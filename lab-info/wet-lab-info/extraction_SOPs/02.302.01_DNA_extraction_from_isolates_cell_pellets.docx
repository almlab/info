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B0865" w14:textId="77777777" w:rsidR="00AD5169" w:rsidRPr="00AD5169" w:rsidRDefault="00AD5169">
      <w:pPr>
        <w:rPr>
          <w:rFonts w:ascii="Helvetica" w:hAnsi="Helvetica"/>
          <w:b/>
        </w:rPr>
      </w:pPr>
      <w:r w:rsidRPr="00AD5169">
        <w:rPr>
          <w:rFonts w:ascii="Helvetica" w:hAnsi="Helvetica"/>
          <w:b/>
        </w:rPr>
        <w:t xml:space="preserve">SOP# 02.302.01 </w:t>
      </w:r>
    </w:p>
    <w:p w14:paraId="017F0C86" w14:textId="04D839DF" w:rsidR="00AC11DA" w:rsidRPr="00AD5169" w:rsidRDefault="00DF77B1">
      <w:pPr>
        <w:rPr>
          <w:rFonts w:ascii="Helvetica" w:hAnsi="Helvetica"/>
          <w:b/>
        </w:rPr>
      </w:pPr>
      <w:r w:rsidRPr="00AD5169">
        <w:rPr>
          <w:rFonts w:ascii="Helvetica" w:hAnsi="Helvetica"/>
          <w:b/>
        </w:rPr>
        <w:t>DNA e</w:t>
      </w:r>
      <w:r w:rsidR="00AD4531" w:rsidRPr="00AD5169">
        <w:rPr>
          <w:rFonts w:ascii="Helvetica" w:hAnsi="Helvetica"/>
          <w:b/>
        </w:rPr>
        <w:t xml:space="preserve">xtraction from </w:t>
      </w:r>
      <w:r w:rsidRPr="00AD5169">
        <w:rPr>
          <w:rFonts w:ascii="Helvetica" w:hAnsi="Helvetica"/>
          <w:b/>
        </w:rPr>
        <w:t>bacterial isolates</w:t>
      </w:r>
      <w:r w:rsidR="00AD5169" w:rsidRPr="00AD5169">
        <w:rPr>
          <w:rFonts w:ascii="Helvetica" w:hAnsi="Helvetica"/>
          <w:b/>
        </w:rPr>
        <w:t xml:space="preserve"> – cell pellets</w:t>
      </w:r>
      <w:r w:rsidR="00AC11DA" w:rsidRPr="00AD5169">
        <w:rPr>
          <w:rFonts w:ascii="Helvetica" w:hAnsi="Helvetica"/>
          <w:b/>
        </w:rPr>
        <w:tab/>
      </w:r>
    </w:p>
    <w:p w14:paraId="021023B6" w14:textId="14BEBCAD" w:rsidR="00AC11DA" w:rsidRPr="00AD5169" w:rsidRDefault="00AD5169">
      <w:pPr>
        <w:rPr>
          <w:rFonts w:ascii="Helvetica" w:hAnsi="Helvetica"/>
          <w:b/>
        </w:rPr>
      </w:pPr>
      <w:r w:rsidRPr="00AD5169">
        <w:rPr>
          <w:rFonts w:ascii="Helvetica" w:hAnsi="Helvetica"/>
          <w:b/>
        </w:rPr>
        <w:t>Author: Allison Perrotta</w:t>
      </w:r>
    </w:p>
    <w:p w14:paraId="4B0B8A20" w14:textId="74590486" w:rsidR="00AD5169" w:rsidRPr="00AD5169" w:rsidRDefault="00AD5169">
      <w:pPr>
        <w:rPr>
          <w:rFonts w:ascii="Helvetica" w:hAnsi="Helvetica"/>
          <w:b/>
        </w:rPr>
      </w:pPr>
      <w:r w:rsidRPr="00AD5169">
        <w:rPr>
          <w:rFonts w:ascii="Helvetica" w:hAnsi="Helvetica"/>
          <w:b/>
        </w:rPr>
        <w:t>Date of Rev. 9/8/2016</w:t>
      </w:r>
    </w:p>
    <w:p w14:paraId="4036A4FB" w14:textId="7ACDD092" w:rsidR="00AC11DA" w:rsidRPr="00AD5169" w:rsidRDefault="00AD516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Page </w:t>
      </w:r>
      <w:r w:rsidR="00A80E3D" w:rsidRPr="00AD5169">
        <w:rPr>
          <w:rFonts w:ascii="Helvetica" w:hAnsi="Helvetica"/>
          <w:b/>
        </w:rPr>
        <w:t>1 of 5</w:t>
      </w:r>
    </w:p>
    <w:p w14:paraId="160F740E" w14:textId="77777777" w:rsidR="00AD5169" w:rsidRPr="00AD5169" w:rsidRDefault="00AD5169">
      <w:pPr>
        <w:rPr>
          <w:rFonts w:ascii="Helvetica" w:hAnsi="Helvetica"/>
          <w:b/>
        </w:rPr>
      </w:pPr>
    </w:p>
    <w:p w14:paraId="0B640870" w14:textId="77777777" w:rsidR="00AC11DA" w:rsidRPr="00AD5169" w:rsidRDefault="00AC11DA">
      <w:pPr>
        <w:rPr>
          <w:rFonts w:ascii="Helvetica" w:hAnsi="Helvetica"/>
          <w:b/>
        </w:rPr>
      </w:pPr>
      <w:r w:rsidRPr="00AD5169">
        <w:rPr>
          <w:rFonts w:ascii="Helvetica" w:hAnsi="Helvetica"/>
          <w:b/>
        </w:rPr>
        <w:t>Purpose</w:t>
      </w:r>
    </w:p>
    <w:p w14:paraId="17A4745A" w14:textId="2B18C98A" w:rsidR="00AC11DA" w:rsidRPr="00AD5169" w:rsidRDefault="00B7353F">
      <w:pPr>
        <w:rPr>
          <w:rFonts w:ascii="Helvetica" w:hAnsi="Helvetica"/>
        </w:rPr>
      </w:pPr>
      <w:r w:rsidRPr="00AD5169">
        <w:rPr>
          <w:rFonts w:ascii="Helvetica" w:hAnsi="Helvetica"/>
        </w:rPr>
        <w:t>T</w:t>
      </w:r>
      <w:r w:rsidR="00AC11DA" w:rsidRPr="00AD5169">
        <w:rPr>
          <w:rFonts w:ascii="Helvetica" w:hAnsi="Helvetica"/>
        </w:rPr>
        <w:t>his SOP describe</w:t>
      </w:r>
      <w:r w:rsidRPr="00AD5169">
        <w:rPr>
          <w:rFonts w:ascii="Helvetica" w:hAnsi="Helvetica"/>
        </w:rPr>
        <w:t>s the procedure used to extract and purify DNA</w:t>
      </w:r>
      <w:r w:rsidR="006C2847" w:rsidRPr="00AD5169">
        <w:rPr>
          <w:rFonts w:ascii="Helvetica" w:hAnsi="Helvetica"/>
        </w:rPr>
        <w:t xml:space="preserve"> from </w:t>
      </w:r>
      <w:r w:rsidR="00DF77B1" w:rsidRPr="00AD5169">
        <w:rPr>
          <w:rFonts w:ascii="Helvetica" w:hAnsi="Helvetica"/>
        </w:rPr>
        <w:t xml:space="preserve">a liquid culture of a bacterial isolate </w:t>
      </w:r>
      <w:r w:rsidRPr="00AD5169">
        <w:rPr>
          <w:rFonts w:ascii="Helvetica" w:hAnsi="Helvetica"/>
        </w:rPr>
        <w:t>for downstream genetic analysis</w:t>
      </w:r>
      <w:r w:rsidR="006C2847" w:rsidRPr="00AD5169">
        <w:rPr>
          <w:rFonts w:ascii="Helvetica" w:hAnsi="Helvetica"/>
        </w:rPr>
        <w:t>.</w:t>
      </w:r>
    </w:p>
    <w:p w14:paraId="352984DD" w14:textId="77777777" w:rsidR="00AD5169" w:rsidRDefault="00AD5169">
      <w:pPr>
        <w:rPr>
          <w:rFonts w:ascii="Helvetica" w:hAnsi="Helvetica"/>
          <w:b/>
        </w:rPr>
      </w:pPr>
    </w:p>
    <w:p w14:paraId="1B1054FF" w14:textId="77777777" w:rsidR="00AC11DA" w:rsidRPr="00AD5169" w:rsidRDefault="00AC11DA">
      <w:pPr>
        <w:rPr>
          <w:rFonts w:ascii="Helvetica" w:hAnsi="Helvetica"/>
          <w:b/>
        </w:rPr>
      </w:pPr>
      <w:r w:rsidRPr="00AD5169">
        <w:rPr>
          <w:rFonts w:ascii="Helvetica" w:hAnsi="Helvetica"/>
          <w:b/>
        </w:rPr>
        <w:t>Scope</w:t>
      </w:r>
    </w:p>
    <w:p w14:paraId="5C998C3B" w14:textId="22551594" w:rsidR="00AC11DA" w:rsidRPr="00AD5169" w:rsidRDefault="00AD5169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For</w:t>
      </w:r>
      <w:r w:rsidR="00B7353F" w:rsidRPr="00AD5169">
        <w:rPr>
          <w:rFonts w:ascii="Helvetica" w:hAnsi="Helvetica"/>
        </w:rPr>
        <w:t xml:space="preserve"> exploratory purposes</w:t>
      </w:r>
      <w:r>
        <w:rPr>
          <w:rFonts w:ascii="Helvetica" w:hAnsi="Helvetica"/>
        </w:rPr>
        <w:t>.</w:t>
      </w:r>
      <w:proofErr w:type="gramEnd"/>
      <w:r w:rsidR="00A577AA" w:rsidRPr="00AD5169">
        <w:rPr>
          <w:rFonts w:ascii="Helvetica" w:hAnsi="Helvetica"/>
        </w:rPr>
        <w:t xml:space="preserve">   </w:t>
      </w:r>
    </w:p>
    <w:p w14:paraId="14DAF1AC" w14:textId="77777777" w:rsidR="00AD5169" w:rsidRDefault="00AD5169" w:rsidP="00A577AA">
      <w:pPr>
        <w:tabs>
          <w:tab w:val="left" w:pos="6888"/>
        </w:tabs>
        <w:rPr>
          <w:rFonts w:ascii="Helvetica" w:hAnsi="Helvetica"/>
          <w:b/>
        </w:rPr>
      </w:pPr>
    </w:p>
    <w:p w14:paraId="5AA6313C" w14:textId="34BBBAD1" w:rsidR="00A577AA" w:rsidRPr="00AD5169" w:rsidRDefault="00AC11DA" w:rsidP="00A577AA">
      <w:pPr>
        <w:tabs>
          <w:tab w:val="left" w:pos="6888"/>
        </w:tabs>
        <w:rPr>
          <w:rFonts w:ascii="Helvetica" w:hAnsi="Helvetica"/>
          <w:b/>
        </w:rPr>
      </w:pPr>
      <w:r w:rsidRPr="00AD5169">
        <w:rPr>
          <w:rFonts w:ascii="Helvetica" w:hAnsi="Helvetica"/>
          <w:b/>
        </w:rPr>
        <w:t>Regulatory References</w:t>
      </w:r>
      <w:r w:rsidR="00A577AA" w:rsidRPr="00AD5169">
        <w:rPr>
          <w:rFonts w:ascii="Helvetica" w:hAnsi="Helvetica"/>
          <w:b/>
        </w:rPr>
        <w:tab/>
      </w:r>
    </w:p>
    <w:p w14:paraId="33CCB2B1" w14:textId="2E760FBA" w:rsidR="00AC11DA" w:rsidRPr="00AD5169" w:rsidRDefault="00AC11DA">
      <w:pPr>
        <w:rPr>
          <w:rFonts w:ascii="Helvetica" w:hAnsi="Helvetica"/>
        </w:rPr>
      </w:pPr>
      <w:r w:rsidRPr="00AD5169">
        <w:rPr>
          <w:rFonts w:ascii="Helvetica" w:hAnsi="Helvetica"/>
        </w:rPr>
        <w:t>NA</w:t>
      </w:r>
    </w:p>
    <w:p w14:paraId="02462DE9" w14:textId="77777777" w:rsidR="00AD5169" w:rsidRDefault="00AD5169">
      <w:pPr>
        <w:rPr>
          <w:rFonts w:ascii="Helvetica" w:hAnsi="Helvetica"/>
          <w:b/>
        </w:rPr>
      </w:pPr>
    </w:p>
    <w:p w14:paraId="4EEFFBAE" w14:textId="77777777" w:rsidR="00AC11DA" w:rsidRPr="00AD5169" w:rsidRDefault="00AC11DA">
      <w:pPr>
        <w:rPr>
          <w:rFonts w:ascii="Helvetica" w:hAnsi="Helvetica"/>
          <w:b/>
        </w:rPr>
      </w:pPr>
      <w:r w:rsidRPr="00AD5169">
        <w:rPr>
          <w:rFonts w:ascii="Helvetica" w:hAnsi="Helvetica"/>
          <w:b/>
        </w:rPr>
        <w:t>Responsibility</w:t>
      </w:r>
    </w:p>
    <w:p w14:paraId="679711B5" w14:textId="1CDB6B2E" w:rsidR="00AC11DA" w:rsidRPr="00AD5169" w:rsidRDefault="00B7353F" w:rsidP="00AD5169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 w:rsidRPr="00AD5169">
        <w:rPr>
          <w:rFonts w:ascii="Helvetica" w:hAnsi="Helvetica"/>
        </w:rPr>
        <w:t xml:space="preserve">Responsibility of experimentalist </w:t>
      </w:r>
      <w:r w:rsidR="00A577AA" w:rsidRPr="00AD5169">
        <w:rPr>
          <w:rFonts w:ascii="Helvetica" w:hAnsi="Helvetica"/>
        </w:rPr>
        <w:t>– understanding and performing this procedure as desc</w:t>
      </w:r>
      <w:r w:rsidR="001F6F2F" w:rsidRPr="00AD5169">
        <w:rPr>
          <w:rFonts w:ascii="Helvetica" w:hAnsi="Helvetica"/>
        </w:rPr>
        <w:t>ribed; reporting any deviations</w:t>
      </w:r>
      <w:r w:rsidR="00A577AA" w:rsidRPr="00AD5169">
        <w:rPr>
          <w:rFonts w:ascii="Helvetica" w:hAnsi="Helvetica"/>
        </w:rPr>
        <w:t xml:space="preserve"> or problems to area supervisor; adequately documenting the procedures and results</w:t>
      </w:r>
    </w:p>
    <w:p w14:paraId="20FAAC9C" w14:textId="0DBE7C18" w:rsidR="00A577AA" w:rsidRPr="00AD5169" w:rsidRDefault="00A577AA" w:rsidP="00AD5169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 w:rsidRPr="00AD5169">
        <w:rPr>
          <w:rFonts w:ascii="Helvetica" w:hAnsi="Helvetica"/>
        </w:rPr>
        <w:t>Area manager or supervisor – ensuring that the analyst performing this procedure is qualified; ensuring that the procedure is followed and update the procedure as necessary</w:t>
      </w:r>
    </w:p>
    <w:p w14:paraId="595C073B" w14:textId="77777777" w:rsidR="00AD5169" w:rsidRDefault="00AD5169" w:rsidP="00AC11DA">
      <w:pPr>
        <w:rPr>
          <w:rFonts w:ascii="Helvetica" w:hAnsi="Helvetica"/>
          <w:b/>
        </w:rPr>
      </w:pPr>
    </w:p>
    <w:p w14:paraId="77ED172B" w14:textId="198E302C" w:rsidR="00AC11DA" w:rsidRPr="00AD5169" w:rsidRDefault="00AC11DA" w:rsidP="00AC11DA">
      <w:pPr>
        <w:rPr>
          <w:rFonts w:ascii="Helvetica" w:hAnsi="Helvetica"/>
          <w:b/>
        </w:rPr>
      </w:pPr>
      <w:r w:rsidRPr="00AD5169">
        <w:rPr>
          <w:rFonts w:ascii="Helvetica" w:hAnsi="Helvetica"/>
          <w:b/>
        </w:rPr>
        <w:t>Definitions/Abbreviations</w:t>
      </w:r>
      <w:r w:rsidR="00A577AA" w:rsidRPr="00AD5169">
        <w:rPr>
          <w:rFonts w:ascii="Helvetica" w:hAnsi="Helvetica"/>
        </w:rPr>
        <w:t xml:space="preserve"> </w:t>
      </w:r>
    </w:p>
    <w:p w14:paraId="0C827EE0" w14:textId="7CBF7CB5" w:rsidR="00D26A40" w:rsidRDefault="00D26A40" w:rsidP="00AC11DA">
      <w:pPr>
        <w:rPr>
          <w:ins w:id="0" w:author="Katya Frois-Moniz" w:date="2016-09-12T11:34:00Z"/>
          <w:rFonts w:ascii="Helvetica" w:hAnsi="Helvetica"/>
        </w:rPr>
      </w:pPr>
      <w:r w:rsidRPr="00AD5169">
        <w:rPr>
          <w:rFonts w:ascii="Helvetica" w:hAnsi="Helvetica"/>
          <w:color w:val="FF0000"/>
        </w:rPr>
        <w:tab/>
      </w:r>
      <w:r w:rsidRPr="00AD5169">
        <w:rPr>
          <w:rFonts w:ascii="Helvetica" w:hAnsi="Helvetica"/>
        </w:rPr>
        <w:t xml:space="preserve">RCF – </w:t>
      </w:r>
      <w:r w:rsidR="00AD5169">
        <w:rPr>
          <w:rFonts w:ascii="Helvetica" w:hAnsi="Helvetica"/>
        </w:rPr>
        <w:t>relative</w:t>
      </w:r>
      <w:r w:rsidRPr="00AD5169">
        <w:rPr>
          <w:rFonts w:ascii="Helvetica" w:hAnsi="Helvetica"/>
        </w:rPr>
        <w:t xml:space="preserve"> centrifugal force</w:t>
      </w:r>
    </w:p>
    <w:p w14:paraId="1CC4A2C7" w14:textId="2A54A475" w:rsidR="00755484" w:rsidRDefault="00755484" w:rsidP="00AC11DA">
      <w:pPr>
        <w:rPr>
          <w:ins w:id="1" w:author="Katya Frois-Moniz" w:date="2016-09-12T11:35:00Z"/>
          <w:rFonts w:ascii="Helvetica" w:hAnsi="Helvetica"/>
        </w:rPr>
      </w:pPr>
      <w:ins w:id="2" w:author="Katya Frois-Moniz" w:date="2016-09-12T11:34:00Z">
        <w:r>
          <w:rPr>
            <w:rFonts w:ascii="Helvetica" w:hAnsi="Helvetica"/>
          </w:rPr>
          <w:tab/>
        </w:r>
        <w:proofErr w:type="gramStart"/>
        <w:r>
          <w:rPr>
            <w:rFonts w:ascii="Helvetica" w:hAnsi="Helvetica"/>
          </w:rPr>
          <w:t>rpm</w:t>
        </w:r>
        <w:proofErr w:type="gramEnd"/>
        <w:r>
          <w:rPr>
            <w:rFonts w:ascii="Helvetica" w:hAnsi="Helvetica"/>
          </w:rPr>
          <w:t xml:space="preserve"> – revolutions per minute</w:t>
        </w:r>
      </w:ins>
    </w:p>
    <w:p w14:paraId="0C35E20A" w14:textId="686EE45E" w:rsidR="00755484" w:rsidRDefault="00755484" w:rsidP="00AC11DA">
      <w:pPr>
        <w:rPr>
          <w:ins w:id="3" w:author="Katya Frois-Moniz" w:date="2016-09-12T11:32:00Z"/>
          <w:rFonts w:ascii="Helvetica" w:hAnsi="Helvetica"/>
        </w:rPr>
      </w:pPr>
      <w:ins w:id="4" w:author="Katya Frois-Moniz" w:date="2016-09-12T11:35:00Z">
        <w:r>
          <w:rPr>
            <w:rFonts w:ascii="Helvetica" w:hAnsi="Helvetica"/>
          </w:rPr>
          <w:tab/>
        </w:r>
        <w:proofErr w:type="gramStart"/>
        <w:r>
          <w:rPr>
            <w:rFonts w:ascii="Helvetica" w:hAnsi="Helvetica"/>
          </w:rPr>
          <w:t>x</w:t>
        </w:r>
        <w:proofErr w:type="gramEnd"/>
        <w:r>
          <w:rPr>
            <w:rFonts w:ascii="Helvetica" w:hAnsi="Helvetica"/>
          </w:rPr>
          <w:t xml:space="preserve"> </w:t>
        </w:r>
        <w:r w:rsidRPr="00755484">
          <w:rPr>
            <w:rFonts w:ascii="Helvetica" w:hAnsi="Helvetica"/>
            <w:i/>
            <w:rPrChange w:id="5" w:author="Katya Frois-Moniz" w:date="2016-09-12T11:35:00Z">
              <w:rPr>
                <w:rFonts w:ascii="Helvetica" w:hAnsi="Helvetica"/>
              </w:rPr>
            </w:rPrChange>
          </w:rPr>
          <w:t>g</w:t>
        </w:r>
        <w:r>
          <w:rPr>
            <w:rFonts w:ascii="Helvetica" w:hAnsi="Helvetica"/>
          </w:rPr>
          <w:t xml:space="preserve">  - times gravitational force</w:t>
        </w:r>
      </w:ins>
    </w:p>
    <w:p w14:paraId="1605D924" w14:textId="273D5213" w:rsidR="00755484" w:rsidRPr="00AD5169" w:rsidRDefault="00755484" w:rsidP="00AC11DA">
      <w:pPr>
        <w:rPr>
          <w:rFonts w:ascii="Helvetica" w:hAnsi="Helvetica"/>
        </w:rPr>
      </w:pPr>
      <w:ins w:id="6" w:author="Katya Frois-Moniz" w:date="2016-09-12T11:32:00Z">
        <w:r>
          <w:rPr>
            <w:rFonts w:ascii="Helvetica" w:hAnsi="Helvetica"/>
          </w:rPr>
          <w:tab/>
        </w:r>
        <w:proofErr w:type="spellStart"/>
        <w:proofErr w:type="gramStart"/>
        <w:r>
          <w:rPr>
            <w:rFonts w:ascii="Helvetica" w:hAnsi="Helvetica"/>
          </w:rPr>
          <w:t>uL</w:t>
        </w:r>
        <w:proofErr w:type="spellEnd"/>
        <w:proofErr w:type="gramEnd"/>
        <w:r>
          <w:rPr>
            <w:rFonts w:ascii="Helvetica" w:hAnsi="Helvetica"/>
          </w:rPr>
          <w:t xml:space="preserve"> – microliter </w:t>
        </w:r>
      </w:ins>
    </w:p>
    <w:p w14:paraId="0153739D" w14:textId="77777777" w:rsidR="00AD5169" w:rsidRDefault="00AD5169" w:rsidP="00AC11DA">
      <w:pPr>
        <w:rPr>
          <w:ins w:id="7" w:author="Katya Frois-Moniz" w:date="2016-09-12T11:17:00Z"/>
          <w:rFonts w:ascii="Helvetica" w:hAnsi="Helvetica"/>
          <w:b/>
        </w:rPr>
      </w:pPr>
    </w:p>
    <w:p w14:paraId="2C67578B" w14:textId="77777777" w:rsidR="00AC11DA" w:rsidRPr="003F69D6" w:rsidRDefault="00AC11DA" w:rsidP="00AC11DA">
      <w:pPr>
        <w:rPr>
          <w:rFonts w:ascii="Helvetica" w:hAnsi="Helvetica"/>
          <w:b/>
        </w:rPr>
      </w:pPr>
      <w:r w:rsidRPr="003F69D6">
        <w:rPr>
          <w:rFonts w:ascii="Helvetica" w:hAnsi="Helvetica"/>
          <w:b/>
        </w:rPr>
        <w:t>Related Documents</w:t>
      </w:r>
    </w:p>
    <w:p w14:paraId="07E7272C" w14:textId="5E212208" w:rsidR="0025626C" w:rsidRPr="00403358" w:rsidDel="003F69D6" w:rsidRDefault="00AC11DA" w:rsidP="00AC11DA">
      <w:pPr>
        <w:rPr>
          <w:del w:id="8" w:author="Katya Frois-Moniz" w:date="2016-09-12T11:49:00Z"/>
          <w:rFonts w:ascii="Helvetica" w:hAnsi="Helvetica"/>
        </w:rPr>
      </w:pPr>
      <w:del w:id="9" w:author="Katya Frois-Moniz" w:date="2016-09-12T11:49:00Z">
        <w:r w:rsidRPr="00403358" w:rsidDel="003F69D6">
          <w:rPr>
            <w:rFonts w:ascii="Helvetica" w:hAnsi="Helvetica"/>
          </w:rPr>
          <w:tab/>
        </w:r>
        <w:r w:rsidR="0025626C" w:rsidRPr="00403358" w:rsidDel="003F69D6">
          <w:rPr>
            <w:rFonts w:ascii="Helvetica" w:hAnsi="Helvetica"/>
          </w:rPr>
          <w:delText xml:space="preserve">SOP XXX – </w:delText>
        </w:r>
        <w:r w:rsidR="00DF77B1" w:rsidRPr="00403358" w:rsidDel="003F69D6">
          <w:rPr>
            <w:rFonts w:ascii="Helvetica" w:hAnsi="Helvetica"/>
          </w:rPr>
          <w:delText>Isolate Revival SOP</w:delText>
        </w:r>
      </w:del>
    </w:p>
    <w:p w14:paraId="60857032" w14:textId="77777777" w:rsidR="00202B29" w:rsidRDefault="00E93D03" w:rsidP="00AC11DA">
      <w:pPr>
        <w:rPr>
          <w:ins w:id="10" w:author="Katya Frois-Moniz" w:date="2016-09-12T13:49:00Z"/>
          <w:rFonts w:ascii="Helvetica" w:hAnsi="Helvetica"/>
        </w:rPr>
      </w:pPr>
      <w:r w:rsidRPr="00403358">
        <w:rPr>
          <w:rFonts w:ascii="Helvetica" w:hAnsi="Helvetica"/>
        </w:rPr>
        <w:tab/>
        <w:t>SOP</w:t>
      </w:r>
      <w:ins w:id="11" w:author="Katya Frois-Moniz" w:date="2016-09-12T13:49:00Z">
        <w:r w:rsidR="00202B29">
          <w:rPr>
            <w:rFonts w:ascii="Helvetica" w:hAnsi="Helvetica"/>
          </w:rPr>
          <w:t># 03.001.01 – Anaerobic chamber operation and maintenance</w:t>
        </w:r>
      </w:ins>
    </w:p>
    <w:p w14:paraId="44C76255" w14:textId="543D914B" w:rsidR="00202B29" w:rsidRPr="00403358" w:rsidRDefault="00202B29" w:rsidP="00AC11DA">
      <w:pPr>
        <w:rPr>
          <w:rFonts w:ascii="Helvetica" w:hAnsi="Helvetica"/>
        </w:rPr>
      </w:pPr>
      <w:ins w:id="12" w:author="Katya Frois-Moniz" w:date="2016-09-12T13:49:00Z">
        <w:r>
          <w:rPr>
            <w:rFonts w:ascii="Helvetica" w:hAnsi="Helvetica"/>
          </w:rPr>
          <w:lastRenderedPageBreak/>
          <w:tab/>
          <w:t>SOP#</w:t>
        </w:r>
      </w:ins>
      <w:r w:rsidR="00E93D03" w:rsidRPr="00403358">
        <w:rPr>
          <w:rFonts w:ascii="Helvetica" w:hAnsi="Helvetica"/>
        </w:rPr>
        <w:t xml:space="preserve"> </w:t>
      </w:r>
      <w:del w:id="13" w:author="Katya Frois-Moniz" w:date="2016-09-12T12:09:00Z">
        <w:r w:rsidR="00E93D03" w:rsidRPr="00403358" w:rsidDel="00403358">
          <w:rPr>
            <w:rFonts w:ascii="Helvetica" w:hAnsi="Helvetica"/>
          </w:rPr>
          <w:delText xml:space="preserve">XXX </w:delText>
        </w:r>
      </w:del>
      <w:ins w:id="14" w:author="Katya Frois-Moniz" w:date="2016-09-12T12:09:00Z">
        <w:r w:rsidR="00403358">
          <w:rPr>
            <w:rFonts w:ascii="Helvetica" w:hAnsi="Helvetica"/>
          </w:rPr>
          <w:t>03.003.01</w:t>
        </w:r>
        <w:r w:rsidR="00403358" w:rsidRPr="00403358">
          <w:rPr>
            <w:rFonts w:ascii="Helvetica" w:hAnsi="Helvetica"/>
          </w:rPr>
          <w:t xml:space="preserve"> </w:t>
        </w:r>
      </w:ins>
      <w:r w:rsidR="00E93D03" w:rsidRPr="00403358">
        <w:rPr>
          <w:rFonts w:ascii="Helvetica" w:hAnsi="Helvetica"/>
        </w:rPr>
        <w:t xml:space="preserve">– Biosafety cabinet </w:t>
      </w:r>
      <w:del w:id="15" w:author="Katya Frois-Moniz" w:date="2016-09-12T12:09:00Z">
        <w:r w:rsidR="00E93D03" w:rsidRPr="00403358" w:rsidDel="00403358">
          <w:rPr>
            <w:rFonts w:ascii="Helvetica" w:hAnsi="Helvetica"/>
          </w:rPr>
          <w:delText xml:space="preserve">cleaning </w:delText>
        </w:r>
      </w:del>
      <w:ins w:id="16" w:author="Katya Frois-Moniz" w:date="2016-09-12T12:09:00Z">
        <w:r w:rsidR="00403358">
          <w:rPr>
            <w:rFonts w:ascii="Helvetica" w:hAnsi="Helvetica"/>
          </w:rPr>
          <w:t>operation</w:t>
        </w:r>
        <w:r w:rsidR="00403358" w:rsidRPr="00403358">
          <w:rPr>
            <w:rFonts w:ascii="Helvetica" w:hAnsi="Helvetica"/>
          </w:rPr>
          <w:t xml:space="preserve"> </w:t>
        </w:r>
      </w:ins>
      <w:r w:rsidR="00E93D03" w:rsidRPr="00403358">
        <w:rPr>
          <w:rFonts w:ascii="Helvetica" w:hAnsi="Helvetica"/>
        </w:rPr>
        <w:t xml:space="preserve">and </w:t>
      </w:r>
      <w:r w:rsidR="00080946" w:rsidRPr="00403358">
        <w:rPr>
          <w:rFonts w:ascii="Helvetica" w:hAnsi="Helvetica"/>
        </w:rPr>
        <w:t>maintenance</w:t>
      </w:r>
    </w:p>
    <w:p w14:paraId="2F2ADC31" w14:textId="6F897A14" w:rsidR="00D26A40" w:rsidRPr="00403358" w:rsidDel="003F69D6" w:rsidRDefault="00D26A40" w:rsidP="00AC11DA">
      <w:pPr>
        <w:rPr>
          <w:del w:id="17" w:author="Katya Frois-Moniz" w:date="2016-09-12T11:49:00Z"/>
          <w:rFonts w:ascii="Helvetica" w:hAnsi="Helvetica"/>
          <w:highlight w:val="yellow"/>
          <w:rPrChange w:id="18" w:author="Katya Frois-Moniz" w:date="2016-09-12T12:10:00Z">
            <w:rPr>
              <w:del w:id="19" w:author="Katya Frois-Moniz" w:date="2016-09-12T11:49:00Z"/>
              <w:rFonts w:ascii="Helvetica" w:hAnsi="Helvetica"/>
            </w:rPr>
          </w:rPrChange>
        </w:rPr>
      </w:pPr>
      <w:del w:id="20" w:author="Katya Frois-Moniz" w:date="2016-09-12T11:49:00Z">
        <w:r w:rsidRPr="00403358" w:rsidDel="003F69D6">
          <w:rPr>
            <w:rFonts w:ascii="Helvetica" w:hAnsi="Helvetica"/>
          </w:rPr>
          <w:tab/>
        </w:r>
        <w:r w:rsidRPr="00403358" w:rsidDel="003F69D6">
          <w:rPr>
            <w:rFonts w:ascii="Helvetica" w:hAnsi="Helvetica"/>
            <w:highlight w:val="yellow"/>
            <w:rPrChange w:id="21" w:author="Katya Frois-Moniz" w:date="2016-09-12T12:10:00Z">
              <w:rPr>
                <w:rFonts w:ascii="Helvetica" w:hAnsi="Helvetica"/>
              </w:rPr>
            </w:rPrChange>
          </w:rPr>
          <w:delText xml:space="preserve">SOP XXX – Laboratory notebook SOP </w:delText>
        </w:r>
      </w:del>
    </w:p>
    <w:p w14:paraId="17C23ADE" w14:textId="5001AF63" w:rsidR="00D255FA" w:rsidDel="00B145D9" w:rsidRDefault="00D255FA" w:rsidP="00D255FA">
      <w:pPr>
        <w:ind w:firstLine="720"/>
        <w:rPr>
          <w:ins w:id="22" w:author="Katya Frois-Moniz" w:date="2016-09-12T11:50:00Z"/>
          <w:del w:id="23" w:author="Allison Perrotta" w:date="2016-10-17T18:51:00Z"/>
          <w:rFonts w:ascii="Helvetica" w:hAnsi="Helvetica"/>
        </w:rPr>
      </w:pPr>
      <w:del w:id="24" w:author="Allison Perrotta" w:date="2016-10-17T18:51:00Z">
        <w:r w:rsidRPr="00403358" w:rsidDel="00B145D9">
          <w:rPr>
            <w:rFonts w:ascii="Helvetica" w:hAnsi="Helvetica"/>
            <w:highlight w:val="yellow"/>
            <w:rPrChange w:id="25" w:author="Katya Frois-Moniz" w:date="2016-09-12T12:10:00Z">
              <w:rPr>
                <w:rFonts w:ascii="Helvetica" w:hAnsi="Helvetica"/>
              </w:rPr>
            </w:rPrChange>
          </w:rPr>
          <w:delText xml:space="preserve">SOPXXX – </w:delText>
        </w:r>
      </w:del>
      <w:ins w:id="26" w:author="Katya Frois-Moniz" w:date="2016-09-12T11:50:00Z">
        <w:del w:id="27" w:author="Allison Perrotta" w:date="2016-10-17T18:51:00Z">
          <w:r w:rsidR="003F69D6" w:rsidRPr="00403358" w:rsidDel="00B145D9">
            <w:rPr>
              <w:rFonts w:ascii="Helvetica" w:hAnsi="Helvetica"/>
              <w:highlight w:val="yellow"/>
            </w:rPr>
            <w:delText xml:space="preserve">flammable liquid </w:delText>
          </w:r>
        </w:del>
      </w:ins>
      <w:del w:id="28" w:author="Allison Perrotta" w:date="2016-10-17T18:51:00Z">
        <w:r w:rsidRPr="00403358" w:rsidDel="00B145D9">
          <w:rPr>
            <w:rFonts w:ascii="Helvetica" w:hAnsi="Helvetica"/>
            <w:highlight w:val="yellow"/>
            <w:rPrChange w:id="29" w:author="Katya Frois-Moniz" w:date="2016-09-12T12:10:00Z">
              <w:rPr>
                <w:rFonts w:ascii="Helvetica" w:hAnsi="Helvetica"/>
              </w:rPr>
            </w:rPrChange>
          </w:rPr>
          <w:delText>waste disposal</w:delText>
        </w:r>
      </w:del>
      <w:ins w:id="30" w:author="Katya Frois-Moniz" w:date="2016-09-12T12:10:00Z">
        <w:del w:id="31" w:author="Allison Perrotta" w:date="2016-10-17T18:51:00Z">
          <w:r w:rsidR="00403358" w:rsidRPr="00403358" w:rsidDel="00B145D9">
            <w:rPr>
              <w:rFonts w:ascii="Helvetica" w:hAnsi="Helvetica"/>
              <w:highlight w:val="yellow"/>
              <w:rPrChange w:id="32" w:author="Katya Frois-Moniz" w:date="2016-09-12T12:10:00Z">
                <w:rPr>
                  <w:rFonts w:ascii="Helvetica" w:hAnsi="Helvetica"/>
                </w:rPr>
              </w:rPrChange>
            </w:rPr>
            <w:delText xml:space="preserve"> – WE DON”T HAVE THIS YET, RIGHT</w:delText>
          </w:r>
          <w:r w:rsidR="00403358" w:rsidDel="00B145D9">
            <w:rPr>
              <w:rFonts w:ascii="Helvetica" w:hAnsi="Helvetica"/>
            </w:rPr>
            <w:delText>?</w:delText>
          </w:r>
        </w:del>
      </w:ins>
    </w:p>
    <w:p w14:paraId="77CEC0B3" w14:textId="3C2E8862" w:rsidR="003F69D6" w:rsidRPr="00AD5169" w:rsidRDefault="003F69D6" w:rsidP="00D255FA">
      <w:pPr>
        <w:ind w:firstLine="720"/>
        <w:rPr>
          <w:rFonts w:ascii="Helvetica" w:hAnsi="Helvetica"/>
        </w:rPr>
      </w:pPr>
      <w:ins w:id="33" w:author="Katya Frois-Moniz" w:date="2016-09-12T11:50:00Z">
        <w:r>
          <w:rPr>
            <w:rFonts w:ascii="Helvetica" w:hAnsi="Helvetica"/>
          </w:rPr>
          <w:t>SOP</w:t>
        </w:r>
      </w:ins>
      <w:ins w:id="34" w:author="Katya Frois-Moniz" w:date="2016-09-12T13:35:00Z">
        <w:r w:rsidR="00F94B81">
          <w:rPr>
            <w:rFonts w:ascii="Helvetica" w:hAnsi="Helvetica"/>
          </w:rPr>
          <w:t># 03.10</w:t>
        </w:r>
      </w:ins>
      <w:ins w:id="35" w:author="Allison Perrotta" w:date="2016-10-17T18:51:00Z">
        <w:r w:rsidR="00B145D9">
          <w:rPr>
            <w:rFonts w:ascii="Helvetica" w:hAnsi="Helvetica"/>
          </w:rPr>
          <w:t>2</w:t>
        </w:r>
      </w:ins>
      <w:ins w:id="36" w:author="Katya Frois-Moniz" w:date="2016-09-12T13:35:00Z">
        <w:del w:id="37" w:author="Allison Perrotta" w:date="2016-10-17T18:51:00Z">
          <w:r w:rsidR="00F94B81" w:rsidDel="00B145D9">
            <w:rPr>
              <w:rFonts w:ascii="Helvetica" w:hAnsi="Helvetica"/>
            </w:rPr>
            <w:delText>1</w:delText>
          </w:r>
        </w:del>
        <w:r w:rsidR="00F94B81">
          <w:rPr>
            <w:rFonts w:ascii="Helvetica" w:hAnsi="Helvetica"/>
          </w:rPr>
          <w:t>.01</w:t>
        </w:r>
      </w:ins>
      <w:ins w:id="38" w:author="Katya Frois-Moniz" w:date="2016-09-12T11:50:00Z">
        <w:r>
          <w:rPr>
            <w:rFonts w:ascii="Helvetica" w:hAnsi="Helvetica"/>
          </w:rPr>
          <w:t xml:space="preserve"> –</w:t>
        </w:r>
        <w:r w:rsidR="00F94B81">
          <w:rPr>
            <w:rFonts w:ascii="Helvetica" w:hAnsi="Helvetica"/>
          </w:rPr>
          <w:t xml:space="preserve"> </w:t>
        </w:r>
        <w:del w:id="39" w:author="Allison Perrotta" w:date="2016-10-17T18:54:00Z">
          <w:r w:rsidR="00F94B81" w:rsidDel="0058022F">
            <w:rPr>
              <w:rFonts w:ascii="Helvetica" w:hAnsi="Helvetica"/>
            </w:rPr>
            <w:delText>B</w:delText>
          </w:r>
          <w:r w:rsidDel="0058022F">
            <w:rPr>
              <w:rFonts w:ascii="Helvetica" w:hAnsi="Helvetica"/>
            </w:rPr>
            <w:delText>iological</w:delText>
          </w:r>
        </w:del>
      </w:ins>
      <w:ins w:id="40" w:author="Allison Perrotta" w:date="2016-10-17T18:54:00Z">
        <w:r w:rsidR="0058022F">
          <w:rPr>
            <w:rFonts w:ascii="Helvetica" w:hAnsi="Helvetica"/>
          </w:rPr>
          <w:t>Hazardous</w:t>
        </w:r>
      </w:ins>
      <w:ins w:id="41" w:author="Katya Frois-Moniz" w:date="2016-09-12T11:50:00Z">
        <w:r>
          <w:rPr>
            <w:rFonts w:ascii="Helvetica" w:hAnsi="Helvetica"/>
          </w:rPr>
          <w:t xml:space="preserve"> liquid waste disposal</w:t>
        </w:r>
      </w:ins>
    </w:p>
    <w:p w14:paraId="1EC3EC5C" w14:textId="416B182D" w:rsidR="00D255FA" w:rsidRPr="00AD5169" w:rsidRDefault="00D255FA" w:rsidP="00D255FA">
      <w:pPr>
        <w:ind w:firstLine="720"/>
        <w:rPr>
          <w:rFonts w:ascii="Helvetica" w:hAnsi="Helvetica"/>
        </w:rPr>
      </w:pPr>
      <w:r w:rsidRPr="00AD5169">
        <w:rPr>
          <w:rFonts w:ascii="Helvetica" w:hAnsi="Helvetica"/>
        </w:rPr>
        <w:t>SOP</w:t>
      </w:r>
      <w:ins w:id="42" w:author="Katya Frois-Moniz" w:date="2016-09-12T13:36:00Z">
        <w:r w:rsidR="00F94B81">
          <w:rPr>
            <w:rFonts w:ascii="Helvetica" w:hAnsi="Helvetica"/>
          </w:rPr>
          <w:t># 02.041.01</w:t>
        </w:r>
      </w:ins>
      <w:del w:id="43" w:author="Katya Frois-Moniz" w:date="2016-09-12T13:36:00Z">
        <w:r w:rsidRPr="00AD5169" w:rsidDel="00F94B81">
          <w:rPr>
            <w:rFonts w:ascii="Helvetica" w:hAnsi="Helvetica"/>
          </w:rPr>
          <w:delText xml:space="preserve"> XXX</w:delText>
        </w:r>
      </w:del>
      <w:r w:rsidRPr="00AD5169">
        <w:rPr>
          <w:rFonts w:ascii="Helvetica" w:hAnsi="Helvetica"/>
        </w:rPr>
        <w:t xml:space="preserve"> – </w:t>
      </w:r>
      <w:del w:id="44" w:author="Katya Frois-Moniz" w:date="2016-09-12T11:20:00Z">
        <w:r w:rsidRPr="00AD5169" w:rsidDel="00AD5169">
          <w:rPr>
            <w:rFonts w:ascii="Helvetica" w:hAnsi="Helvetica"/>
          </w:rPr>
          <w:delText>20%</w:delText>
        </w:r>
      </w:del>
      <w:ins w:id="45" w:author="Katya Frois-Moniz" w:date="2016-09-12T11:20:00Z">
        <w:r w:rsidR="00F94B81">
          <w:rPr>
            <w:rFonts w:ascii="Helvetica" w:hAnsi="Helvetica"/>
          </w:rPr>
          <w:t>B</w:t>
        </w:r>
      </w:ins>
      <w:del w:id="46" w:author="Katya Frois-Moniz" w:date="2016-09-12T13:36:00Z">
        <w:r w:rsidRPr="00AD5169" w:rsidDel="00F94B81">
          <w:rPr>
            <w:rFonts w:ascii="Helvetica" w:hAnsi="Helvetica"/>
          </w:rPr>
          <w:delText xml:space="preserve"> b</w:delText>
        </w:r>
      </w:del>
      <w:r w:rsidRPr="00AD5169">
        <w:rPr>
          <w:rFonts w:ascii="Helvetica" w:hAnsi="Helvetica"/>
        </w:rPr>
        <w:t xml:space="preserve">leach </w:t>
      </w:r>
      <w:ins w:id="47" w:author="Katya Frois-Moniz" w:date="2016-09-12T11:20:00Z">
        <w:r w:rsidR="00AD5169">
          <w:rPr>
            <w:rFonts w:ascii="Helvetica" w:hAnsi="Helvetica"/>
          </w:rPr>
          <w:t xml:space="preserve">solution </w:t>
        </w:r>
      </w:ins>
      <w:r w:rsidR="00926634" w:rsidRPr="00AD5169">
        <w:rPr>
          <w:rFonts w:ascii="Helvetica" w:hAnsi="Helvetica"/>
        </w:rPr>
        <w:t>preparation</w:t>
      </w:r>
    </w:p>
    <w:p w14:paraId="382370DD" w14:textId="77777777" w:rsidR="003F69D6" w:rsidRDefault="003F69D6" w:rsidP="00AC11DA">
      <w:pPr>
        <w:rPr>
          <w:ins w:id="48" w:author="Katya Frois-Moniz" w:date="2016-09-12T11:49:00Z"/>
          <w:rFonts w:ascii="Helvetica" w:hAnsi="Helvetica"/>
          <w:b/>
        </w:rPr>
      </w:pPr>
    </w:p>
    <w:p w14:paraId="26A2E67E" w14:textId="77777777" w:rsidR="00AC11DA" w:rsidRPr="00AD5169" w:rsidRDefault="00AC11DA" w:rsidP="00AC11DA">
      <w:pPr>
        <w:rPr>
          <w:rFonts w:ascii="Helvetica" w:hAnsi="Helvetica"/>
          <w:b/>
        </w:rPr>
      </w:pPr>
      <w:r w:rsidRPr="00AD5169">
        <w:rPr>
          <w:rFonts w:ascii="Helvetica" w:hAnsi="Helvetica"/>
          <w:b/>
        </w:rPr>
        <w:t>Required Equipment and Materials / Reagents</w:t>
      </w:r>
    </w:p>
    <w:p w14:paraId="003BA56D" w14:textId="2384DF77" w:rsidR="0025626C" w:rsidRPr="00AD5169" w:rsidRDefault="0025626C">
      <w:pPr>
        <w:pStyle w:val="ListParagraph"/>
        <w:numPr>
          <w:ilvl w:val="0"/>
          <w:numId w:val="1"/>
        </w:numPr>
        <w:ind w:left="720"/>
        <w:rPr>
          <w:rFonts w:ascii="Helvetica" w:hAnsi="Helvetica"/>
        </w:rPr>
        <w:pPrChange w:id="49" w:author="Katya Frois-Moniz" w:date="2016-09-12T11:18:00Z">
          <w:pPr>
            <w:pStyle w:val="ListParagraph"/>
            <w:numPr>
              <w:numId w:val="1"/>
            </w:numPr>
            <w:ind w:left="1080" w:hanging="360"/>
          </w:pPr>
        </w:pPrChange>
      </w:pPr>
      <w:proofErr w:type="spellStart"/>
      <w:r w:rsidRPr="00AD5169">
        <w:rPr>
          <w:rFonts w:ascii="Helvetica" w:hAnsi="Helvetica"/>
        </w:rPr>
        <w:t>MoBio</w:t>
      </w:r>
      <w:proofErr w:type="spellEnd"/>
      <w:r w:rsidRPr="00AD5169">
        <w:rPr>
          <w:rFonts w:ascii="Helvetica" w:hAnsi="Helvetica"/>
        </w:rPr>
        <w:t xml:space="preserve"> </w:t>
      </w:r>
      <w:r w:rsidR="00DF77B1" w:rsidRPr="00AD5169">
        <w:rPr>
          <w:rFonts w:ascii="Helvetica" w:hAnsi="Helvetica"/>
        </w:rPr>
        <w:t>Ultra Clean</w:t>
      </w:r>
      <w:r w:rsidRPr="00AD5169">
        <w:rPr>
          <w:rFonts w:ascii="Helvetica" w:hAnsi="Helvetica"/>
        </w:rPr>
        <w:t xml:space="preserve"> </w:t>
      </w:r>
      <w:r w:rsidR="00DF77B1" w:rsidRPr="00AD5169">
        <w:rPr>
          <w:rFonts w:ascii="Helvetica" w:hAnsi="Helvetica"/>
        </w:rPr>
        <w:t xml:space="preserve">Microbial </w:t>
      </w:r>
      <w:r w:rsidRPr="00AD5169">
        <w:rPr>
          <w:rFonts w:ascii="Helvetica" w:hAnsi="Helvetica"/>
        </w:rPr>
        <w:t>DNA Isol</w:t>
      </w:r>
      <w:r w:rsidR="00DF77B1" w:rsidRPr="00AD5169">
        <w:rPr>
          <w:rFonts w:ascii="Helvetica" w:hAnsi="Helvetica"/>
        </w:rPr>
        <w:t>ation kit (</w:t>
      </w:r>
      <w:proofErr w:type="spellStart"/>
      <w:r w:rsidR="00DF77B1" w:rsidRPr="00AD5169">
        <w:rPr>
          <w:rFonts w:ascii="Helvetica" w:hAnsi="Helvetica"/>
        </w:rPr>
        <w:t>MoBio</w:t>
      </w:r>
      <w:proofErr w:type="spellEnd"/>
      <w:r w:rsidR="00DF77B1" w:rsidRPr="00AD5169">
        <w:rPr>
          <w:rFonts w:ascii="Helvetica" w:hAnsi="Helvetica"/>
        </w:rPr>
        <w:t>, Catalog# 12224</w:t>
      </w:r>
      <w:r w:rsidRPr="00AD5169">
        <w:rPr>
          <w:rFonts w:ascii="Helvetica" w:hAnsi="Helvetica"/>
        </w:rPr>
        <w:t>)</w:t>
      </w:r>
      <w:r w:rsidR="00483846" w:rsidRPr="00AD5169">
        <w:rPr>
          <w:rFonts w:ascii="Helvetica" w:hAnsi="Helvetica"/>
        </w:rPr>
        <w:t xml:space="preserve">, no substitutions may be made for this item  </w:t>
      </w:r>
    </w:p>
    <w:p w14:paraId="7E995CE3" w14:textId="6CF734D1" w:rsidR="0025626C" w:rsidRPr="00AD5169" w:rsidRDefault="0025626C">
      <w:pPr>
        <w:pStyle w:val="ListParagraph"/>
        <w:numPr>
          <w:ilvl w:val="0"/>
          <w:numId w:val="1"/>
        </w:numPr>
        <w:ind w:left="720"/>
        <w:rPr>
          <w:rFonts w:ascii="Helvetica" w:hAnsi="Helvetica"/>
        </w:rPr>
        <w:pPrChange w:id="50" w:author="Katya Frois-Moniz" w:date="2016-09-12T11:18:00Z">
          <w:pPr>
            <w:pStyle w:val="ListParagraph"/>
            <w:numPr>
              <w:numId w:val="1"/>
            </w:numPr>
            <w:ind w:left="1080" w:hanging="360"/>
          </w:pPr>
        </w:pPrChange>
      </w:pPr>
      <w:proofErr w:type="spellStart"/>
      <w:r w:rsidRPr="00AD5169">
        <w:rPr>
          <w:rFonts w:ascii="Helvetica" w:hAnsi="Helvetica"/>
        </w:rPr>
        <w:t>MoBio</w:t>
      </w:r>
      <w:proofErr w:type="spellEnd"/>
      <w:r w:rsidRPr="00AD5169">
        <w:rPr>
          <w:rFonts w:ascii="Helvetica" w:hAnsi="Helvetica"/>
        </w:rPr>
        <w:t xml:space="preserve"> vortex adapter (</w:t>
      </w:r>
      <w:proofErr w:type="spellStart"/>
      <w:r w:rsidRPr="00AD5169">
        <w:rPr>
          <w:rFonts w:ascii="Helvetica" w:hAnsi="Helvetica"/>
        </w:rPr>
        <w:t>MoBio</w:t>
      </w:r>
      <w:proofErr w:type="spellEnd"/>
      <w:r w:rsidRPr="00AD5169">
        <w:rPr>
          <w:rFonts w:ascii="Helvetica" w:hAnsi="Helvetica"/>
        </w:rPr>
        <w:t xml:space="preserve"> Cat# 13000-V1)</w:t>
      </w:r>
      <w:r w:rsidR="00483846" w:rsidRPr="00AD5169">
        <w:rPr>
          <w:rFonts w:ascii="Helvetica" w:hAnsi="Helvetica"/>
        </w:rPr>
        <w:t>, no substitutions may be made for this item</w:t>
      </w:r>
      <w:r w:rsidR="00EF581E" w:rsidRPr="00AD5169">
        <w:rPr>
          <w:rFonts w:ascii="Helvetica" w:hAnsi="Helvetica"/>
        </w:rPr>
        <w:t xml:space="preserve">  </w:t>
      </w:r>
    </w:p>
    <w:p w14:paraId="4EEAF552" w14:textId="6BE46AAB" w:rsidR="0025626C" w:rsidRPr="00AD5169" w:rsidRDefault="0025626C">
      <w:pPr>
        <w:pStyle w:val="ListParagraph"/>
        <w:numPr>
          <w:ilvl w:val="0"/>
          <w:numId w:val="1"/>
        </w:numPr>
        <w:ind w:left="720"/>
        <w:rPr>
          <w:rFonts w:ascii="Helvetica" w:hAnsi="Helvetica"/>
        </w:rPr>
        <w:pPrChange w:id="51" w:author="Katya Frois-Moniz" w:date="2016-09-12T11:18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AD5169">
        <w:rPr>
          <w:rFonts w:ascii="Helvetica" w:hAnsi="Helvetica"/>
        </w:rPr>
        <w:t xml:space="preserve">Bench top </w:t>
      </w:r>
      <w:proofErr w:type="spellStart"/>
      <w:r w:rsidRPr="00AD5169">
        <w:rPr>
          <w:rFonts w:ascii="Helvetica" w:hAnsi="Helvetica"/>
        </w:rPr>
        <w:t>vortexer</w:t>
      </w:r>
      <w:proofErr w:type="spellEnd"/>
      <w:r w:rsidR="00A80E3D" w:rsidRPr="00AD5169">
        <w:rPr>
          <w:rFonts w:ascii="Helvetica" w:hAnsi="Helvetica"/>
        </w:rPr>
        <w:t xml:space="preserve"> (VWR, Cat# 14005-824), any benchtop </w:t>
      </w:r>
      <w:proofErr w:type="spellStart"/>
      <w:r w:rsidR="00A80E3D" w:rsidRPr="00AD5169">
        <w:rPr>
          <w:rFonts w:ascii="Helvetica" w:hAnsi="Helvetica"/>
        </w:rPr>
        <w:t>vortexer</w:t>
      </w:r>
      <w:proofErr w:type="spellEnd"/>
      <w:r w:rsidR="00A80E3D" w:rsidRPr="00AD5169">
        <w:rPr>
          <w:rFonts w:ascii="Helvetica" w:hAnsi="Helvetica"/>
        </w:rPr>
        <w:t xml:space="preserve"> that can fit the vortex adapter above can be used</w:t>
      </w:r>
      <w:r w:rsidR="00EF581E" w:rsidRPr="00AD5169">
        <w:rPr>
          <w:rFonts w:ascii="Helvetica" w:hAnsi="Helvetica"/>
        </w:rPr>
        <w:t xml:space="preserve">  </w:t>
      </w:r>
    </w:p>
    <w:p w14:paraId="6716232F" w14:textId="36A8A1A5" w:rsidR="0025626C" w:rsidRPr="00AD5169" w:rsidRDefault="00086903">
      <w:pPr>
        <w:pStyle w:val="ListParagraph"/>
        <w:numPr>
          <w:ilvl w:val="0"/>
          <w:numId w:val="1"/>
        </w:numPr>
        <w:ind w:left="720"/>
        <w:rPr>
          <w:rFonts w:ascii="Helvetica" w:hAnsi="Helvetica"/>
          <w:color w:val="FF0000"/>
        </w:rPr>
        <w:pPrChange w:id="52" w:author="Katya Frois-Moniz" w:date="2016-09-12T11:18:00Z">
          <w:pPr>
            <w:pStyle w:val="ListParagraph"/>
            <w:numPr>
              <w:numId w:val="1"/>
            </w:numPr>
            <w:ind w:left="1080" w:hanging="360"/>
          </w:pPr>
        </w:pPrChange>
      </w:pPr>
      <w:proofErr w:type="spellStart"/>
      <w:r w:rsidRPr="00AD5169">
        <w:rPr>
          <w:rFonts w:ascii="Helvetica" w:hAnsi="Helvetica"/>
        </w:rPr>
        <w:t>Microce</w:t>
      </w:r>
      <w:r w:rsidR="0025626C" w:rsidRPr="00AD5169">
        <w:rPr>
          <w:rFonts w:ascii="Helvetica" w:hAnsi="Helvetica"/>
        </w:rPr>
        <w:t>ntrifuge</w:t>
      </w:r>
      <w:proofErr w:type="spellEnd"/>
      <w:r w:rsidR="0025626C" w:rsidRPr="00AD5169">
        <w:rPr>
          <w:rFonts w:ascii="Helvetica" w:hAnsi="Helvetica"/>
        </w:rPr>
        <w:t xml:space="preserve"> capable of spinning at </w:t>
      </w:r>
      <w:del w:id="53" w:author="Katya Frois-Moniz" w:date="2016-09-12T13:37:00Z">
        <w:r w:rsidR="0025626C" w:rsidRPr="00AD5169" w:rsidDel="00F94B81">
          <w:rPr>
            <w:rFonts w:ascii="Helvetica" w:hAnsi="Helvetica"/>
          </w:rPr>
          <w:delText xml:space="preserve">a speed of </w:delText>
        </w:r>
        <w:r w:rsidR="00483846" w:rsidRPr="00AD5169" w:rsidDel="00F94B81">
          <w:rPr>
            <w:rFonts w:ascii="Helvetica" w:hAnsi="Helvetica"/>
          </w:rPr>
          <w:delText xml:space="preserve">greater than or equal to </w:delText>
        </w:r>
      </w:del>
      <w:r w:rsidR="0025626C" w:rsidRPr="00AD5169">
        <w:rPr>
          <w:rFonts w:ascii="Helvetica" w:hAnsi="Helvetica"/>
        </w:rPr>
        <w:t>10,000</w:t>
      </w:r>
      <w:ins w:id="54" w:author="Katya Frois-Moniz" w:date="2016-09-12T13:37:00Z">
        <w:r w:rsidR="00F94B81">
          <w:rPr>
            <w:rFonts w:ascii="Helvetica" w:hAnsi="Helvetica"/>
          </w:rPr>
          <w:t xml:space="preserve"> </w:t>
        </w:r>
      </w:ins>
      <w:ins w:id="55" w:author="Katya Frois-Moniz" w:date="2016-09-12T11:18:00Z">
        <w:r w:rsidR="00AD5169">
          <w:rPr>
            <w:rFonts w:ascii="Helvetica" w:hAnsi="Helvetica"/>
          </w:rPr>
          <w:t>x</w:t>
        </w:r>
      </w:ins>
      <w:ins w:id="56" w:author="Katya Frois-Moniz" w:date="2016-09-12T13:37:00Z">
        <w:r w:rsidR="00F94B81">
          <w:rPr>
            <w:rFonts w:ascii="Helvetica" w:hAnsi="Helvetica"/>
          </w:rPr>
          <w:t xml:space="preserve"> </w:t>
        </w:r>
      </w:ins>
      <w:r w:rsidR="0025626C" w:rsidRPr="00AD5169">
        <w:rPr>
          <w:rFonts w:ascii="Helvetica" w:hAnsi="Helvetica"/>
        </w:rPr>
        <w:t>g</w:t>
      </w:r>
      <w:r w:rsidR="006A1360" w:rsidRPr="00AD5169">
        <w:rPr>
          <w:rFonts w:ascii="Helvetica" w:hAnsi="Helvetica"/>
        </w:rPr>
        <w:t xml:space="preserve">, for example </w:t>
      </w:r>
      <w:proofErr w:type="spellStart"/>
      <w:r w:rsidR="006A1360" w:rsidRPr="00AD5169">
        <w:rPr>
          <w:rFonts w:ascii="Helvetica" w:hAnsi="Helvetica"/>
        </w:rPr>
        <w:t>Eppendorf</w:t>
      </w:r>
      <w:proofErr w:type="spellEnd"/>
      <w:r w:rsidR="006A1360" w:rsidRPr="00AD5169">
        <w:rPr>
          <w:rFonts w:ascii="Helvetica" w:hAnsi="Helvetica"/>
        </w:rPr>
        <w:t xml:space="preserve"> 5427R</w:t>
      </w:r>
      <w:r w:rsidR="00EF581E" w:rsidRPr="00AD5169">
        <w:rPr>
          <w:rFonts w:ascii="Helvetica" w:hAnsi="Helvetica"/>
        </w:rPr>
        <w:t xml:space="preserve">   </w:t>
      </w:r>
    </w:p>
    <w:p w14:paraId="73B456A0" w14:textId="4C09C7FC" w:rsidR="0025626C" w:rsidRPr="00AD5169" w:rsidRDefault="00483846">
      <w:pPr>
        <w:pStyle w:val="ListParagraph"/>
        <w:numPr>
          <w:ilvl w:val="0"/>
          <w:numId w:val="1"/>
        </w:numPr>
        <w:ind w:left="720"/>
        <w:rPr>
          <w:rFonts w:ascii="Helvetica" w:hAnsi="Helvetica"/>
        </w:rPr>
        <w:pPrChange w:id="57" w:author="Katya Frois-Moniz" w:date="2016-09-12T11:18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AD5169">
        <w:rPr>
          <w:rFonts w:ascii="Helvetica" w:hAnsi="Helvetica"/>
        </w:rPr>
        <w:t>Pre-sterilized</w:t>
      </w:r>
      <w:r w:rsidR="0025626C" w:rsidRPr="00AD5169">
        <w:rPr>
          <w:rFonts w:ascii="Helvetica" w:hAnsi="Helvetica"/>
        </w:rPr>
        <w:t xml:space="preserve">, filtered </w:t>
      </w:r>
      <w:proofErr w:type="spellStart"/>
      <w:r w:rsidR="0025626C" w:rsidRPr="00AD5169">
        <w:rPr>
          <w:rFonts w:ascii="Helvetica" w:hAnsi="Helvetica"/>
        </w:rPr>
        <w:t>pipettor</w:t>
      </w:r>
      <w:proofErr w:type="spellEnd"/>
      <w:r w:rsidR="0025626C" w:rsidRPr="00AD5169">
        <w:rPr>
          <w:rFonts w:ascii="Helvetica" w:hAnsi="Helvetica"/>
        </w:rPr>
        <w:t xml:space="preserve"> tips</w:t>
      </w:r>
      <w:ins w:id="58" w:author="Katya Frois-Moniz" w:date="2016-09-12T11:18:00Z">
        <w:r w:rsidR="00AD5169">
          <w:rPr>
            <w:rFonts w:ascii="Helvetica" w:hAnsi="Helvetica"/>
          </w:rPr>
          <w:t>;</w:t>
        </w:r>
      </w:ins>
      <w:del w:id="59" w:author="Katya Frois-Moniz" w:date="2016-09-12T11:18:00Z">
        <w:r w:rsidR="006A1360" w:rsidRPr="00AD5169" w:rsidDel="00AD5169">
          <w:rPr>
            <w:rFonts w:ascii="Helvetica" w:hAnsi="Helvetica"/>
          </w:rPr>
          <w:delText>,</w:delText>
        </w:r>
      </w:del>
      <w:r w:rsidR="006A1360" w:rsidRPr="00AD5169">
        <w:rPr>
          <w:rFonts w:ascii="Helvetica" w:hAnsi="Helvetica"/>
        </w:rPr>
        <w:t xml:space="preserve"> </w:t>
      </w:r>
      <w:r w:rsidRPr="00AD5169">
        <w:rPr>
          <w:rFonts w:ascii="Helvetica" w:hAnsi="Helvetica"/>
        </w:rPr>
        <w:t xml:space="preserve">any sterilized, filtered </w:t>
      </w:r>
      <w:proofErr w:type="spellStart"/>
      <w:r w:rsidRPr="00AD5169">
        <w:rPr>
          <w:rFonts w:ascii="Helvetica" w:hAnsi="Helvetica"/>
        </w:rPr>
        <w:t>pipettor</w:t>
      </w:r>
      <w:proofErr w:type="spellEnd"/>
      <w:r w:rsidRPr="00AD5169">
        <w:rPr>
          <w:rFonts w:ascii="Helvetica" w:hAnsi="Helvetica"/>
        </w:rPr>
        <w:t xml:space="preserve"> tips may be substituted </w:t>
      </w:r>
    </w:p>
    <w:p w14:paraId="50885E53" w14:textId="42AD8D9A" w:rsidR="0025626C" w:rsidRPr="00AD5169" w:rsidRDefault="0025626C">
      <w:pPr>
        <w:pStyle w:val="ListParagraph"/>
        <w:numPr>
          <w:ilvl w:val="0"/>
          <w:numId w:val="1"/>
        </w:numPr>
        <w:ind w:left="720"/>
        <w:rPr>
          <w:rFonts w:ascii="Helvetica" w:hAnsi="Helvetica"/>
        </w:rPr>
        <w:pPrChange w:id="60" w:author="Katya Frois-Moniz" w:date="2016-09-12T11:18:00Z">
          <w:pPr>
            <w:pStyle w:val="ListParagraph"/>
            <w:numPr>
              <w:numId w:val="1"/>
            </w:numPr>
            <w:ind w:left="1080" w:hanging="360"/>
          </w:pPr>
        </w:pPrChange>
      </w:pPr>
      <w:proofErr w:type="spellStart"/>
      <w:r w:rsidRPr="00AD5169">
        <w:rPr>
          <w:rFonts w:ascii="Helvetica" w:hAnsi="Helvetica"/>
        </w:rPr>
        <w:t>Pipet</w:t>
      </w:r>
      <w:del w:id="61" w:author="Katya Frois-Moniz" w:date="2016-09-12T11:49:00Z">
        <w:r w:rsidRPr="00AD5169" w:rsidDel="003F69D6">
          <w:rPr>
            <w:rFonts w:ascii="Helvetica" w:hAnsi="Helvetica"/>
          </w:rPr>
          <w:delText>e</w:delText>
        </w:r>
      </w:del>
      <w:r w:rsidRPr="00AD5169">
        <w:rPr>
          <w:rFonts w:ascii="Helvetica" w:hAnsi="Helvetica"/>
        </w:rPr>
        <w:t>man</w:t>
      </w:r>
      <w:proofErr w:type="spellEnd"/>
      <w:del w:id="62" w:author="Katya Frois-Moniz" w:date="2016-09-12T11:18:00Z">
        <w:r w:rsidRPr="00AD5169" w:rsidDel="00AD5169">
          <w:rPr>
            <w:rFonts w:ascii="Helvetica" w:hAnsi="Helvetica"/>
          </w:rPr>
          <w:delText xml:space="preserve"> </w:delText>
        </w:r>
      </w:del>
      <w:r w:rsidR="006A1360" w:rsidRPr="00AD5169">
        <w:rPr>
          <w:rFonts w:ascii="Helvetica" w:hAnsi="Helvetica"/>
        </w:rPr>
        <w:t>, for example VWR model# 89079</w:t>
      </w:r>
    </w:p>
    <w:p w14:paraId="01BF8DCA" w14:textId="0935A0CF" w:rsidR="0025626C" w:rsidRPr="00AD5169" w:rsidRDefault="00483846">
      <w:pPr>
        <w:pStyle w:val="ListParagraph"/>
        <w:numPr>
          <w:ilvl w:val="0"/>
          <w:numId w:val="1"/>
        </w:numPr>
        <w:ind w:left="720"/>
        <w:rPr>
          <w:rFonts w:ascii="Helvetica" w:hAnsi="Helvetica"/>
        </w:rPr>
        <w:pPrChange w:id="63" w:author="Katya Frois-Moniz" w:date="2016-09-12T11:18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AD5169">
        <w:rPr>
          <w:rFonts w:ascii="Helvetica" w:hAnsi="Helvetica"/>
        </w:rPr>
        <w:t>Wet i</w:t>
      </w:r>
      <w:r w:rsidR="0025626C" w:rsidRPr="00AD5169">
        <w:rPr>
          <w:rFonts w:ascii="Helvetica" w:hAnsi="Helvetica"/>
        </w:rPr>
        <w:t xml:space="preserve">ce </w:t>
      </w:r>
      <w:r w:rsidR="00EF581E" w:rsidRPr="00AD5169">
        <w:rPr>
          <w:rFonts w:ascii="Helvetica" w:hAnsi="Helvetica"/>
        </w:rPr>
        <w:t xml:space="preserve">  </w:t>
      </w:r>
    </w:p>
    <w:p w14:paraId="28B55C06" w14:textId="08377EA8" w:rsidR="0025626C" w:rsidRPr="00AD5169" w:rsidRDefault="00772C1D">
      <w:pPr>
        <w:pStyle w:val="ListParagraph"/>
        <w:numPr>
          <w:ilvl w:val="0"/>
          <w:numId w:val="1"/>
        </w:numPr>
        <w:ind w:left="720"/>
        <w:rPr>
          <w:rFonts w:ascii="Helvetica" w:hAnsi="Helvetica"/>
        </w:rPr>
        <w:pPrChange w:id="64" w:author="Katya Frois-Moniz" w:date="2016-09-12T11:18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AD5169">
        <w:rPr>
          <w:rFonts w:ascii="Helvetica" w:hAnsi="Helvetica"/>
        </w:rPr>
        <w:t>Class</w:t>
      </w:r>
      <w:r w:rsidR="00207A4F" w:rsidRPr="00AD5169">
        <w:rPr>
          <w:rFonts w:ascii="Helvetica" w:hAnsi="Helvetica"/>
        </w:rPr>
        <w:t xml:space="preserve"> </w:t>
      </w:r>
      <w:r w:rsidRPr="00AD5169">
        <w:rPr>
          <w:rFonts w:ascii="Helvetica" w:hAnsi="Helvetica"/>
        </w:rPr>
        <w:t xml:space="preserve">II Type A2 </w:t>
      </w:r>
      <w:r w:rsidR="0025626C" w:rsidRPr="00AD5169">
        <w:rPr>
          <w:rFonts w:ascii="Helvetica" w:hAnsi="Helvetica"/>
        </w:rPr>
        <w:t>Biosafety cabinet</w:t>
      </w:r>
      <w:r w:rsidRPr="00AD5169">
        <w:rPr>
          <w:rFonts w:ascii="Helvetica" w:hAnsi="Helvetica"/>
        </w:rPr>
        <w:t xml:space="preserve"> (</w:t>
      </w:r>
      <w:proofErr w:type="spellStart"/>
      <w:r w:rsidRPr="00AD5169">
        <w:rPr>
          <w:rFonts w:ascii="Helvetica" w:hAnsi="Helvetica"/>
        </w:rPr>
        <w:t>Labconco</w:t>
      </w:r>
      <w:proofErr w:type="spellEnd"/>
      <w:r w:rsidRPr="00AD5169">
        <w:rPr>
          <w:rFonts w:ascii="Helvetica" w:hAnsi="Helvetica"/>
        </w:rPr>
        <w:t>), any</w:t>
      </w:r>
      <w:r w:rsidR="00207A4F" w:rsidRPr="00AD5169">
        <w:rPr>
          <w:rFonts w:ascii="Helvetica" w:hAnsi="Helvetica"/>
        </w:rPr>
        <w:t xml:space="preserve"> manufactured biosafety cabinet may be used as long as it is Class II or higher</w:t>
      </w:r>
      <w:ins w:id="65" w:author="Katya Frois-Moniz" w:date="2016-09-12T13:53:00Z">
        <w:r w:rsidR="00202B29">
          <w:rPr>
            <w:rFonts w:ascii="Helvetica" w:hAnsi="Helvetica"/>
          </w:rPr>
          <w:t>.</w:t>
        </w:r>
      </w:ins>
      <w:r w:rsidR="00483846" w:rsidRPr="00AD5169">
        <w:rPr>
          <w:rFonts w:ascii="Helvetica" w:hAnsi="Helvetica"/>
        </w:rPr>
        <w:t xml:space="preserve">  </w:t>
      </w:r>
      <w:del w:id="66" w:author="Katya Frois-Moniz" w:date="2016-09-12T13:50:00Z">
        <w:r w:rsidR="00483846" w:rsidRPr="00AD5169" w:rsidDel="00202B29">
          <w:rPr>
            <w:rFonts w:ascii="Helvetica" w:hAnsi="Helvetica"/>
          </w:rPr>
          <w:delText>(SOP XXX – biosafety cabinet SOP)</w:delText>
        </w:r>
      </w:del>
    </w:p>
    <w:p w14:paraId="220F0005" w14:textId="6199CA6C" w:rsidR="00483846" w:rsidRPr="00AD5169" w:rsidRDefault="00DF77B1">
      <w:pPr>
        <w:pStyle w:val="ListParagraph"/>
        <w:numPr>
          <w:ilvl w:val="0"/>
          <w:numId w:val="1"/>
        </w:numPr>
        <w:ind w:left="720"/>
        <w:rPr>
          <w:rFonts w:ascii="Helvetica" w:hAnsi="Helvetica"/>
          <w:b/>
        </w:rPr>
        <w:pPrChange w:id="67" w:author="Katya Frois-Moniz" w:date="2016-09-12T11:18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AD5169">
        <w:rPr>
          <w:rFonts w:ascii="Helvetica" w:hAnsi="Helvetica"/>
        </w:rPr>
        <w:t>Solutions MD</w:t>
      </w:r>
      <w:r w:rsidR="007C1FA7" w:rsidRPr="00AD5169">
        <w:rPr>
          <w:rFonts w:ascii="Helvetica" w:hAnsi="Helvetica"/>
        </w:rPr>
        <w:t xml:space="preserve">1 </w:t>
      </w:r>
      <w:r w:rsidRPr="00AD5169">
        <w:rPr>
          <w:rFonts w:ascii="Helvetica" w:hAnsi="Helvetica"/>
        </w:rPr>
        <w:t xml:space="preserve">MD2 MD3 MD4 MD5 </w:t>
      </w:r>
      <w:del w:id="68" w:author="Katya Frois-Moniz" w:date="2016-09-12T11:19:00Z">
        <w:r w:rsidR="00483846" w:rsidRPr="00AD5169" w:rsidDel="00AD5169">
          <w:rPr>
            <w:rFonts w:ascii="Helvetica" w:hAnsi="Helvetica"/>
          </w:rPr>
          <w:delText xml:space="preserve"> </w:delText>
        </w:r>
      </w:del>
      <w:r w:rsidR="002953BC" w:rsidRPr="00AD5169">
        <w:rPr>
          <w:rFonts w:ascii="Helvetica" w:hAnsi="Helvetica"/>
        </w:rPr>
        <w:t xml:space="preserve">and </w:t>
      </w:r>
      <w:proofErr w:type="spellStart"/>
      <w:r w:rsidR="002953BC" w:rsidRPr="00AD5169">
        <w:rPr>
          <w:rFonts w:ascii="Helvetica" w:hAnsi="Helvetica"/>
        </w:rPr>
        <w:t>Microbead</w:t>
      </w:r>
      <w:proofErr w:type="spellEnd"/>
      <w:r w:rsidR="002953BC" w:rsidRPr="00AD5169">
        <w:rPr>
          <w:rFonts w:ascii="Helvetica" w:hAnsi="Helvetica"/>
        </w:rPr>
        <w:t xml:space="preserve"> solution</w:t>
      </w:r>
      <w:r w:rsidR="00483846" w:rsidRPr="00AD5169">
        <w:rPr>
          <w:rFonts w:ascii="Helvetica" w:hAnsi="Helvetica"/>
        </w:rPr>
        <w:t xml:space="preserve"> </w:t>
      </w:r>
      <w:del w:id="69" w:author="Katya Frois-Moniz" w:date="2016-09-12T11:19:00Z">
        <w:r w:rsidR="00483846" w:rsidRPr="00AD5169" w:rsidDel="00AD5169">
          <w:rPr>
            <w:rFonts w:ascii="Helvetica" w:hAnsi="Helvetica"/>
          </w:rPr>
          <w:delText xml:space="preserve"> are </w:delText>
        </w:r>
      </w:del>
      <w:r w:rsidR="007C1FA7" w:rsidRPr="00AD5169">
        <w:rPr>
          <w:rFonts w:ascii="Helvetica" w:hAnsi="Helvetica"/>
        </w:rPr>
        <w:t xml:space="preserve">provided in </w:t>
      </w:r>
      <w:ins w:id="70" w:author="Katya Frois-Moniz" w:date="2016-09-12T11:19:00Z">
        <w:r w:rsidR="00AD5169">
          <w:rPr>
            <w:rFonts w:ascii="Helvetica" w:hAnsi="Helvetica"/>
          </w:rPr>
          <w:t xml:space="preserve">the </w:t>
        </w:r>
      </w:ins>
      <w:proofErr w:type="spellStart"/>
      <w:r w:rsidR="007C1FA7" w:rsidRPr="00AD5169">
        <w:rPr>
          <w:rFonts w:ascii="Helvetica" w:hAnsi="Helvetica"/>
        </w:rPr>
        <w:t>MoBio</w:t>
      </w:r>
      <w:proofErr w:type="spellEnd"/>
      <w:r w:rsidR="007C1FA7" w:rsidRPr="00AD5169">
        <w:rPr>
          <w:rFonts w:ascii="Helvetica" w:hAnsi="Helvetica"/>
        </w:rPr>
        <w:t xml:space="preserve"> DNA isolation kit </w:t>
      </w:r>
    </w:p>
    <w:p w14:paraId="013BD78C" w14:textId="77777777" w:rsidR="00755484" w:rsidRDefault="00755484" w:rsidP="00483846">
      <w:pPr>
        <w:rPr>
          <w:ins w:id="71" w:author="Katya Frois-Moniz" w:date="2016-09-12T11:36:00Z"/>
          <w:rFonts w:ascii="Helvetica" w:hAnsi="Helvetica"/>
          <w:b/>
        </w:rPr>
      </w:pPr>
    </w:p>
    <w:p w14:paraId="5B2E223B" w14:textId="34807CF5" w:rsidR="00AC11DA" w:rsidRPr="00AD5169" w:rsidRDefault="00AC11DA" w:rsidP="00483846">
      <w:pPr>
        <w:rPr>
          <w:rFonts w:ascii="Helvetica" w:hAnsi="Helvetica"/>
          <w:b/>
        </w:rPr>
      </w:pPr>
      <w:r w:rsidRPr="00AD5169">
        <w:rPr>
          <w:rFonts w:ascii="Helvetica" w:hAnsi="Helvetica"/>
          <w:b/>
        </w:rPr>
        <w:t>Precautions</w:t>
      </w:r>
    </w:p>
    <w:p w14:paraId="45CDC626" w14:textId="144E7671" w:rsidR="00212852" w:rsidRPr="00AD5169" w:rsidRDefault="00212852">
      <w:pPr>
        <w:pStyle w:val="ListParagraph"/>
        <w:numPr>
          <w:ilvl w:val="0"/>
          <w:numId w:val="1"/>
        </w:numPr>
        <w:ind w:left="720"/>
        <w:rPr>
          <w:rFonts w:ascii="Helvetica" w:hAnsi="Helvetica"/>
          <w:color w:val="FF0000"/>
        </w:rPr>
        <w:pPrChange w:id="72" w:author="Katya Frois-Moniz" w:date="2016-09-12T11:26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AD5169">
        <w:rPr>
          <w:rFonts w:ascii="Helvetica" w:hAnsi="Helvetica"/>
        </w:rPr>
        <w:t>Personal protection equipment including gloves, lab glasses, and lab coat must be worn when executing this procedure</w:t>
      </w:r>
      <w:r w:rsidR="00EF581E" w:rsidRPr="00AD5169">
        <w:rPr>
          <w:rFonts w:ascii="Helvetica" w:hAnsi="Helvetica"/>
        </w:rPr>
        <w:t xml:space="preserve">  </w:t>
      </w:r>
    </w:p>
    <w:p w14:paraId="7CDDC5F2" w14:textId="20A6977E" w:rsidR="00483846" w:rsidRPr="00AD5169" w:rsidRDefault="0025626C">
      <w:pPr>
        <w:pStyle w:val="ListParagraph"/>
        <w:numPr>
          <w:ilvl w:val="0"/>
          <w:numId w:val="1"/>
        </w:numPr>
        <w:ind w:left="720"/>
        <w:rPr>
          <w:rFonts w:ascii="Helvetica" w:hAnsi="Helvetica"/>
        </w:rPr>
        <w:pPrChange w:id="73" w:author="Katya Frois-Moniz" w:date="2016-09-12T11:26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AD5169">
        <w:rPr>
          <w:rFonts w:ascii="Helvetica" w:hAnsi="Helvetica"/>
        </w:rPr>
        <w:t xml:space="preserve">All </w:t>
      </w:r>
      <w:r w:rsidR="00303ACB" w:rsidRPr="00AD5169">
        <w:rPr>
          <w:rFonts w:ascii="Helvetica" w:hAnsi="Helvetica"/>
        </w:rPr>
        <w:t>handling</w:t>
      </w:r>
      <w:r w:rsidRPr="00AD5169">
        <w:rPr>
          <w:rFonts w:ascii="Helvetica" w:hAnsi="Helvetica"/>
        </w:rPr>
        <w:t xml:space="preserve"> of </w:t>
      </w:r>
      <w:r w:rsidR="002953BC" w:rsidRPr="00AD5169">
        <w:rPr>
          <w:rFonts w:ascii="Helvetica" w:hAnsi="Helvetica"/>
        </w:rPr>
        <w:t>bacterial isolates</w:t>
      </w:r>
      <w:r w:rsidRPr="00AD5169">
        <w:rPr>
          <w:rFonts w:ascii="Helvetica" w:hAnsi="Helvetica"/>
        </w:rPr>
        <w:t xml:space="preserve"> must be done within a BL2</w:t>
      </w:r>
      <w:r w:rsidR="006B5671" w:rsidRPr="00AD5169">
        <w:rPr>
          <w:rFonts w:ascii="Helvetica" w:hAnsi="Helvetica"/>
        </w:rPr>
        <w:t xml:space="preserve"> area inside of a Class II </w:t>
      </w:r>
      <w:r w:rsidRPr="00AD5169">
        <w:rPr>
          <w:rFonts w:ascii="Helvetica" w:hAnsi="Helvetica"/>
        </w:rPr>
        <w:t>biosafety cabinet</w:t>
      </w:r>
      <w:r w:rsidR="00EF581E" w:rsidRPr="00AD5169">
        <w:rPr>
          <w:rFonts w:ascii="Helvetica" w:hAnsi="Helvetica"/>
        </w:rPr>
        <w:t xml:space="preserve"> </w:t>
      </w:r>
      <w:r w:rsidR="002953BC" w:rsidRPr="00AD5169">
        <w:rPr>
          <w:rFonts w:ascii="Helvetica" w:hAnsi="Helvetica"/>
        </w:rPr>
        <w:t>or anaerobic chamber</w:t>
      </w:r>
    </w:p>
    <w:p w14:paraId="3B9551F4" w14:textId="479DB50D" w:rsidR="00F94B81" w:rsidRDefault="00F94B81">
      <w:pPr>
        <w:pStyle w:val="ListParagraph"/>
        <w:numPr>
          <w:ilvl w:val="0"/>
          <w:numId w:val="1"/>
        </w:numPr>
        <w:ind w:left="720"/>
        <w:rPr>
          <w:ins w:id="74" w:author="Katya Frois-Moniz" w:date="2016-09-12T13:41:00Z"/>
          <w:rFonts w:ascii="Helvetica" w:hAnsi="Helvetica"/>
        </w:rPr>
        <w:pPrChange w:id="75" w:author="Katya Frois-Moniz" w:date="2016-09-12T11:26:00Z">
          <w:pPr>
            <w:pStyle w:val="ListParagraph"/>
            <w:numPr>
              <w:numId w:val="1"/>
            </w:numPr>
            <w:ind w:left="1080" w:hanging="360"/>
          </w:pPr>
        </w:pPrChange>
      </w:pPr>
      <w:moveToRangeStart w:id="76" w:author="Katya Frois-Moniz" w:date="2016-09-12T13:41:00Z" w:name="move335307000"/>
      <w:moveTo w:id="77" w:author="Katya Frois-Moniz" w:date="2016-09-12T13:41:00Z">
        <w:r w:rsidRPr="00AD5169">
          <w:rPr>
            <w:rFonts w:ascii="Helvetica" w:hAnsi="Helvetica"/>
          </w:rPr>
          <w:t xml:space="preserve">All work surfaces must be treated with 20% bleach (volume/volume) for a total of twenty minutes of contact time before and after.  20% bleach mixture must be no more than 7 days old. </w:t>
        </w:r>
      </w:moveTo>
      <w:ins w:id="78" w:author="Katya Frois-Moniz" w:date="2016-09-12T13:50:00Z">
        <w:r w:rsidR="00202B29">
          <w:rPr>
            <w:rFonts w:ascii="Helvetica" w:hAnsi="Helvetica"/>
          </w:rPr>
          <w:t xml:space="preserve">See SOP# </w:t>
        </w:r>
      </w:ins>
      <w:ins w:id="79" w:author="Katya Frois-Moniz" w:date="2016-09-12T13:51:00Z">
        <w:r w:rsidR="00202B29">
          <w:rPr>
            <w:rFonts w:ascii="Helvetica" w:hAnsi="Helvetica"/>
          </w:rPr>
          <w:t>02.041.01</w:t>
        </w:r>
        <w:r w:rsidR="00202B29" w:rsidRPr="00AD5169">
          <w:rPr>
            <w:rFonts w:ascii="Helvetica" w:hAnsi="Helvetica"/>
          </w:rPr>
          <w:t xml:space="preserve"> – </w:t>
        </w:r>
        <w:r w:rsidR="00202B29">
          <w:rPr>
            <w:rFonts w:ascii="Helvetica" w:hAnsi="Helvetica"/>
          </w:rPr>
          <w:t>B</w:t>
        </w:r>
        <w:r w:rsidR="00202B29" w:rsidRPr="00AD5169">
          <w:rPr>
            <w:rFonts w:ascii="Helvetica" w:hAnsi="Helvetica"/>
          </w:rPr>
          <w:t xml:space="preserve">leach </w:t>
        </w:r>
        <w:r w:rsidR="00202B29">
          <w:rPr>
            <w:rFonts w:ascii="Helvetica" w:hAnsi="Helvetica"/>
          </w:rPr>
          <w:t xml:space="preserve">solution </w:t>
        </w:r>
        <w:r w:rsidR="00202B29" w:rsidRPr="00AD5169">
          <w:rPr>
            <w:rFonts w:ascii="Helvetica" w:hAnsi="Helvetica"/>
          </w:rPr>
          <w:t>preparation</w:t>
        </w:r>
        <w:r w:rsidR="00202B29">
          <w:rPr>
            <w:rFonts w:ascii="Helvetica" w:hAnsi="Helvetica"/>
          </w:rPr>
          <w:t>.</w:t>
        </w:r>
        <w:r w:rsidR="00202B29" w:rsidRPr="00AD5169">
          <w:rPr>
            <w:rFonts w:ascii="Helvetica" w:hAnsi="Helvetica"/>
          </w:rPr>
          <w:t xml:space="preserve"> </w:t>
        </w:r>
      </w:ins>
      <w:moveTo w:id="80" w:author="Katya Frois-Moniz" w:date="2016-09-12T13:41:00Z">
        <w:r w:rsidRPr="00AD5169">
          <w:rPr>
            <w:rFonts w:ascii="Helvetica" w:hAnsi="Helvetica"/>
          </w:rPr>
          <w:t xml:space="preserve">For the treatment of solid surfaces </w:t>
        </w:r>
        <w:proofErr w:type="spellStart"/>
        <w:r w:rsidRPr="00AD5169">
          <w:rPr>
            <w:rFonts w:ascii="Helvetica" w:hAnsi="Helvetica"/>
          </w:rPr>
          <w:t>Wescodyne</w:t>
        </w:r>
        <w:proofErr w:type="spellEnd"/>
        <w:r w:rsidRPr="00AD5169">
          <w:rPr>
            <w:rFonts w:ascii="Helvetica" w:hAnsi="Helvetica"/>
          </w:rPr>
          <w:t xml:space="preserve">, </w:t>
        </w:r>
        <w:proofErr w:type="spellStart"/>
        <w:r w:rsidRPr="00AD5169">
          <w:rPr>
            <w:rFonts w:ascii="Helvetica" w:hAnsi="Helvetica"/>
          </w:rPr>
          <w:t>Cidex</w:t>
        </w:r>
        <w:proofErr w:type="spellEnd"/>
        <w:r w:rsidRPr="00AD5169">
          <w:rPr>
            <w:rFonts w:ascii="Helvetica" w:hAnsi="Helvetica"/>
          </w:rPr>
          <w:t xml:space="preserve"> OPA, or </w:t>
        </w:r>
        <w:proofErr w:type="spellStart"/>
        <w:r w:rsidRPr="00AD5169">
          <w:rPr>
            <w:rFonts w:ascii="Helvetica" w:hAnsi="Helvetica"/>
          </w:rPr>
          <w:t>Sporicidin</w:t>
        </w:r>
        <w:proofErr w:type="spellEnd"/>
        <w:r w:rsidRPr="00AD5169">
          <w:rPr>
            <w:rFonts w:ascii="Helvetica" w:hAnsi="Helvetica"/>
          </w:rPr>
          <w:t xml:space="preserve"> maybe be used as alternative disinfectants.</w:t>
        </w:r>
      </w:moveTo>
      <w:moveToRangeEnd w:id="76"/>
    </w:p>
    <w:p w14:paraId="5654B0E2" w14:textId="619F2F63" w:rsidR="00303ACB" w:rsidRPr="00AD5169" w:rsidDel="00F94B81" w:rsidRDefault="00483846">
      <w:pPr>
        <w:pStyle w:val="ListParagraph"/>
        <w:numPr>
          <w:ilvl w:val="0"/>
          <w:numId w:val="1"/>
        </w:numPr>
        <w:ind w:left="720"/>
        <w:rPr>
          <w:del w:id="81" w:author="Katya Frois-Moniz" w:date="2016-09-12T13:41:00Z"/>
          <w:rFonts w:ascii="Helvetica" w:hAnsi="Helvetica"/>
        </w:rPr>
        <w:pPrChange w:id="82" w:author="Katya Frois-Moniz" w:date="2016-09-12T11:26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AD5169">
        <w:rPr>
          <w:rFonts w:ascii="Helvetica" w:hAnsi="Helvetica"/>
        </w:rPr>
        <w:t xml:space="preserve">All </w:t>
      </w:r>
      <w:ins w:id="83" w:author="Katya Frois-Moniz" w:date="2016-09-12T13:41:00Z">
        <w:r w:rsidR="00F94B81">
          <w:rPr>
            <w:rFonts w:ascii="Helvetica" w:hAnsi="Helvetica"/>
          </w:rPr>
          <w:t xml:space="preserve">liquid </w:t>
        </w:r>
      </w:ins>
      <w:ins w:id="84" w:author="Katya Frois-Moniz" w:date="2016-09-12T13:40:00Z">
        <w:r w:rsidR="00F94B81">
          <w:rPr>
            <w:rFonts w:ascii="Helvetica" w:hAnsi="Helvetica"/>
          </w:rPr>
          <w:t xml:space="preserve">biological </w:t>
        </w:r>
      </w:ins>
      <w:r w:rsidRPr="00AD5169">
        <w:rPr>
          <w:rFonts w:ascii="Helvetica" w:hAnsi="Helvetica"/>
        </w:rPr>
        <w:t xml:space="preserve">waste material generated from this protocol, </w:t>
      </w:r>
      <w:r w:rsidR="00D255FA" w:rsidRPr="00AD5169">
        <w:rPr>
          <w:rFonts w:ascii="Helvetica" w:hAnsi="Helvetica"/>
        </w:rPr>
        <w:t xml:space="preserve">must be </w:t>
      </w:r>
      <w:del w:id="85" w:author="Katya Frois-Moniz" w:date="2016-09-12T13:41:00Z">
        <w:r w:rsidR="00D255FA" w:rsidRPr="00AD5169" w:rsidDel="00F94B81">
          <w:rPr>
            <w:rFonts w:ascii="Helvetica" w:hAnsi="Helvetica"/>
          </w:rPr>
          <w:delText>treated with 10% (volume/volume) bleach solution for a total of 30 minutes of contact time. After bleach treatment it may be disposed of down the laboratory sink.</w:delText>
        </w:r>
      </w:del>
      <w:ins w:id="86" w:author="Katya Frois-Moniz" w:date="2016-09-12T13:41:00Z">
        <w:r w:rsidR="00F94B81">
          <w:rPr>
            <w:rFonts w:ascii="Helvetica" w:hAnsi="Helvetica"/>
          </w:rPr>
          <w:t xml:space="preserve">disposed of </w:t>
        </w:r>
      </w:ins>
      <w:ins w:id="87" w:author="Allison Perrotta" w:date="2016-10-17T18:51:00Z">
        <w:r w:rsidR="005648C7">
          <w:rPr>
            <w:rFonts w:ascii="Helvetica" w:hAnsi="Helvetica"/>
          </w:rPr>
          <w:t xml:space="preserve">hazardous waste </w:t>
        </w:r>
      </w:ins>
      <w:ins w:id="88" w:author="Katya Frois-Moniz" w:date="2016-09-12T13:41:00Z">
        <w:r w:rsidR="00F94B81">
          <w:rPr>
            <w:rFonts w:ascii="Helvetica" w:hAnsi="Helvetica"/>
          </w:rPr>
          <w:t>as per SOP# 03.10</w:t>
        </w:r>
      </w:ins>
      <w:ins w:id="89" w:author="Allison Perrotta" w:date="2016-10-17T18:50:00Z">
        <w:r w:rsidR="005648C7">
          <w:rPr>
            <w:rFonts w:ascii="Helvetica" w:hAnsi="Helvetica"/>
          </w:rPr>
          <w:t>2</w:t>
        </w:r>
      </w:ins>
      <w:ins w:id="90" w:author="Katya Frois-Moniz" w:date="2016-09-12T13:41:00Z">
        <w:del w:id="91" w:author="Allison Perrotta" w:date="2016-10-17T18:50:00Z">
          <w:r w:rsidR="00F94B81" w:rsidDel="005648C7">
            <w:rPr>
              <w:rFonts w:ascii="Helvetica" w:hAnsi="Helvetica"/>
            </w:rPr>
            <w:delText>1</w:delText>
          </w:r>
        </w:del>
        <w:r w:rsidR="00F94B81">
          <w:rPr>
            <w:rFonts w:ascii="Helvetica" w:hAnsi="Helvetica"/>
          </w:rPr>
          <w:t xml:space="preserve">.01 </w:t>
        </w:r>
      </w:ins>
      <w:ins w:id="92" w:author="Katya Frois-Moniz" w:date="2016-09-12T13:42:00Z">
        <w:r w:rsidR="00F94B81">
          <w:rPr>
            <w:rFonts w:ascii="Helvetica" w:hAnsi="Helvetica"/>
          </w:rPr>
          <w:t>–</w:t>
        </w:r>
      </w:ins>
      <w:ins w:id="93" w:author="Katya Frois-Moniz" w:date="2016-09-12T13:41:00Z">
        <w:del w:id="94" w:author="Allison Perrotta" w:date="2016-10-17T18:54:00Z">
          <w:r w:rsidR="00F94B81" w:rsidDel="0058022F">
            <w:rPr>
              <w:rFonts w:ascii="Helvetica" w:hAnsi="Helvetica"/>
            </w:rPr>
            <w:delText xml:space="preserve"> </w:delText>
          </w:r>
        </w:del>
      </w:ins>
      <w:ins w:id="95" w:author="Allison Perrotta" w:date="2016-10-17T18:54:00Z">
        <w:r w:rsidR="0058022F">
          <w:rPr>
            <w:rFonts w:ascii="Helvetica" w:hAnsi="Helvetica"/>
          </w:rPr>
          <w:t xml:space="preserve">Hazardous </w:t>
        </w:r>
      </w:ins>
      <w:ins w:id="96" w:author="Katya Frois-Moniz" w:date="2016-09-12T13:41:00Z">
        <w:del w:id="97" w:author="Allison Perrotta" w:date="2016-10-17T18:54:00Z">
          <w:r w:rsidR="00F94B81" w:rsidDel="0058022F">
            <w:rPr>
              <w:rFonts w:ascii="Helvetica" w:hAnsi="Helvetica"/>
            </w:rPr>
            <w:delText xml:space="preserve">Biological </w:delText>
          </w:r>
        </w:del>
      </w:ins>
      <w:ins w:id="98" w:author="Katya Frois-Moniz" w:date="2016-09-12T13:42:00Z">
        <w:r w:rsidR="00F94B81">
          <w:rPr>
            <w:rFonts w:ascii="Helvetica" w:hAnsi="Helvetica"/>
          </w:rPr>
          <w:t>liquid waste disposal.</w:t>
        </w:r>
      </w:ins>
      <w:r w:rsidR="00D255FA" w:rsidRPr="00AD5169">
        <w:rPr>
          <w:rFonts w:ascii="Helvetica" w:hAnsi="Helvetica"/>
        </w:rPr>
        <w:t xml:space="preserve"> </w:t>
      </w:r>
    </w:p>
    <w:p w14:paraId="2B2880F9" w14:textId="101A21AC" w:rsidR="006B5671" w:rsidRPr="00F94B81" w:rsidRDefault="006B5671">
      <w:pPr>
        <w:pStyle w:val="ListParagraph"/>
        <w:numPr>
          <w:ilvl w:val="0"/>
          <w:numId w:val="1"/>
        </w:numPr>
        <w:ind w:left="720"/>
        <w:rPr>
          <w:rFonts w:ascii="Helvetica" w:hAnsi="Helvetica"/>
        </w:rPr>
        <w:pPrChange w:id="99" w:author="Katya Frois-Moniz" w:date="2016-09-12T11:26:00Z">
          <w:pPr>
            <w:pStyle w:val="ListParagraph"/>
            <w:numPr>
              <w:numId w:val="1"/>
            </w:numPr>
            <w:ind w:left="1080" w:hanging="360"/>
          </w:pPr>
        </w:pPrChange>
      </w:pPr>
      <w:moveFromRangeStart w:id="100" w:author="Katya Frois-Moniz" w:date="2016-09-12T13:41:00Z" w:name="move335307000"/>
      <w:moveFrom w:id="101" w:author="Katya Frois-Moniz" w:date="2016-09-12T13:41:00Z">
        <w:r w:rsidRPr="00F94B81" w:rsidDel="00F94B81">
          <w:rPr>
            <w:rFonts w:ascii="Helvetica" w:hAnsi="Helvetica"/>
          </w:rPr>
          <w:t>All work surfaces must be treated with 20% bleach</w:t>
        </w:r>
        <w:r w:rsidR="00D255FA" w:rsidRPr="00F94B81" w:rsidDel="00F94B81">
          <w:rPr>
            <w:rFonts w:ascii="Helvetica" w:hAnsi="Helvetica"/>
          </w:rPr>
          <w:t xml:space="preserve"> (volume/volume)</w:t>
        </w:r>
        <w:r w:rsidRPr="00F94B81" w:rsidDel="00F94B81">
          <w:rPr>
            <w:rFonts w:ascii="Helvetica" w:hAnsi="Helvetica"/>
          </w:rPr>
          <w:t xml:space="preserve"> for </w:t>
        </w:r>
        <w:r w:rsidR="00D255FA" w:rsidRPr="00F94B81" w:rsidDel="00F94B81">
          <w:rPr>
            <w:rFonts w:ascii="Helvetica" w:hAnsi="Helvetica"/>
          </w:rPr>
          <w:t xml:space="preserve">a total of </w:t>
        </w:r>
        <w:r w:rsidRPr="00F94B81" w:rsidDel="00F94B81">
          <w:rPr>
            <w:rFonts w:ascii="Helvetica" w:hAnsi="Helvetica"/>
          </w:rPr>
          <w:t>twenty minutes</w:t>
        </w:r>
        <w:r w:rsidR="00D255FA" w:rsidRPr="00F94B81" w:rsidDel="00F94B81">
          <w:rPr>
            <w:rFonts w:ascii="Helvetica" w:hAnsi="Helvetica"/>
          </w:rPr>
          <w:t xml:space="preserve"> of contact </w:t>
        </w:r>
        <w:r w:rsidR="00D40F39" w:rsidRPr="00F94B81" w:rsidDel="00F94B81">
          <w:rPr>
            <w:rFonts w:ascii="Helvetica" w:hAnsi="Helvetica"/>
          </w:rPr>
          <w:t>time before</w:t>
        </w:r>
        <w:r w:rsidRPr="00F94B81" w:rsidDel="00F94B81">
          <w:rPr>
            <w:rFonts w:ascii="Helvetica" w:hAnsi="Helvetica"/>
          </w:rPr>
          <w:t xml:space="preserve"> an</w:t>
        </w:r>
        <w:r w:rsidR="00D255FA" w:rsidRPr="00F94B81" w:rsidDel="00F94B81">
          <w:rPr>
            <w:rFonts w:ascii="Helvetica" w:hAnsi="Helvetica"/>
          </w:rPr>
          <w:t xml:space="preserve">d after. </w:t>
        </w:r>
        <w:r w:rsidR="00926634" w:rsidRPr="00F94B81" w:rsidDel="00F94B81">
          <w:rPr>
            <w:rFonts w:ascii="Helvetica" w:hAnsi="Helvetica"/>
          </w:rPr>
          <w:t xml:space="preserve"> 20% bleach mixture must be no more than 7 days old. For the treatment of solid surfaces Wescodyne, Cidex OPA, or Sporicidin maybe be used as alternative disinfectants. </w:t>
        </w:r>
      </w:moveFrom>
      <w:moveFromRangeEnd w:id="100"/>
    </w:p>
    <w:p w14:paraId="355DCE7D" w14:textId="7B0CB00E" w:rsidR="00AC11DA" w:rsidRPr="00AD5169" w:rsidRDefault="00303ACB">
      <w:pPr>
        <w:pStyle w:val="ListParagraph"/>
        <w:numPr>
          <w:ilvl w:val="0"/>
          <w:numId w:val="1"/>
        </w:numPr>
        <w:ind w:left="720"/>
        <w:rPr>
          <w:rFonts w:ascii="Helvetica" w:hAnsi="Helvetica"/>
        </w:rPr>
        <w:pPrChange w:id="102" w:author="Katya Frois-Moniz" w:date="2016-09-12T11:26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AD5169">
        <w:rPr>
          <w:rFonts w:ascii="Helvetica" w:hAnsi="Helvetica"/>
        </w:rPr>
        <w:t xml:space="preserve">Solution </w:t>
      </w:r>
      <w:r w:rsidR="002953BC" w:rsidRPr="00AD5169">
        <w:rPr>
          <w:rFonts w:ascii="Helvetica" w:hAnsi="Helvetica"/>
        </w:rPr>
        <w:t>MD4</w:t>
      </w:r>
      <w:r w:rsidRPr="00AD5169">
        <w:rPr>
          <w:rFonts w:ascii="Helvetica" w:hAnsi="Helvetica"/>
        </w:rPr>
        <w:t xml:space="preserve"> of the </w:t>
      </w:r>
      <w:r w:rsidR="008D7B4A" w:rsidRPr="00AD5169">
        <w:rPr>
          <w:rFonts w:ascii="Helvetica" w:hAnsi="Helvetica"/>
        </w:rPr>
        <w:t xml:space="preserve">Ultra Clean Microbial DNA Isolation kit </w:t>
      </w:r>
      <w:r w:rsidRPr="00AD5169">
        <w:rPr>
          <w:rFonts w:ascii="Helvetica" w:hAnsi="Helvetica"/>
        </w:rPr>
        <w:t xml:space="preserve">contains ethanol and is </w:t>
      </w:r>
      <w:r w:rsidR="00D255FA" w:rsidRPr="00AD5169">
        <w:rPr>
          <w:rFonts w:ascii="Helvetica" w:hAnsi="Helvetica"/>
        </w:rPr>
        <w:t>flammable</w:t>
      </w:r>
      <w:del w:id="103" w:author="Allison Perrotta" w:date="2016-10-17T18:51:00Z">
        <w:r w:rsidR="00D255FA" w:rsidRPr="00AD5169" w:rsidDel="005648C7">
          <w:rPr>
            <w:rFonts w:ascii="Helvetica" w:hAnsi="Helvetica"/>
          </w:rPr>
          <w:delText xml:space="preserve"> and must be disposed of as </w:delText>
        </w:r>
        <w:r w:rsidR="00D255FA" w:rsidRPr="00AD5169" w:rsidDel="005648C7">
          <w:rPr>
            <w:rFonts w:ascii="Helvetica" w:hAnsi="Helvetica"/>
            <w:highlight w:val="yellow"/>
            <w:rPrChange w:id="104" w:author="Katya Frois-Moniz" w:date="2016-09-12T11:26:00Z">
              <w:rPr>
                <w:rFonts w:ascii="Helvetica" w:hAnsi="Helvetica"/>
              </w:rPr>
            </w:rPrChange>
          </w:rPr>
          <w:delText>flammable liquid waste</w:delText>
        </w:r>
        <w:r w:rsidR="00D255FA" w:rsidRPr="00AD5169" w:rsidDel="005648C7">
          <w:rPr>
            <w:rFonts w:ascii="Helvetica" w:hAnsi="Helvetica"/>
          </w:rPr>
          <w:delText xml:space="preserve"> (SOPXXX – </w:delText>
        </w:r>
      </w:del>
      <w:commentRangeStart w:id="105"/>
      <w:ins w:id="106" w:author="Katya Frois-Moniz" w:date="2016-09-12T11:26:00Z">
        <w:del w:id="107" w:author="Allison Perrotta" w:date="2016-10-17T18:51:00Z">
          <w:r w:rsidR="00AD5169" w:rsidDel="005648C7">
            <w:rPr>
              <w:rFonts w:ascii="Helvetica" w:hAnsi="Helvetica"/>
            </w:rPr>
            <w:delText xml:space="preserve">flammable liquid </w:delText>
          </w:r>
        </w:del>
      </w:ins>
      <w:del w:id="108" w:author="Allison Perrotta" w:date="2016-10-17T18:51:00Z">
        <w:r w:rsidR="00D255FA" w:rsidRPr="00AD5169" w:rsidDel="005648C7">
          <w:rPr>
            <w:rFonts w:ascii="Helvetica" w:hAnsi="Helvetica"/>
          </w:rPr>
          <w:delText>waste disposal)</w:delText>
        </w:r>
        <w:commentRangeEnd w:id="105"/>
        <w:r w:rsidR="00AD5169" w:rsidDel="005648C7">
          <w:rPr>
            <w:rStyle w:val="CommentReference"/>
          </w:rPr>
          <w:commentReference w:id="105"/>
        </w:r>
        <w:r w:rsidR="00D255FA" w:rsidRPr="00AD5169" w:rsidDel="005648C7">
          <w:rPr>
            <w:rFonts w:ascii="Helvetica" w:hAnsi="Helvetica"/>
          </w:rPr>
          <w:delText xml:space="preserve"> </w:delText>
        </w:r>
      </w:del>
    </w:p>
    <w:p w14:paraId="5D2F5F80" w14:textId="77777777" w:rsidR="00AD5169" w:rsidRDefault="00AD5169" w:rsidP="00E93D03">
      <w:pPr>
        <w:rPr>
          <w:ins w:id="109" w:author="Katya Frois-Moniz" w:date="2016-09-12T11:27:00Z"/>
          <w:rFonts w:ascii="Helvetica" w:hAnsi="Helvetica"/>
          <w:b/>
        </w:rPr>
      </w:pPr>
      <w:bookmarkStart w:id="110" w:name="_GoBack"/>
      <w:bookmarkEnd w:id="110"/>
    </w:p>
    <w:p w14:paraId="4B7AA57A" w14:textId="6D0A82DC" w:rsidR="00194ABC" w:rsidRPr="00AD5169" w:rsidRDefault="00AC11DA" w:rsidP="00E93D03">
      <w:pPr>
        <w:rPr>
          <w:rFonts w:ascii="Helvetica" w:hAnsi="Helvetica"/>
          <w:b/>
        </w:rPr>
      </w:pPr>
      <w:r w:rsidRPr="00AD5169">
        <w:rPr>
          <w:rFonts w:ascii="Helvetica" w:hAnsi="Helvetica"/>
          <w:b/>
        </w:rPr>
        <w:t>Procedure</w:t>
      </w:r>
    </w:p>
    <w:p w14:paraId="3FEA449B" w14:textId="77777777" w:rsidR="00AD5169" w:rsidRDefault="00AD51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ins w:id="111" w:author="Katya Frois-Moniz" w:date="2016-09-12T11:47:00Z"/>
          <w:rFonts w:ascii="Helvetica" w:hAnsi="Helvetica" w:cs="Arial"/>
        </w:rPr>
        <w:pPrChange w:id="112" w:author="Katya Frois-Moniz" w:date="2016-09-12T11:33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  <w:ins w:id="113" w:author="Katya Frois-Moniz" w:date="2016-09-12T11:28:00Z">
        <w:r w:rsidRPr="00755484">
          <w:rPr>
            <w:rFonts w:ascii="Helvetica" w:hAnsi="Helvetica" w:cs="Arial"/>
            <w:rPrChange w:id="114" w:author="Katya Frois-Moniz" w:date="2016-09-12T11:33:00Z">
              <w:rPr>
                <w:rFonts w:ascii="Helvetica" w:eastAsia="Times New Roman" w:hAnsi="Helvetica" w:cs="Times New Roman"/>
              </w:rPr>
            </w:rPrChange>
          </w:rPr>
          <w:t xml:space="preserve">Remove the desired liquid culture from the incubator. </w:t>
        </w:r>
      </w:ins>
    </w:p>
    <w:p w14:paraId="4CA884B5" w14:textId="77777777" w:rsidR="003F69D6" w:rsidRPr="003F69D6" w:rsidRDefault="003F69D6">
      <w:pPr>
        <w:widowControl w:val="0"/>
        <w:autoSpaceDE w:val="0"/>
        <w:autoSpaceDN w:val="0"/>
        <w:adjustRightInd w:val="0"/>
        <w:spacing w:after="0"/>
        <w:ind w:left="360"/>
        <w:rPr>
          <w:ins w:id="115" w:author="Katya Frois-Moniz" w:date="2016-09-12T11:28:00Z"/>
          <w:rFonts w:ascii="Helvetica" w:hAnsi="Helvetica" w:cs="Arial"/>
          <w:rPrChange w:id="116" w:author="Katya Frois-Moniz" w:date="2016-09-12T11:48:00Z">
            <w:rPr>
              <w:ins w:id="117" w:author="Katya Frois-Moniz" w:date="2016-09-12T11:28:00Z"/>
              <w:rFonts w:ascii="Helvetica" w:eastAsia="Times New Roman" w:hAnsi="Helvetica" w:cs="Times New Roman"/>
            </w:rPr>
          </w:rPrChange>
        </w:rPr>
        <w:pPrChange w:id="118" w:author="Katya Frois-Moniz" w:date="2016-09-12T11:48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</w:p>
    <w:p w14:paraId="54D89DC0" w14:textId="77777777" w:rsidR="00AD5169" w:rsidRDefault="00AD51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ins w:id="119" w:author="Katya Frois-Moniz" w:date="2016-09-12T11:47:00Z"/>
          <w:rFonts w:ascii="Helvetica" w:hAnsi="Helvetica" w:cs="Arial"/>
        </w:rPr>
        <w:pPrChange w:id="120" w:author="Katya Frois-Moniz" w:date="2016-09-12T11:33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  <w:ins w:id="121" w:author="Katya Frois-Moniz" w:date="2016-09-12T11:29:00Z">
        <w:r w:rsidRPr="00755484">
          <w:rPr>
            <w:rFonts w:ascii="Helvetica" w:hAnsi="Helvetica" w:cs="Arial"/>
            <w:rPrChange w:id="122" w:author="Katya Frois-Moniz" w:date="2016-09-12T11:33:00Z">
              <w:rPr>
                <w:rFonts w:ascii="Helvetica" w:eastAsia="Times New Roman" w:hAnsi="Helvetica" w:cs="Times New Roman"/>
              </w:rPr>
            </w:rPrChange>
          </w:rPr>
          <w:t>Ensure that the culture is fully closed.</w:t>
        </w:r>
      </w:ins>
    </w:p>
    <w:p w14:paraId="77F7EB31" w14:textId="77777777" w:rsidR="003F69D6" w:rsidRPr="003F69D6" w:rsidRDefault="003F69D6">
      <w:pPr>
        <w:widowControl w:val="0"/>
        <w:autoSpaceDE w:val="0"/>
        <w:autoSpaceDN w:val="0"/>
        <w:adjustRightInd w:val="0"/>
        <w:spacing w:after="0"/>
        <w:ind w:left="360"/>
        <w:rPr>
          <w:ins w:id="123" w:author="Katya Frois-Moniz" w:date="2016-09-12T11:29:00Z"/>
          <w:rFonts w:ascii="Helvetica" w:hAnsi="Helvetica" w:cs="Arial"/>
          <w:rPrChange w:id="124" w:author="Katya Frois-Moniz" w:date="2016-09-12T11:48:00Z">
            <w:rPr>
              <w:ins w:id="125" w:author="Katya Frois-Moniz" w:date="2016-09-12T11:29:00Z"/>
              <w:rFonts w:ascii="Helvetica" w:eastAsia="Times New Roman" w:hAnsi="Helvetica" w:cs="Times New Roman"/>
            </w:rPr>
          </w:rPrChange>
        </w:rPr>
        <w:pPrChange w:id="126" w:author="Katya Frois-Moniz" w:date="2016-09-12T11:48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</w:p>
    <w:p w14:paraId="65EC196A" w14:textId="15289EED" w:rsidR="002953BC" w:rsidRDefault="002953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ins w:id="127" w:author="Katya Frois-Moniz" w:date="2016-09-12T11:47:00Z"/>
          <w:rFonts w:ascii="Helvetica" w:hAnsi="Helvetica" w:cs="Arial"/>
        </w:rPr>
        <w:pPrChange w:id="128" w:author="Katya Frois-Moniz" w:date="2016-09-12T11:33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  <w:r w:rsidRPr="00755484">
        <w:rPr>
          <w:rFonts w:ascii="Helvetica" w:hAnsi="Helvetica" w:cs="Arial"/>
          <w:rPrChange w:id="129" w:author="Katya Frois-Moniz" w:date="2016-09-12T11:33:00Z">
            <w:rPr>
              <w:rFonts w:ascii="Helvetica" w:eastAsia="Times New Roman" w:hAnsi="Helvetica" w:cs="Times New Roman"/>
            </w:rPr>
          </w:rPrChange>
        </w:rPr>
        <w:t>Vortex liquid bacterial culture for one second</w:t>
      </w:r>
      <w:ins w:id="130" w:author="Katya Frois-Moniz" w:date="2016-09-12T11:29:00Z">
        <w:r w:rsidR="00AD5169" w:rsidRPr="00755484">
          <w:rPr>
            <w:rFonts w:ascii="Helvetica" w:hAnsi="Helvetica" w:cs="Arial"/>
            <w:rPrChange w:id="131" w:author="Katya Frois-Moniz" w:date="2016-09-12T11:33:00Z">
              <w:rPr>
                <w:rFonts w:ascii="Helvetica" w:eastAsia="Times New Roman" w:hAnsi="Helvetica" w:cs="Times New Roman"/>
              </w:rPr>
            </w:rPrChange>
          </w:rPr>
          <w:t xml:space="preserve"> using a </w:t>
        </w:r>
        <w:proofErr w:type="spellStart"/>
        <w:r w:rsidR="00AD5169" w:rsidRPr="00755484">
          <w:rPr>
            <w:rFonts w:ascii="Helvetica" w:hAnsi="Helvetica" w:cs="Arial"/>
            <w:rPrChange w:id="132" w:author="Katya Frois-Moniz" w:date="2016-09-12T11:33:00Z">
              <w:rPr>
                <w:rFonts w:ascii="Helvetica" w:eastAsia="Times New Roman" w:hAnsi="Helvetica" w:cs="Times New Roman"/>
              </w:rPr>
            </w:rPrChange>
          </w:rPr>
          <w:t>benchtop</w:t>
        </w:r>
        <w:proofErr w:type="spellEnd"/>
        <w:r w:rsidR="00AD5169" w:rsidRPr="00755484">
          <w:rPr>
            <w:rFonts w:ascii="Helvetica" w:hAnsi="Helvetica" w:cs="Arial"/>
            <w:rPrChange w:id="133" w:author="Katya Frois-Moniz" w:date="2016-09-12T11:33:00Z">
              <w:rPr>
                <w:rFonts w:ascii="Helvetica" w:eastAsia="Times New Roman" w:hAnsi="Helvetica" w:cs="Times New Roman"/>
              </w:rPr>
            </w:rPrChange>
          </w:rPr>
          <w:t xml:space="preserve"> vortex. </w:t>
        </w:r>
      </w:ins>
    </w:p>
    <w:p w14:paraId="7D06B607" w14:textId="77777777" w:rsidR="003F69D6" w:rsidRPr="003F69D6" w:rsidRDefault="003F69D6">
      <w:pPr>
        <w:widowControl w:val="0"/>
        <w:autoSpaceDE w:val="0"/>
        <w:autoSpaceDN w:val="0"/>
        <w:adjustRightInd w:val="0"/>
        <w:spacing w:after="0"/>
        <w:ind w:left="360"/>
        <w:rPr>
          <w:rFonts w:ascii="Helvetica" w:hAnsi="Helvetica" w:cs="Arial"/>
          <w:rPrChange w:id="134" w:author="Katya Frois-Moniz" w:date="2016-09-12T11:48:00Z">
            <w:rPr>
              <w:rFonts w:ascii="Helvetica" w:eastAsia="Times New Roman" w:hAnsi="Helvetica" w:cs="Times New Roman"/>
            </w:rPr>
          </w:rPrChange>
        </w:rPr>
        <w:pPrChange w:id="135" w:author="Katya Frois-Moniz" w:date="2016-09-12T11:48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</w:p>
    <w:p w14:paraId="21660A8A" w14:textId="25C2220C" w:rsidR="00AD5169" w:rsidRDefault="00AD51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ins w:id="136" w:author="Katya Frois-Moniz" w:date="2016-09-12T11:47:00Z"/>
          <w:rFonts w:ascii="Helvetica" w:hAnsi="Helvetica" w:cs="Arial"/>
        </w:rPr>
        <w:pPrChange w:id="137" w:author="Katya Frois-Moniz" w:date="2016-09-12T11:33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  <w:ins w:id="138" w:author="Katya Frois-Moniz" w:date="2016-09-12T11:30:00Z">
        <w:r w:rsidRPr="00755484">
          <w:rPr>
            <w:rFonts w:ascii="Helvetica" w:hAnsi="Helvetica" w:cs="Arial"/>
            <w:rPrChange w:id="139" w:author="Katya Frois-Moniz" w:date="2016-09-12T11:33:00Z">
              <w:rPr>
                <w:rFonts w:ascii="Helvetica" w:eastAsia="Times New Roman" w:hAnsi="Helvetica" w:cs="Times New Roman"/>
              </w:rPr>
            </w:rPrChange>
          </w:rPr>
          <w:t>Transport culture to a BL2 area within the Class II biosafety cabinet or anaerobic cham</w:t>
        </w:r>
      </w:ins>
      <w:ins w:id="140" w:author="Katya Frois-Moniz" w:date="2016-09-12T11:31:00Z">
        <w:r w:rsidRPr="00755484">
          <w:rPr>
            <w:rFonts w:ascii="Helvetica" w:hAnsi="Helvetica" w:cs="Arial"/>
            <w:rPrChange w:id="141" w:author="Katya Frois-Moniz" w:date="2016-09-12T11:33:00Z">
              <w:rPr>
                <w:rFonts w:ascii="Helvetica" w:eastAsia="Times New Roman" w:hAnsi="Helvetica" w:cs="Times New Roman"/>
              </w:rPr>
            </w:rPrChange>
          </w:rPr>
          <w:t>b</w:t>
        </w:r>
      </w:ins>
      <w:ins w:id="142" w:author="Katya Frois-Moniz" w:date="2016-09-12T11:30:00Z">
        <w:r w:rsidRPr="00755484">
          <w:rPr>
            <w:rFonts w:ascii="Helvetica" w:hAnsi="Helvetica" w:cs="Arial"/>
            <w:rPrChange w:id="143" w:author="Katya Frois-Moniz" w:date="2016-09-12T11:33:00Z">
              <w:rPr>
                <w:rFonts w:ascii="Helvetica" w:eastAsia="Times New Roman" w:hAnsi="Helvetica" w:cs="Times New Roman"/>
              </w:rPr>
            </w:rPrChange>
          </w:rPr>
          <w:t xml:space="preserve">er, as appropriate for the culture. </w:t>
        </w:r>
      </w:ins>
      <w:ins w:id="144" w:author="Katya Frois-Moniz" w:date="2016-09-12T13:47:00Z">
        <w:r w:rsidR="00832772">
          <w:rPr>
            <w:rFonts w:ascii="Helvetica" w:hAnsi="Helvetica" w:cs="Arial"/>
          </w:rPr>
          <w:t>(</w:t>
        </w:r>
      </w:ins>
      <w:ins w:id="145" w:author="Katya Frois-Moniz" w:date="2016-09-12T13:46:00Z">
        <w:r w:rsidR="00800D08">
          <w:rPr>
            <w:rFonts w:ascii="Helvetica" w:hAnsi="Helvetica" w:cs="Arial"/>
          </w:rPr>
          <w:t xml:space="preserve">See SOP# 03.001.01 – Anaerobic chamber </w:t>
        </w:r>
      </w:ins>
      <w:ins w:id="146" w:author="Katya Frois-Moniz" w:date="2016-09-12T13:47:00Z">
        <w:r w:rsidR="00800D08">
          <w:rPr>
            <w:rFonts w:ascii="Helvetica" w:hAnsi="Helvetica" w:cs="Arial"/>
          </w:rPr>
          <w:t xml:space="preserve">operation </w:t>
        </w:r>
      </w:ins>
      <w:ins w:id="147" w:author="Katya Frois-Moniz" w:date="2016-09-12T13:46:00Z">
        <w:r w:rsidR="00800D08">
          <w:rPr>
            <w:rFonts w:ascii="Helvetica" w:hAnsi="Helvetica" w:cs="Arial"/>
          </w:rPr>
          <w:t xml:space="preserve">and maintenance, and SOP# 03.003.01 </w:t>
        </w:r>
      </w:ins>
      <w:ins w:id="148" w:author="Katya Frois-Moniz" w:date="2016-09-12T13:47:00Z">
        <w:r w:rsidR="00800D08">
          <w:rPr>
            <w:rFonts w:ascii="Helvetica" w:hAnsi="Helvetica" w:cs="Arial"/>
          </w:rPr>
          <w:t>–</w:t>
        </w:r>
      </w:ins>
      <w:ins w:id="149" w:author="Katya Frois-Moniz" w:date="2016-09-12T13:46:00Z">
        <w:r w:rsidR="00800D08">
          <w:rPr>
            <w:rFonts w:ascii="Helvetica" w:hAnsi="Helvetica" w:cs="Arial"/>
          </w:rPr>
          <w:t xml:space="preserve"> Biosafety </w:t>
        </w:r>
      </w:ins>
      <w:ins w:id="150" w:author="Katya Frois-Moniz" w:date="2016-09-12T13:47:00Z">
        <w:r w:rsidR="00800D08">
          <w:rPr>
            <w:rFonts w:ascii="Helvetica" w:hAnsi="Helvetica" w:cs="Arial"/>
          </w:rPr>
          <w:t>cabinet operation and maintenance</w:t>
        </w:r>
        <w:r w:rsidR="00832772">
          <w:rPr>
            <w:rFonts w:ascii="Helvetica" w:hAnsi="Helvetica" w:cs="Arial"/>
          </w:rPr>
          <w:t>.)</w:t>
        </w:r>
      </w:ins>
    </w:p>
    <w:p w14:paraId="058214DF" w14:textId="77777777" w:rsidR="003F69D6" w:rsidRPr="003F69D6" w:rsidRDefault="003F69D6">
      <w:pPr>
        <w:widowControl w:val="0"/>
        <w:autoSpaceDE w:val="0"/>
        <w:autoSpaceDN w:val="0"/>
        <w:adjustRightInd w:val="0"/>
        <w:spacing w:after="0"/>
        <w:ind w:left="360"/>
        <w:rPr>
          <w:ins w:id="151" w:author="Katya Frois-Moniz" w:date="2016-09-12T11:30:00Z"/>
          <w:rFonts w:ascii="Helvetica" w:hAnsi="Helvetica" w:cs="Arial"/>
          <w:rPrChange w:id="152" w:author="Katya Frois-Moniz" w:date="2016-09-12T11:48:00Z">
            <w:rPr>
              <w:ins w:id="153" w:author="Katya Frois-Moniz" w:date="2016-09-12T11:30:00Z"/>
              <w:rFonts w:ascii="Helvetica" w:eastAsia="Times New Roman" w:hAnsi="Helvetica" w:cs="Times New Roman"/>
            </w:rPr>
          </w:rPrChange>
        </w:rPr>
        <w:pPrChange w:id="154" w:author="Katya Frois-Moniz" w:date="2016-09-12T11:48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</w:p>
    <w:p w14:paraId="4D8C76C3" w14:textId="41E935DE" w:rsidR="002953BC" w:rsidRDefault="002953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ins w:id="155" w:author="Katya Frois-Moniz" w:date="2016-09-12T11:47:00Z"/>
          <w:rFonts w:ascii="Helvetica" w:hAnsi="Helvetica" w:cs="Arial"/>
        </w:rPr>
        <w:pPrChange w:id="156" w:author="Katya Frois-Moniz" w:date="2016-09-12T11:33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  <w:r w:rsidRPr="00755484">
        <w:rPr>
          <w:rFonts w:ascii="Helvetica" w:hAnsi="Helvetica" w:cs="Arial"/>
          <w:rPrChange w:id="157" w:author="Katya Frois-Moniz" w:date="2016-09-12T11:33:00Z">
            <w:rPr>
              <w:rFonts w:ascii="Helvetica" w:eastAsia="Times New Roman" w:hAnsi="Helvetica" w:cs="Times New Roman"/>
            </w:rPr>
          </w:rPrChange>
        </w:rPr>
        <w:t xml:space="preserve">Aliquot 1.8mL of liquid culture into the </w:t>
      </w:r>
      <w:proofErr w:type="spellStart"/>
      <w:r w:rsidRPr="00755484">
        <w:rPr>
          <w:rFonts w:ascii="Helvetica" w:hAnsi="Helvetica" w:cs="Arial"/>
          <w:rPrChange w:id="158" w:author="Katya Frois-Moniz" w:date="2016-09-12T11:33:00Z">
            <w:rPr>
              <w:rFonts w:ascii="Helvetica" w:eastAsia="Times New Roman" w:hAnsi="Helvetica" w:cs="Times New Roman"/>
            </w:rPr>
          </w:rPrChange>
        </w:rPr>
        <w:t>MoBio</w:t>
      </w:r>
      <w:proofErr w:type="spellEnd"/>
      <w:ins w:id="159" w:author="Katya Frois-Moniz" w:date="2016-09-12T11:31:00Z">
        <w:r w:rsidR="00AD5169" w:rsidRPr="00755484">
          <w:rPr>
            <w:rFonts w:ascii="Helvetica" w:hAnsi="Helvetica" w:cs="Arial"/>
            <w:rPrChange w:id="160" w:author="Katya Frois-Moniz" w:date="2016-09-12T11:33:00Z">
              <w:rPr>
                <w:rFonts w:ascii="Helvetica" w:eastAsia="Times New Roman" w:hAnsi="Helvetica" w:cs="Times New Roman"/>
              </w:rPr>
            </w:rPrChange>
          </w:rPr>
          <w:t>-</w:t>
        </w:r>
      </w:ins>
      <w:del w:id="161" w:author="Katya Frois-Moniz" w:date="2016-09-12T11:31:00Z">
        <w:r w:rsidRPr="00755484" w:rsidDel="00AD5169">
          <w:rPr>
            <w:rFonts w:ascii="Helvetica" w:hAnsi="Helvetica" w:cs="Arial"/>
            <w:rPrChange w:id="162" w:author="Katya Frois-Moniz" w:date="2016-09-12T11:33:00Z">
              <w:rPr>
                <w:rFonts w:ascii="Helvetica" w:eastAsia="Times New Roman" w:hAnsi="Helvetica" w:cs="Times New Roman"/>
              </w:rPr>
            </w:rPrChange>
          </w:rPr>
          <w:delText xml:space="preserve"> </w:delText>
        </w:r>
      </w:del>
      <w:r w:rsidRPr="00755484">
        <w:rPr>
          <w:rFonts w:ascii="Helvetica" w:hAnsi="Helvetica" w:cs="Arial"/>
          <w:rPrChange w:id="163" w:author="Katya Frois-Moniz" w:date="2016-09-12T11:33:00Z">
            <w:rPr>
              <w:rFonts w:ascii="Helvetica" w:eastAsia="Times New Roman" w:hAnsi="Helvetica" w:cs="Times New Roman"/>
            </w:rPr>
          </w:rPrChange>
        </w:rPr>
        <w:t>provided 2mL collection tube</w:t>
      </w:r>
    </w:p>
    <w:p w14:paraId="6A6758E5" w14:textId="77777777" w:rsidR="003F69D6" w:rsidRPr="003F69D6" w:rsidRDefault="003F69D6">
      <w:pPr>
        <w:widowControl w:val="0"/>
        <w:autoSpaceDE w:val="0"/>
        <w:autoSpaceDN w:val="0"/>
        <w:adjustRightInd w:val="0"/>
        <w:spacing w:after="0"/>
        <w:ind w:left="360"/>
        <w:rPr>
          <w:rFonts w:ascii="Helvetica" w:hAnsi="Helvetica" w:cs="Arial"/>
          <w:rPrChange w:id="164" w:author="Katya Frois-Moniz" w:date="2016-09-12T11:47:00Z">
            <w:rPr>
              <w:rFonts w:ascii="Helvetica" w:eastAsia="Times New Roman" w:hAnsi="Helvetica" w:cs="Times New Roman"/>
            </w:rPr>
          </w:rPrChange>
        </w:rPr>
        <w:pPrChange w:id="165" w:author="Katya Frois-Moniz" w:date="2016-09-12T11:47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</w:p>
    <w:p w14:paraId="11347722" w14:textId="18982664" w:rsidR="00DF77B1" w:rsidRDefault="002953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ins w:id="166" w:author="Katya Frois-Moniz" w:date="2016-09-12T11:47:00Z"/>
          <w:rFonts w:ascii="Helvetica" w:hAnsi="Helvetica" w:cs="Arial"/>
        </w:rPr>
        <w:pPrChange w:id="167" w:author="Katya Frois-Moniz" w:date="2016-09-12T11:33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  <w:r w:rsidRPr="00755484">
        <w:rPr>
          <w:rFonts w:ascii="Helvetica" w:hAnsi="Helvetica" w:cs="Arial"/>
          <w:rPrChange w:id="168" w:author="Katya Frois-Moniz" w:date="2016-09-12T11:33:00Z">
            <w:rPr>
              <w:rFonts w:ascii="Helvetica" w:eastAsia="Times New Roman" w:hAnsi="Helvetica" w:cs="Times New Roman"/>
            </w:rPr>
          </w:rPrChange>
        </w:rPr>
        <w:t>Centrifuge at 10,</w:t>
      </w:r>
      <w:r w:rsidR="00DF77B1" w:rsidRPr="00755484">
        <w:rPr>
          <w:rFonts w:ascii="Helvetica" w:hAnsi="Helvetica" w:cs="Arial"/>
          <w:rPrChange w:id="169" w:author="Katya Frois-Moniz" w:date="2016-09-12T11:33:00Z">
            <w:rPr>
              <w:rFonts w:ascii="Helvetica" w:eastAsia="Times New Roman" w:hAnsi="Helvetica" w:cs="Times New Roman"/>
            </w:rPr>
          </w:rPrChange>
        </w:rPr>
        <w:t>000 x g </w:t>
      </w:r>
      <w:r w:rsidRPr="00755484">
        <w:rPr>
          <w:rFonts w:ascii="Helvetica" w:hAnsi="Helvetica" w:cs="Arial"/>
          <w:rPrChange w:id="170" w:author="Katya Frois-Moniz" w:date="2016-09-12T11:33:00Z">
            <w:rPr>
              <w:rFonts w:ascii="Helvetica" w:eastAsia="Times New Roman" w:hAnsi="Helvetica" w:cs="Times New Roman"/>
            </w:rPr>
          </w:rPrChange>
        </w:rPr>
        <w:t>for 1 minute at room temperature</w:t>
      </w:r>
    </w:p>
    <w:p w14:paraId="19CA37A3" w14:textId="77777777" w:rsidR="003F69D6" w:rsidRPr="003F69D6" w:rsidRDefault="003F69D6">
      <w:pPr>
        <w:widowControl w:val="0"/>
        <w:autoSpaceDE w:val="0"/>
        <w:autoSpaceDN w:val="0"/>
        <w:adjustRightInd w:val="0"/>
        <w:spacing w:after="0"/>
        <w:ind w:left="360"/>
        <w:rPr>
          <w:rFonts w:ascii="Helvetica" w:hAnsi="Helvetica" w:cs="Arial"/>
          <w:rPrChange w:id="171" w:author="Katya Frois-Moniz" w:date="2016-09-12T11:47:00Z">
            <w:rPr>
              <w:rFonts w:ascii="Helvetica" w:eastAsia="Times New Roman" w:hAnsi="Helvetica" w:cs="Times New Roman"/>
            </w:rPr>
          </w:rPrChange>
        </w:rPr>
        <w:pPrChange w:id="172" w:author="Katya Frois-Moniz" w:date="2016-09-12T11:47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</w:p>
    <w:p w14:paraId="19A7595A" w14:textId="2AC45B25" w:rsidR="002953BC" w:rsidRDefault="002953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ins w:id="173" w:author="Katya Frois-Moniz" w:date="2016-09-12T11:47:00Z"/>
          <w:rFonts w:ascii="Helvetica" w:hAnsi="Helvetica" w:cs="Arial"/>
        </w:rPr>
        <w:pPrChange w:id="174" w:author="Katya Frois-Moniz" w:date="2016-09-12T11:33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  <w:r w:rsidRPr="00755484">
        <w:rPr>
          <w:rFonts w:ascii="Helvetica" w:hAnsi="Helvetica" w:cs="Arial"/>
          <w:rPrChange w:id="175" w:author="Katya Frois-Moniz" w:date="2016-09-12T11:33:00Z">
            <w:rPr>
              <w:rFonts w:ascii="Helvetica" w:eastAsia="Times New Roman" w:hAnsi="Helvetica" w:cs="Times New Roman"/>
            </w:rPr>
          </w:rPrChange>
        </w:rPr>
        <w:t xml:space="preserve">Decant the supernatant </w:t>
      </w:r>
      <w:ins w:id="176" w:author="Katya Frois-Moniz" w:date="2016-09-12T11:31:00Z">
        <w:r w:rsidR="00AD5169" w:rsidRPr="00755484">
          <w:rPr>
            <w:rFonts w:ascii="Helvetica" w:hAnsi="Helvetica" w:cs="Arial"/>
            <w:rPrChange w:id="177" w:author="Katya Frois-Moniz" w:date="2016-09-12T11:33:00Z">
              <w:rPr>
                <w:rFonts w:ascii="Helvetica" w:eastAsia="Times New Roman" w:hAnsi="Helvetica" w:cs="Times New Roman"/>
              </w:rPr>
            </w:rPrChange>
          </w:rPr>
          <w:t xml:space="preserve">into a _________, </w:t>
        </w:r>
      </w:ins>
      <w:r w:rsidRPr="00755484">
        <w:rPr>
          <w:rFonts w:ascii="Helvetica" w:hAnsi="Helvetica" w:cs="Arial"/>
          <w:rPrChange w:id="178" w:author="Katya Frois-Moniz" w:date="2016-09-12T11:33:00Z">
            <w:rPr>
              <w:rFonts w:ascii="Helvetica" w:eastAsia="Times New Roman" w:hAnsi="Helvetica" w:cs="Times New Roman"/>
            </w:rPr>
          </w:rPrChange>
        </w:rPr>
        <w:t>being careful not to lo</w:t>
      </w:r>
      <w:del w:id="179" w:author="Katya Frois-Moniz" w:date="2016-09-12T11:31:00Z">
        <w:r w:rsidRPr="00755484" w:rsidDel="00AD5169">
          <w:rPr>
            <w:rFonts w:ascii="Helvetica" w:hAnsi="Helvetica" w:cs="Arial"/>
            <w:rPrChange w:id="180" w:author="Katya Frois-Moniz" w:date="2016-09-12T11:33:00Z">
              <w:rPr>
                <w:rFonts w:ascii="Helvetica" w:eastAsia="Times New Roman" w:hAnsi="Helvetica" w:cs="Times New Roman"/>
              </w:rPr>
            </w:rPrChange>
          </w:rPr>
          <w:delText>o</w:delText>
        </w:r>
      </w:del>
      <w:r w:rsidRPr="00755484">
        <w:rPr>
          <w:rFonts w:ascii="Helvetica" w:hAnsi="Helvetica" w:cs="Arial"/>
          <w:rPrChange w:id="181" w:author="Katya Frois-Moniz" w:date="2016-09-12T11:33:00Z">
            <w:rPr>
              <w:rFonts w:ascii="Helvetica" w:eastAsia="Times New Roman" w:hAnsi="Helvetica" w:cs="Times New Roman"/>
            </w:rPr>
          </w:rPrChange>
        </w:rPr>
        <w:t>se the cell pellet</w:t>
      </w:r>
    </w:p>
    <w:p w14:paraId="7DC53803" w14:textId="77777777" w:rsidR="003F69D6" w:rsidRPr="003F69D6" w:rsidRDefault="003F69D6">
      <w:pPr>
        <w:widowControl w:val="0"/>
        <w:autoSpaceDE w:val="0"/>
        <w:autoSpaceDN w:val="0"/>
        <w:adjustRightInd w:val="0"/>
        <w:spacing w:after="0"/>
        <w:ind w:left="360"/>
        <w:rPr>
          <w:rFonts w:ascii="Helvetica" w:hAnsi="Helvetica" w:cs="Arial"/>
          <w:rPrChange w:id="182" w:author="Katya Frois-Moniz" w:date="2016-09-12T11:47:00Z">
            <w:rPr>
              <w:rFonts w:ascii="Helvetica" w:eastAsia="Times New Roman" w:hAnsi="Helvetica" w:cs="Times New Roman"/>
            </w:rPr>
          </w:rPrChange>
        </w:rPr>
        <w:pPrChange w:id="183" w:author="Katya Frois-Moniz" w:date="2016-09-12T11:47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</w:p>
    <w:p w14:paraId="567789EB" w14:textId="0DEBD72F" w:rsidR="002953BC" w:rsidRDefault="002953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ins w:id="184" w:author="Katya Frois-Moniz" w:date="2016-09-12T11:47:00Z"/>
          <w:rFonts w:ascii="Helvetica" w:hAnsi="Helvetica" w:cs="Arial"/>
        </w:rPr>
        <w:pPrChange w:id="185" w:author="Katya Frois-Moniz" w:date="2016-09-12T11:33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  <w:r w:rsidRPr="00755484">
        <w:rPr>
          <w:rFonts w:ascii="Helvetica" w:hAnsi="Helvetica" w:cs="Arial"/>
          <w:rPrChange w:id="186" w:author="Katya Frois-Moniz" w:date="2016-09-12T11:33:00Z">
            <w:rPr>
              <w:rFonts w:ascii="Helvetica" w:eastAsia="Times New Roman" w:hAnsi="Helvetica" w:cs="Times New Roman"/>
            </w:rPr>
          </w:rPrChange>
        </w:rPr>
        <w:t>Centrifuge at 10,000 x g for 1 minute at room temperature</w:t>
      </w:r>
    </w:p>
    <w:p w14:paraId="1202B617" w14:textId="77777777" w:rsidR="003F69D6" w:rsidRPr="003F69D6" w:rsidRDefault="003F69D6">
      <w:pPr>
        <w:widowControl w:val="0"/>
        <w:autoSpaceDE w:val="0"/>
        <w:autoSpaceDN w:val="0"/>
        <w:adjustRightInd w:val="0"/>
        <w:spacing w:after="0"/>
        <w:ind w:left="360"/>
        <w:rPr>
          <w:rFonts w:ascii="Helvetica" w:hAnsi="Helvetica" w:cs="Arial"/>
          <w:rPrChange w:id="187" w:author="Katya Frois-Moniz" w:date="2016-09-12T11:47:00Z">
            <w:rPr>
              <w:rFonts w:ascii="Helvetica" w:eastAsia="Times New Roman" w:hAnsi="Helvetica" w:cs="Times New Roman"/>
            </w:rPr>
          </w:rPrChange>
        </w:rPr>
        <w:pPrChange w:id="188" w:author="Katya Frois-Moniz" w:date="2016-09-12T11:47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</w:p>
    <w:p w14:paraId="1F0732D2" w14:textId="478CEBD2" w:rsidR="002953BC" w:rsidRDefault="002953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ins w:id="189" w:author="Katya Frois-Moniz" w:date="2016-09-12T11:47:00Z"/>
          <w:rFonts w:ascii="Helvetica" w:hAnsi="Helvetica" w:cs="Arial"/>
        </w:rPr>
        <w:pPrChange w:id="190" w:author="Katya Frois-Moniz" w:date="2016-09-12T11:33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  <w:r w:rsidRPr="00755484">
        <w:rPr>
          <w:rFonts w:ascii="Helvetica" w:hAnsi="Helvetica" w:cs="Arial"/>
          <w:rPrChange w:id="191" w:author="Katya Frois-Moniz" w:date="2016-09-12T11:33:00Z">
            <w:rPr>
              <w:rFonts w:ascii="Helvetica" w:eastAsia="Times New Roman" w:hAnsi="Helvetica" w:cs="Times New Roman"/>
            </w:rPr>
          </w:rPrChange>
        </w:rPr>
        <w:t xml:space="preserve">Remove all remaining media supernatant via </w:t>
      </w:r>
      <w:proofErr w:type="gramStart"/>
      <w:r w:rsidRPr="00755484">
        <w:rPr>
          <w:rFonts w:ascii="Helvetica" w:hAnsi="Helvetica" w:cs="Arial"/>
          <w:rPrChange w:id="192" w:author="Katya Frois-Moniz" w:date="2016-09-12T11:33:00Z">
            <w:rPr>
              <w:rFonts w:ascii="Helvetica" w:eastAsia="Times New Roman" w:hAnsi="Helvetica" w:cs="Times New Roman"/>
            </w:rPr>
          </w:rPrChange>
        </w:rPr>
        <w:t>pipetting,</w:t>
      </w:r>
      <w:proofErr w:type="gramEnd"/>
      <w:r w:rsidRPr="00755484">
        <w:rPr>
          <w:rFonts w:ascii="Helvetica" w:hAnsi="Helvetica" w:cs="Arial"/>
          <w:rPrChange w:id="193" w:author="Katya Frois-Moniz" w:date="2016-09-12T11:33:00Z">
            <w:rPr>
              <w:rFonts w:ascii="Helvetica" w:eastAsia="Times New Roman" w:hAnsi="Helvetica" w:cs="Times New Roman"/>
            </w:rPr>
          </w:rPrChange>
        </w:rPr>
        <w:t xml:space="preserve"> again be careful not to disturb the cell pellet.</w:t>
      </w:r>
    </w:p>
    <w:p w14:paraId="0D105285" w14:textId="77777777" w:rsidR="003F69D6" w:rsidRPr="003F69D6" w:rsidRDefault="003F69D6">
      <w:pPr>
        <w:widowControl w:val="0"/>
        <w:autoSpaceDE w:val="0"/>
        <w:autoSpaceDN w:val="0"/>
        <w:adjustRightInd w:val="0"/>
        <w:spacing w:after="0"/>
        <w:ind w:left="360"/>
        <w:rPr>
          <w:rFonts w:ascii="Helvetica" w:hAnsi="Helvetica" w:cs="Arial"/>
          <w:rPrChange w:id="194" w:author="Katya Frois-Moniz" w:date="2016-09-12T11:47:00Z">
            <w:rPr>
              <w:rFonts w:ascii="Helvetica" w:eastAsia="Times New Roman" w:hAnsi="Helvetica" w:cs="Times New Roman"/>
            </w:rPr>
          </w:rPrChange>
        </w:rPr>
        <w:pPrChange w:id="195" w:author="Katya Frois-Moniz" w:date="2016-09-12T11:47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</w:p>
    <w:p w14:paraId="2BAADBA6" w14:textId="49E95795" w:rsidR="002953BC" w:rsidRDefault="002953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ins w:id="196" w:author="Katya Frois-Moniz" w:date="2016-09-12T11:46:00Z"/>
          <w:rFonts w:ascii="Helvetica" w:hAnsi="Helvetica" w:cs="Arial"/>
        </w:rPr>
        <w:pPrChange w:id="197" w:author="Katya Frois-Moniz" w:date="2016-09-12T11:33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  <w:r w:rsidRPr="00755484">
        <w:rPr>
          <w:rFonts w:ascii="Helvetica" w:hAnsi="Helvetica" w:cs="Arial"/>
          <w:rPrChange w:id="198" w:author="Katya Frois-Moniz" w:date="2016-09-12T11:33:00Z">
            <w:rPr>
              <w:rFonts w:ascii="Helvetica" w:eastAsia="Times New Roman" w:hAnsi="Helvetica" w:cs="Times New Roman"/>
            </w:rPr>
          </w:rPrChange>
        </w:rPr>
        <w:t xml:space="preserve">Re-suspend pellet in 300uL of </w:t>
      </w:r>
      <w:proofErr w:type="spellStart"/>
      <w:ins w:id="199" w:author="Katya Frois-Moniz" w:date="2016-09-12T11:32:00Z">
        <w:r w:rsidR="00AD5169" w:rsidRPr="00755484">
          <w:rPr>
            <w:rFonts w:ascii="Helvetica" w:hAnsi="Helvetica" w:cs="Arial"/>
            <w:rPrChange w:id="200" w:author="Katya Frois-Moniz" w:date="2016-09-12T11:33:00Z">
              <w:rPr>
                <w:rFonts w:ascii="Helvetica" w:eastAsia="Times New Roman" w:hAnsi="Helvetica" w:cs="Times New Roman"/>
              </w:rPr>
            </w:rPrChange>
          </w:rPr>
          <w:t>MoBio</w:t>
        </w:r>
        <w:proofErr w:type="spellEnd"/>
        <w:r w:rsidR="00AD5169" w:rsidRPr="00755484">
          <w:rPr>
            <w:rFonts w:ascii="Helvetica" w:hAnsi="Helvetica" w:cs="Arial"/>
            <w:rPrChange w:id="201" w:author="Katya Frois-Moniz" w:date="2016-09-12T11:33:00Z">
              <w:rPr>
                <w:rFonts w:ascii="Helvetica" w:eastAsia="Times New Roman" w:hAnsi="Helvetica" w:cs="Times New Roman"/>
              </w:rPr>
            </w:rPrChange>
          </w:rPr>
          <w:t xml:space="preserve"> </w:t>
        </w:r>
      </w:ins>
      <w:proofErr w:type="spellStart"/>
      <w:r w:rsidRPr="00755484">
        <w:rPr>
          <w:rFonts w:ascii="Helvetica" w:hAnsi="Helvetica" w:cs="Arial"/>
          <w:rPrChange w:id="202" w:author="Katya Frois-Moniz" w:date="2016-09-12T11:33:00Z">
            <w:rPr>
              <w:rFonts w:ascii="Helvetica" w:eastAsia="Times New Roman" w:hAnsi="Helvetica" w:cs="Times New Roman"/>
            </w:rPr>
          </w:rPrChange>
        </w:rPr>
        <w:t>MicroBead</w:t>
      </w:r>
      <w:proofErr w:type="spellEnd"/>
      <w:r w:rsidRPr="00755484">
        <w:rPr>
          <w:rFonts w:ascii="Helvetica" w:hAnsi="Helvetica" w:cs="Arial"/>
          <w:rPrChange w:id="203" w:author="Katya Frois-Moniz" w:date="2016-09-12T11:33:00Z">
            <w:rPr>
              <w:rFonts w:ascii="Helvetica" w:eastAsia="Times New Roman" w:hAnsi="Helvetica" w:cs="Times New Roman"/>
            </w:rPr>
          </w:rPrChange>
        </w:rPr>
        <w:t xml:space="preserve"> Solution and vortex for 1 second to mix</w:t>
      </w:r>
    </w:p>
    <w:p w14:paraId="70C3FC5D" w14:textId="77777777" w:rsidR="003F69D6" w:rsidRPr="003F69D6" w:rsidRDefault="003F69D6">
      <w:pPr>
        <w:widowControl w:val="0"/>
        <w:autoSpaceDE w:val="0"/>
        <w:autoSpaceDN w:val="0"/>
        <w:adjustRightInd w:val="0"/>
        <w:spacing w:after="0"/>
        <w:ind w:left="360"/>
        <w:rPr>
          <w:rFonts w:ascii="Helvetica" w:hAnsi="Helvetica" w:cs="Arial"/>
          <w:rPrChange w:id="204" w:author="Katya Frois-Moniz" w:date="2016-09-12T11:47:00Z">
            <w:rPr>
              <w:rFonts w:ascii="Helvetica" w:eastAsia="Times New Roman" w:hAnsi="Helvetica" w:cs="Times New Roman"/>
            </w:rPr>
          </w:rPrChange>
        </w:rPr>
        <w:pPrChange w:id="205" w:author="Katya Frois-Moniz" w:date="2016-09-12T11:47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</w:p>
    <w:p w14:paraId="3DAD87B7" w14:textId="76826CA1" w:rsidR="00DF77B1" w:rsidRDefault="002953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ins w:id="206" w:author="Katya Frois-Moniz" w:date="2016-09-12T11:46:00Z"/>
          <w:rFonts w:ascii="Helvetica" w:hAnsi="Helvetica" w:cs="Arial"/>
        </w:rPr>
        <w:pPrChange w:id="207" w:author="Katya Frois-Moniz" w:date="2016-09-12T11:33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  <w:r w:rsidRPr="00755484">
        <w:rPr>
          <w:rFonts w:ascii="Helvetica" w:hAnsi="Helvetica" w:cs="Arial"/>
          <w:rPrChange w:id="208" w:author="Katya Frois-Moniz" w:date="2016-09-12T11:33:00Z">
            <w:rPr>
              <w:rFonts w:ascii="Helvetica" w:eastAsia="Times New Roman" w:hAnsi="Helvetica" w:cs="Times New Roman"/>
            </w:rPr>
          </w:rPrChange>
        </w:rPr>
        <w:t xml:space="preserve">Transfer all of suspended cells to the </w:t>
      </w:r>
      <w:proofErr w:type="spellStart"/>
      <w:r w:rsidRPr="00755484">
        <w:rPr>
          <w:rFonts w:ascii="Helvetica" w:hAnsi="Helvetica" w:cs="Arial"/>
          <w:rPrChange w:id="209" w:author="Katya Frois-Moniz" w:date="2016-09-12T11:33:00Z">
            <w:rPr>
              <w:rFonts w:ascii="Helvetica" w:eastAsia="Times New Roman" w:hAnsi="Helvetica" w:cs="Times New Roman"/>
            </w:rPr>
          </w:rPrChange>
        </w:rPr>
        <w:t>MicroBead</w:t>
      </w:r>
      <w:proofErr w:type="spellEnd"/>
      <w:r w:rsidRPr="00755484">
        <w:rPr>
          <w:rFonts w:ascii="Helvetica" w:hAnsi="Helvetica" w:cs="Arial"/>
          <w:rPrChange w:id="210" w:author="Katya Frois-Moniz" w:date="2016-09-12T11:33:00Z">
            <w:rPr>
              <w:rFonts w:ascii="Helvetica" w:eastAsia="Times New Roman" w:hAnsi="Helvetica" w:cs="Times New Roman"/>
            </w:rPr>
          </w:rPrChange>
        </w:rPr>
        <w:t xml:space="preserve"> Tube (provided by </w:t>
      </w:r>
      <w:proofErr w:type="spellStart"/>
      <w:r w:rsidRPr="00755484">
        <w:rPr>
          <w:rFonts w:ascii="Helvetica" w:hAnsi="Helvetica" w:cs="Arial"/>
          <w:rPrChange w:id="211" w:author="Katya Frois-Moniz" w:date="2016-09-12T11:33:00Z">
            <w:rPr>
              <w:rFonts w:ascii="Helvetica" w:eastAsia="Times New Roman" w:hAnsi="Helvetica" w:cs="Times New Roman"/>
            </w:rPr>
          </w:rPrChange>
        </w:rPr>
        <w:t>MoBio</w:t>
      </w:r>
      <w:proofErr w:type="spellEnd"/>
      <w:r w:rsidRPr="00755484">
        <w:rPr>
          <w:rFonts w:ascii="Helvetica" w:hAnsi="Helvetica" w:cs="Arial"/>
          <w:rPrChange w:id="212" w:author="Katya Frois-Moniz" w:date="2016-09-12T11:33:00Z">
            <w:rPr>
              <w:rFonts w:ascii="Helvetica" w:eastAsia="Times New Roman" w:hAnsi="Helvetica" w:cs="Times New Roman"/>
            </w:rPr>
          </w:rPrChange>
        </w:rPr>
        <w:t>)</w:t>
      </w:r>
      <w:ins w:id="213" w:author="Katya Frois-Moniz" w:date="2016-09-12T11:33:00Z">
        <w:r w:rsidR="00755484" w:rsidRPr="00755484">
          <w:rPr>
            <w:rFonts w:ascii="Helvetica" w:hAnsi="Helvetica" w:cs="Arial"/>
            <w:rPrChange w:id="214" w:author="Katya Frois-Moniz" w:date="2016-09-12T11:33:00Z">
              <w:rPr>
                <w:rFonts w:ascii="Helvetica" w:eastAsia="Times New Roman" w:hAnsi="Helvetica" w:cs="Times New Roman"/>
              </w:rPr>
            </w:rPrChange>
          </w:rPr>
          <w:t xml:space="preserve"> and close it tightly.</w:t>
        </w:r>
      </w:ins>
    </w:p>
    <w:p w14:paraId="22BE76AC" w14:textId="77777777" w:rsidR="003F69D6" w:rsidRPr="003F69D6" w:rsidRDefault="003F69D6">
      <w:pPr>
        <w:widowControl w:val="0"/>
        <w:autoSpaceDE w:val="0"/>
        <w:autoSpaceDN w:val="0"/>
        <w:adjustRightInd w:val="0"/>
        <w:spacing w:after="0"/>
        <w:ind w:left="360"/>
        <w:rPr>
          <w:rFonts w:ascii="Helvetica" w:hAnsi="Helvetica" w:cs="Arial"/>
          <w:rPrChange w:id="215" w:author="Katya Frois-Moniz" w:date="2016-09-12T11:46:00Z">
            <w:rPr>
              <w:rFonts w:ascii="Helvetica" w:eastAsia="Times New Roman" w:hAnsi="Helvetica" w:cs="Times New Roman"/>
            </w:rPr>
          </w:rPrChange>
        </w:rPr>
        <w:pPrChange w:id="216" w:author="Katya Frois-Moniz" w:date="2016-09-12T11:46:00Z">
          <w:pPr>
            <w:pStyle w:val="ListParagraph"/>
            <w:numPr>
              <w:numId w:val="4"/>
            </w:numPr>
            <w:spacing w:after="0" w:line="480" w:lineRule="auto"/>
            <w:ind w:hanging="360"/>
            <w:contextualSpacing w:val="0"/>
          </w:pPr>
        </w:pPrChange>
      </w:pPr>
    </w:p>
    <w:p w14:paraId="00C435C5" w14:textId="0A9FAC0E" w:rsidR="006B5671" w:rsidRPr="00AD5169" w:rsidDel="00AD5169" w:rsidRDefault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del w:id="217" w:author="Katya Frois-Moniz" w:date="2016-09-12T11:32:00Z"/>
          <w:rFonts w:ascii="Helvetica" w:hAnsi="Helvetica" w:cs="Arial"/>
        </w:rPr>
        <w:pPrChange w:id="218" w:author="Katya Frois-Moniz" w:date="2016-09-12T11:33:00Z">
          <w:pPr>
            <w:pStyle w:val="ListParagraph"/>
            <w:widowControl w:val="0"/>
            <w:numPr>
              <w:numId w:val="4"/>
            </w:numPr>
            <w:autoSpaceDE w:val="0"/>
            <w:autoSpaceDN w:val="0"/>
            <w:adjustRightInd w:val="0"/>
            <w:spacing w:after="0" w:line="480" w:lineRule="auto"/>
            <w:ind w:hanging="360"/>
            <w:contextualSpacing w:val="0"/>
          </w:pPr>
        </w:pPrChange>
      </w:pPr>
      <w:r w:rsidRPr="005648C7">
        <w:rPr>
          <w:rFonts w:ascii="Helvetica" w:hAnsi="Helvetica" w:cs="Arial"/>
        </w:rPr>
        <w:t xml:space="preserve">Check Solution </w:t>
      </w:r>
      <w:r w:rsidR="00DF77B1" w:rsidRPr="005648C7">
        <w:rPr>
          <w:rFonts w:ascii="Helvetica" w:hAnsi="Helvetica" w:cs="Arial"/>
        </w:rPr>
        <w:t>MD1</w:t>
      </w:r>
      <w:r w:rsidRPr="005648C7">
        <w:rPr>
          <w:rFonts w:ascii="Helvetica" w:hAnsi="Helvetica" w:cs="Arial"/>
        </w:rPr>
        <w:t xml:space="preserve">. </w:t>
      </w:r>
      <w:r w:rsidRPr="00AD5169">
        <w:rPr>
          <w:rFonts w:ascii="Helvetica" w:hAnsi="Helvetica" w:cs="Arial"/>
        </w:rPr>
        <w:t xml:space="preserve">If </w:t>
      </w:r>
      <w:r w:rsidRPr="00755484">
        <w:rPr>
          <w:rFonts w:ascii="Helvetica" w:hAnsi="Helvetica" w:cs="Arial"/>
        </w:rPr>
        <w:t xml:space="preserve">Solution </w:t>
      </w:r>
      <w:r w:rsidR="00DF77B1" w:rsidRPr="00755484">
        <w:rPr>
          <w:rFonts w:ascii="Helvetica" w:hAnsi="Helvetica" w:cs="Arial"/>
        </w:rPr>
        <w:t>MD1</w:t>
      </w:r>
      <w:r w:rsidRPr="00755484">
        <w:rPr>
          <w:rFonts w:ascii="Helvetica" w:hAnsi="Helvetica" w:cs="Arial"/>
        </w:rPr>
        <w:t xml:space="preserve"> </w:t>
      </w:r>
      <w:r w:rsidRPr="00AD5169">
        <w:rPr>
          <w:rFonts w:ascii="Helvetica" w:hAnsi="Helvetica" w:cs="Arial"/>
        </w:rPr>
        <w:t xml:space="preserve">is precipitated, heat solution to 60°C </w:t>
      </w:r>
      <w:r w:rsidR="00D5334A" w:rsidRPr="00AD5169">
        <w:rPr>
          <w:rFonts w:ascii="Helvetica" w:hAnsi="Helvetica" w:cs="Arial"/>
        </w:rPr>
        <w:t xml:space="preserve">using a hot water bath </w:t>
      </w:r>
      <w:r w:rsidRPr="00AD5169">
        <w:rPr>
          <w:rFonts w:ascii="Helvetica" w:hAnsi="Helvetica" w:cs="Arial"/>
        </w:rPr>
        <w:t>until dissolved before use.</w:t>
      </w:r>
      <w:r w:rsidR="00702960" w:rsidRPr="00AD5169">
        <w:rPr>
          <w:rFonts w:ascii="Helvetica" w:hAnsi="Helvetica" w:cs="Arial"/>
        </w:rPr>
        <w:t xml:space="preserve"> </w:t>
      </w:r>
    </w:p>
    <w:p w14:paraId="16C2C30E" w14:textId="77777777" w:rsidR="006B5671" w:rsidRPr="00AD5169" w:rsidRDefault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Helvetica" w:hAnsi="Helvetica" w:cs="Times"/>
          <w:rPrChange w:id="219" w:author="Katya Frois-Moniz" w:date="2016-09-12T11:32:00Z">
            <w:rPr/>
          </w:rPrChange>
        </w:rPr>
        <w:pPrChange w:id="220" w:author="Katya Frois-Moniz" w:date="2016-09-12T11:33:00Z">
          <w:pPr>
            <w:widowControl w:val="0"/>
            <w:autoSpaceDE w:val="0"/>
            <w:autoSpaceDN w:val="0"/>
            <w:adjustRightInd w:val="0"/>
            <w:spacing w:after="0"/>
          </w:pPr>
        </w:pPrChange>
      </w:pPr>
    </w:p>
    <w:p w14:paraId="152CFDED" w14:textId="77777777" w:rsidR="003F69D6" w:rsidRPr="003F69D6" w:rsidRDefault="003F69D6">
      <w:pPr>
        <w:widowControl w:val="0"/>
        <w:autoSpaceDE w:val="0"/>
        <w:autoSpaceDN w:val="0"/>
        <w:adjustRightInd w:val="0"/>
        <w:spacing w:after="0"/>
        <w:ind w:left="360"/>
        <w:rPr>
          <w:ins w:id="221" w:author="Katya Frois-Moniz" w:date="2016-09-12T11:46:00Z"/>
          <w:rFonts w:ascii="Helvetica" w:hAnsi="Helvetica" w:cs="Arial"/>
          <w:rPrChange w:id="222" w:author="Katya Frois-Moniz" w:date="2016-09-12T11:46:00Z">
            <w:rPr>
              <w:ins w:id="223" w:author="Katya Frois-Moniz" w:date="2016-09-12T11:46:00Z"/>
            </w:rPr>
          </w:rPrChange>
        </w:rPr>
        <w:pPrChange w:id="224" w:author="Katya Frois-Moniz" w:date="2016-09-12T11:46:00Z">
          <w:pPr>
            <w:widowControl w:val="0"/>
            <w:autoSpaceDE w:val="0"/>
            <w:autoSpaceDN w:val="0"/>
            <w:adjustRightInd w:val="0"/>
            <w:spacing w:after="0"/>
          </w:pPr>
        </w:pPrChange>
      </w:pPr>
    </w:p>
    <w:p w14:paraId="48C1B685" w14:textId="048E5281" w:rsidR="006B5671" w:rsidRPr="00AD5169" w:rsidDel="00755484" w:rsidRDefault="002953BC" w:rsidP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del w:id="225" w:author="Katya Frois-Moniz" w:date="2016-09-12T11:33:00Z"/>
          <w:rFonts w:ascii="Helvetica" w:hAnsi="Helvetica" w:cs="Arial"/>
        </w:rPr>
      </w:pPr>
      <w:r w:rsidRPr="00AD5169">
        <w:rPr>
          <w:rFonts w:ascii="Helvetica" w:hAnsi="Helvetica" w:cs="Arial"/>
        </w:rPr>
        <w:t>Add 5</w:t>
      </w:r>
      <w:r w:rsidR="006B5671" w:rsidRPr="00AD5169">
        <w:rPr>
          <w:rFonts w:ascii="Helvetica" w:hAnsi="Helvetica" w:cs="Arial"/>
        </w:rPr>
        <w:t xml:space="preserve">0 </w:t>
      </w:r>
      <w:proofErr w:type="spellStart"/>
      <w:r w:rsidR="006B5671" w:rsidRPr="00AD5169">
        <w:rPr>
          <w:rFonts w:ascii="Helvetica" w:hAnsi="Helvetica" w:cs="Arial"/>
        </w:rPr>
        <w:t>ul</w:t>
      </w:r>
      <w:proofErr w:type="spellEnd"/>
      <w:r w:rsidR="006B5671" w:rsidRPr="00AD5169">
        <w:rPr>
          <w:rFonts w:ascii="Helvetica" w:hAnsi="Helvetica" w:cs="Arial"/>
        </w:rPr>
        <w:t xml:space="preserve"> of </w:t>
      </w:r>
      <w:r w:rsidR="006B5671" w:rsidRPr="00AD5169">
        <w:rPr>
          <w:rFonts w:ascii="Helvetica" w:hAnsi="Helvetica" w:cs="Arial"/>
          <w:bCs/>
        </w:rPr>
        <w:t xml:space="preserve">Solution </w:t>
      </w:r>
      <w:r w:rsidR="00DF77B1" w:rsidRPr="00AD5169">
        <w:rPr>
          <w:rFonts w:ascii="Helvetica" w:hAnsi="Helvetica" w:cs="Arial"/>
          <w:bCs/>
        </w:rPr>
        <w:t>MD1</w:t>
      </w:r>
      <w:r w:rsidR="006B5671" w:rsidRPr="00AD5169">
        <w:rPr>
          <w:rFonts w:ascii="Helvetica" w:hAnsi="Helvetica" w:cs="Arial"/>
          <w:bCs/>
        </w:rPr>
        <w:t xml:space="preserve"> </w:t>
      </w:r>
      <w:r w:rsidR="00483846" w:rsidRPr="00AD5169">
        <w:rPr>
          <w:rFonts w:ascii="Helvetica" w:hAnsi="Helvetica" w:cs="Arial"/>
        </w:rPr>
        <w:t xml:space="preserve">and invert three </w:t>
      </w:r>
      <w:r w:rsidR="00D255FA" w:rsidRPr="00AD5169">
        <w:rPr>
          <w:rFonts w:ascii="Helvetica" w:hAnsi="Helvetica" w:cs="Arial"/>
        </w:rPr>
        <w:t>times or vortex for one second</w:t>
      </w:r>
      <w:ins w:id="226" w:author="Katya Frois-Moniz" w:date="2016-09-12T11:33:00Z">
        <w:r w:rsidR="00755484">
          <w:rPr>
            <w:rFonts w:ascii="Helvetica" w:hAnsi="Helvetica" w:cs="Arial"/>
          </w:rPr>
          <w:t xml:space="preserve"> to mix</w:t>
        </w:r>
      </w:ins>
      <w:r w:rsidR="006B5671" w:rsidRPr="00AD5169">
        <w:rPr>
          <w:rFonts w:ascii="Helvetica" w:hAnsi="Helvetica" w:cs="Arial"/>
        </w:rPr>
        <w:t>.</w:t>
      </w:r>
      <w:r w:rsidR="00702960" w:rsidRPr="00AD5169">
        <w:rPr>
          <w:rFonts w:ascii="Helvetica" w:hAnsi="Helvetica" w:cs="Arial"/>
        </w:rPr>
        <w:t xml:space="preserve">  </w:t>
      </w:r>
    </w:p>
    <w:p w14:paraId="4A83DC44" w14:textId="77777777" w:rsidR="006B5671" w:rsidRPr="00755484" w:rsidDel="00755484" w:rsidRDefault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del w:id="227" w:author="Katya Frois-Moniz" w:date="2016-09-12T11:33:00Z"/>
          <w:rFonts w:ascii="Helvetica" w:hAnsi="Helvetica" w:cs="Arial"/>
          <w:rPrChange w:id="228" w:author="Katya Frois-Moniz" w:date="2016-09-12T11:33:00Z">
            <w:rPr>
              <w:del w:id="229" w:author="Katya Frois-Moniz" w:date="2016-09-12T11:33:00Z"/>
              <w:rFonts w:cs="Arial"/>
            </w:rPr>
          </w:rPrChange>
        </w:rPr>
        <w:pPrChange w:id="230" w:author="Katya Frois-Moniz" w:date="2016-09-12T11:33:00Z">
          <w:pPr>
            <w:widowControl w:val="0"/>
            <w:autoSpaceDE w:val="0"/>
            <w:autoSpaceDN w:val="0"/>
            <w:adjustRightInd w:val="0"/>
            <w:spacing w:after="0"/>
          </w:pPr>
        </w:pPrChange>
      </w:pPr>
    </w:p>
    <w:p w14:paraId="35AE40A6" w14:textId="77777777" w:rsidR="006B5671" w:rsidRPr="00AD5169" w:rsidRDefault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pPrChange w:id="231" w:author="Katya Frois-Moniz" w:date="2016-09-12T11:33:00Z">
          <w:pPr>
            <w:widowControl w:val="0"/>
            <w:autoSpaceDE w:val="0"/>
            <w:autoSpaceDN w:val="0"/>
            <w:adjustRightInd w:val="0"/>
            <w:spacing w:after="0"/>
          </w:pPr>
        </w:pPrChange>
      </w:pPr>
    </w:p>
    <w:p w14:paraId="0D5528C8" w14:textId="77777777" w:rsidR="003F69D6" w:rsidRPr="003F69D6" w:rsidRDefault="003F69D6">
      <w:pPr>
        <w:widowControl w:val="0"/>
        <w:autoSpaceDE w:val="0"/>
        <w:autoSpaceDN w:val="0"/>
        <w:adjustRightInd w:val="0"/>
        <w:spacing w:after="0"/>
        <w:ind w:left="360"/>
        <w:rPr>
          <w:ins w:id="232" w:author="Katya Frois-Moniz" w:date="2016-09-12T11:46:00Z"/>
          <w:rFonts w:ascii="Helvetica" w:hAnsi="Helvetica" w:cs="Times"/>
          <w:rPrChange w:id="233" w:author="Katya Frois-Moniz" w:date="2016-09-12T11:46:00Z">
            <w:rPr>
              <w:ins w:id="234" w:author="Katya Frois-Moniz" w:date="2016-09-12T11:46:00Z"/>
            </w:rPr>
          </w:rPrChange>
        </w:rPr>
        <w:pPrChange w:id="235" w:author="Katya Frois-Moniz" w:date="2016-09-12T11:46:00Z">
          <w:pPr>
            <w:pStyle w:val="ListParagraph"/>
            <w:widowControl w:val="0"/>
            <w:numPr>
              <w:numId w:val="4"/>
            </w:numPr>
            <w:autoSpaceDE w:val="0"/>
            <w:autoSpaceDN w:val="0"/>
            <w:adjustRightInd w:val="0"/>
            <w:spacing w:after="0"/>
            <w:ind w:hanging="360"/>
          </w:pPr>
        </w:pPrChange>
      </w:pPr>
    </w:p>
    <w:p w14:paraId="78F2E862" w14:textId="6856C388" w:rsidR="006B5671" w:rsidRPr="00AD5169" w:rsidRDefault="006B5671" w:rsidP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Helvetica" w:hAnsi="Helvetica" w:cs="Times"/>
        </w:rPr>
      </w:pPr>
      <w:r w:rsidRPr="00AD5169">
        <w:rPr>
          <w:rFonts w:ascii="Helvetica" w:hAnsi="Helvetica" w:cs="Arial"/>
        </w:rPr>
        <w:t xml:space="preserve">Secure </w:t>
      </w:r>
      <w:r w:rsidRPr="00AD5169">
        <w:rPr>
          <w:rFonts w:ascii="Helvetica" w:hAnsi="Helvetica" w:cs="Arial"/>
          <w:bCs/>
        </w:rPr>
        <w:t xml:space="preserve">tubes </w:t>
      </w:r>
      <w:r w:rsidRPr="00AD5169">
        <w:rPr>
          <w:rFonts w:ascii="Helvetica" w:hAnsi="Helvetica" w:cs="Arial"/>
        </w:rPr>
        <w:t xml:space="preserve">horizontally using the </w:t>
      </w:r>
      <w:proofErr w:type="spellStart"/>
      <w:r w:rsidRPr="00AD5169">
        <w:rPr>
          <w:rFonts w:ascii="Helvetica" w:hAnsi="Helvetica" w:cs="Arial"/>
        </w:rPr>
        <w:t>M</w:t>
      </w:r>
      <w:ins w:id="236" w:author="Katya Frois-Moniz" w:date="2016-09-12T11:53:00Z">
        <w:r w:rsidR="00D91E0B">
          <w:rPr>
            <w:rFonts w:ascii="Helvetica" w:hAnsi="Helvetica" w:cs="Arial"/>
          </w:rPr>
          <w:t>o</w:t>
        </w:r>
      </w:ins>
      <w:del w:id="237" w:author="Katya Frois-Moniz" w:date="2016-09-12T11:53:00Z">
        <w:r w:rsidRPr="00AD5169" w:rsidDel="00D91E0B">
          <w:rPr>
            <w:rFonts w:ascii="Helvetica" w:hAnsi="Helvetica" w:cs="Arial"/>
          </w:rPr>
          <w:delText xml:space="preserve">O </w:delText>
        </w:r>
      </w:del>
      <w:r w:rsidRPr="00AD5169">
        <w:rPr>
          <w:rFonts w:ascii="Helvetica" w:hAnsi="Helvetica" w:cs="Arial"/>
        </w:rPr>
        <w:t>B</w:t>
      </w:r>
      <w:ins w:id="238" w:author="Katya Frois-Moniz" w:date="2016-09-12T11:53:00Z">
        <w:r w:rsidR="00D91E0B">
          <w:rPr>
            <w:rFonts w:ascii="Helvetica" w:hAnsi="Helvetica" w:cs="Arial"/>
          </w:rPr>
          <w:t>io</w:t>
        </w:r>
      </w:ins>
      <w:proofErr w:type="spellEnd"/>
      <w:del w:id="239" w:author="Katya Frois-Moniz" w:date="2016-09-12T11:53:00Z">
        <w:r w:rsidRPr="00AD5169" w:rsidDel="00D91E0B">
          <w:rPr>
            <w:rFonts w:ascii="Helvetica" w:hAnsi="Helvetica" w:cs="Arial"/>
          </w:rPr>
          <w:delText>IO</w:delText>
        </w:r>
      </w:del>
      <w:r w:rsidRPr="00AD5169">
        <w:rPr>
          <w:rFonts w:ascii="Helvetica" w:hAnsi="Helvetica" w:cs="Arial"/>
        </w:rPr>
        <w:t xml:space="preserve"> Vortex Adapter tube holder for the vortex. Vortex at maximum speed (3000rpm or setting 10) for 10 minutes.</w:t>
      </w:r>
    </w:p>
    <w:p w14:paraId="19C9EDC4" w14:textId="1DB751AA" w:rsidR="006B5671" w:rsidRPr="00755484" w:rsidDel="00755484" w:rsidRDefault="006B5671">
      <w:pPr>
        <w:widowControl w:val="0"/>
        <w:autoSpaceDE w:val="0"/>
        <w:autoSpaceDN w:val="0"/>
        <w:adjustRightInd w:val="0"/>
        <w:spacing w:after="0"/>
        <w:ind w:left="1080"/>
        <w:rPr>
          <w:del w:id="240" w:author="Katya Frois-Moniz" w:date="2016-09-12T11:36:00Z"/>
          <w:rFonts w:ascii="Helvetica" w:hAnsi="Helvetica" w:cs="Arial"/>
          <w:rPrChange w:id="241" w:author="Katya Frois-Moniz" w:date="2016-09-12T11:34:00Z">
            <w:rPr>
              <w:del w:id="242" w:author="Katya Frois-Moniz" w:date="2016-09-12T11:36:00Z"/>
            </w:rPr>
          </w:rPrChange>
        </w:rPr>
        <w:pPrChange w:id="243" w:author="Katya Frois-Moniz" w:date="2016-09-12T11:34:00Z">
          <w:pPr>
            <w:pStyle w:val="ListParagraph"/>
            <w:widowControl w:val="0"/>
            <w:numPr>
              <w:ilvl w:val="1"/>
              <w:numId w:val="4"/>
            </w:numPr>
            <w:autoSpaceDE w:val="0"/>
            <w:autoSpaceDN w:val="0"/>
            <w:adjustRightInd w:val="0"/>
            <w:spacing w:after="0"/>
            <w:ind w:left="1440" w:hanging="360"/>
          </w:pPr>
        </w:pPrChange>
      </w:pPr>
      <w:r w:rsidRPr="00755484">
        <w:rPr>
          <w:rFonts w:ascii="Helvetica" w:hAnsi="Helvetica" w:cs="Arial"/>
          <w:bCs/>
          <w:rPrChange w:id="244" w:author="Katya Frois-Moniz" w:date="2016-09-12T11:34:00Z">
            <w:rPr>
              <w:bCs/>
            </w:rPr>
          </w:rPrChange>
        </w:rPr>
        <w:t xml:space="preserve">Note: </w:t>
      </w:r>
      <w:r w:rsidRPr="00755484">
        <w:rPr>
          <w:rFonts w:ascii="Helvetica" w:hAnsi="Helvetica" w:cs="Arial"/>
          <w:rPrChange w:id="245" w:author="Katya Frois-Moniz" w:date="2016-09-12T11:34:00Z">
            <w:rPr/>
          </w:rPrChange>
        </w:rPr>
        <w:t>If you are using the 24</w:t>
      </w:r>
      <w:ins w:id="246" w:author="Katya Frois-Moniz" w:date="2016-09-12T11:34:00Z">
        <w:r w:rsidR="00755484">
          <w:rPr>
            <w:rFonts w:ascii="Helvetica" w:hAnsi="Helvetica" w:cs="Arial"/>
          </w:rPr>
          <w:t>-</w:t>
        </w:r>
      </w:ins>
      <w:del w:id="247" w:author="Katya Frois-Moniz" w:date="2016-09-12T11:34:00Z">
        <w:r w:rsidRPr="00755484" w:rsidDel="00755484">
          <w:rPr>
            <w:rFonts w:ascii="Helvetica" w:hAnsi="Helvetica" w:cs="Arial"/>
            <w:rPrChange w:id="248" w:author="Katya Frois-Moniz" w:date="2016-09-12T11:34:00Z">
              <w:rPr/>
            </w:rPrChange>
          </w:rPr>
          <w:delText xml:space="preserve"> </w:delText>
        </w:r>
      </w:del>
      <w:r w:rsidRPr="00755484">
        <w:rPr>
          <w:rFonts w:ascii="Helvetica" w:hAnsi="Helvetica" w:cs="Arial"/>
          <w:rPrChange w:id="249" w:author="Katya Frois-Moniz" w:date="2016-09-12T11:34:00Z">
            <w:rPr/>
          </w:rPrChange>
        </w:rPr>
        <w:t>place Vortex Adapter for more than 12 preps, increase the vortex time by 5-10 minutes.</w:t>
      </w:r>
    </w:p>
    <w:p w14:paraId="72B33CE9" w14:textId="77777777" w:rsidR="006B5671" w:rsidRPr="00AD5169" w:rsidDel="00755484" w:rsidRDefault="006B5671" w:rsidP="006B5671">
      <w:pPr>
        <w:widowControl w:val="0"/>
        <w:autoSpaceDE w:val="0"/>
        <w:autoSpaceDN w:val="0"/>
        <w:adjustRightInd w:val="0"/>
        <w:spacing w:after="0"/>
        <w:rPr>
          <w:del w:id="250" w:author="Katya Frois-Moniz" w:date="2016-09-12T11:36:00Z"/>
          <w:rFonts w:ascii="Helvetica" w:hAnsi="Helvetica" w:cs="Times"/>
        </w:rPr>
      </w:pPr>
    </w:p>
    <w:p w14:paraId="3BD67158" w14:textId="77777777" w:rsidR="006B5671" w:rsidRPr="00AD5169" w:rsidRDefault="006B5671">
      <w:pPr>
        <w:widowControl w:val="0"/>
        <w:autoSpaceDE w:val="0"/>
        <w:autoSpaceDN w:val="0"/>
        <w:adjustRightInd w:val="0"/>
        <w:spacing w:after="0"/>
        <w:ind w:left="1080"/>
        <w:rPr>
          <w:rFonts w:ascii="Helvetica" w:hAnsi="Helvetica" w:cs="Times"/>
        </w:rPr>
        <w:pPrChange w:id="251" w:author="Katya Frois-Moniz" w:date="2016-09-12T11:36:00Z">
          <w:pPr>
            <w:widowControl w:val="0"/>
            <w:autoSpaceDE w:val="0"/>
            <w:autoSpaceDN w:val="0"/>
            <w:adjustRightInd w:val="0"/>
            <w:spacing w:after="0"/>
          </w:pPr>
        </w:pPrChange>
      </w:pPr>
    </w:p>
    <w:p w14:paraId="7DB7BCDE" w14:textId="77777777" w:rsidR="003F69D6" w:rsidRPr="003F69D6" w:rsidRDefault="003F69D6">
      <w:pPr>
        <w:widowControl w:val="0"/>
        <w:autoSpaceDE w:val="0"/>
        <w:autoSpaceDN w:val="0"/>
        <w:adjustRightInd w:val="0"/>
        <w:spacing w:after="0"/>
        <w:ind w:left="360"/>
        <w:rPr>
          <w:ins w:id="252" w:author="Katya Frois-Moniz" w:date="2016-09-12T11:46:00Z"/>
          <w:rFonts w:ascii="Helvetica" w:hAnsi="Helvetica" w:cs="Arial"/>
          <w:rPrChange w:id="253" w:author="Katya Frois-Moniz" w:date="2016-09-12T11:46:00Z">
            <w:rPr>
              <w:ins w:id="254" w:author="Katya Frois-Moniz" w:date="2016-09-12T11:46:00Z"/>
            </w:rPr>
          </w:rPrChange>
        </w:rPr>
        <w:pPrChange w:id="255" w:author="Katya Frois-Moniz" w:date="2016-09-12T11:46:00Z">
          <w:pPr>
            <w:widowControl w:val="0"/>
            <w:autoSpaceDE w:val="0"/>
            <w:autoSpaceDN w:val="0"/>
            <w:adjustRightInd w:val="0"/>
            <w:spacing w:after="0"/>
          </w:pPr>
        </w:pPrChange>
      </w:pPr>
    </w:p>
    <w:p w14:paraId="2CC714A3" w14:textId="06002CFD" w:rsidR="006B5671" w:rsidRPr="00AD5169" w:rsidDel="00755484" w:rsidRDefault="006B5671" w:rsidP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del w:id="256" w:author="Katya Frois-Moniz" w:date="2016-09-12T11:37:00Z"/>
          <w:rFonts w:ascii="Helvetica" w:hAnsi="Helvetica" w:cs="Arial"/>
        </w:rPr>
      </w:pPr>
      <w:r w:rsidRPr="00AD5169">
        <w:rPr>
          <w:rFonts w:ascii="Helvetica" w:hAnsi="Helvetica" w:cs="Arial"/>
        </w:rPr>
        <w:t>Centrifuge tubes at 10</w:t>
      </w:r>
      <w:proofErr w:type="gramStart"/>
      <w:r w:rsidRPr="00AD5169">
        <w:rPr>
          <w:rFonts w:ascii="Helvetica" w:hAnsi="Helvetica" w:cs="Arial"/>
        </w:rPr>
        <w:t>,000 x</w:t>
      </w:r>
      <w:proofErr w:type="gramEnd"/>
      <w:r w:rsidRPr="00AD5169">
        <w:rPr>
          <w:rFonts w:ascii="Helvetica" w:hAnsi="Helvetica" w:cs="Arial"/>
        </w:rPr>
        <w:t xml:space="preserve"> </w:t>
      </w:r>
      <w:r w:rsidRPr="00AD5169">
        <w:rPr>
          <w:rFonts w:ascii="Helvetica" w:hAnsi="Helvetica" w:cs="Arial"/>
          <w:i/>
          <w:iCs/>
        </w:rPr>
        <w:t xml:space="preserve">g </w:t>
      </w:r>
      <w:r w:rsidRPr="00AD5169">
        <w:rPr>
          <w:rFonts w:ascii="Helvetica" w:hAnsi="Helvetica" w:cs="Arial"/>
        </w:rPr>
        <w:t xml:space="preserve">for 30 seconds at room temperature. </w:t>
      </w:r>
      <w:r w:rsidRPr="00755484">
        <w:rPr>
          <w:rFonts w:ascii="Helvetica" w:hAnsi="Helvetica" w:cs="Arial"/>
          <w:b/>
          <w:bCs/>
          <w:rPrChange w:id="257" w:author="Katya Frois-Moniz" w:date="2016-09-12T11:36:00Z">
            <w:rPr>
              <w:rFonts w:ascii="Helvetica" w:hAnsi="Helvetica" w:cs="Arial"/>
              <w:bCs/>
            </w:rPr>
          </w:rPrChange>
        </w:rPr>
        <w:t>CAUTION</w:t>
      </w:r>
      <w:r w:rsidRPr="00AD5169">
        <w:rPr>
          <w:rFonts w:ascii="Helvetica" w:hAnsi="Helvetica" w:cs="Arial"/>
          <w:bCs/>
        </w:rPr>
        <w:t xml:space="preserve">: </w:t>
      </w:r>
      <w:del w:id="258" w:author="Katya Frois-Moniz" w:date="2016-09-12T11:36:00Z">
        <w:r w:rsidRPr="00AD5169" w:rsidDel="00755484">
          <w:rPr>
            <w:rFonts w:ascii="Helvetica" w:hAnsi="Helvetica" w:cs="Arial"/>
          </w:rPr>
          <w:delText>Be sure not to</w:delText>
        </w:r>
      </w:del>
      <w:ins w:id="259" w:author="Katya Frois-Moniz" w:date="2016-09-12T11:36:00Z">
        <w:r w:rsidR="00755484">
          <w:rPr>
            <w:rFonts w:ascii="Helvetica" w:hAnsi="Helvetica" w:cs="Arial"/>
          </w:rPr>
          <w:t>Do not</w:t>
        </w:r>
      </w:ins>
      <w:r w:rsidRPr="00AD5169">
        <w:rPr>
          <w:rFonts w:ascii="Helvetica" w:hAnsi="Helvetica" w:cs="Arial"/>
        </w:rPr>
        <w:t xml:space="preserve"> exceed 10</w:t>
      </w:r>
      <w:proofErr w:type="gramStart"/>
      <w:r w:rsidRPr="00AD5169">
        <w:rPr>
          <w:rFonts w:ascii="Helvetica" w:hAnsi="Helvetica" w:cs="Arial"/>
        </w:rPr>
        <w:t>,000 x</w:t>
      </w:r>
      <w:proofErr w:type="gramEnd"/>
      <w:r w:rsidRPr="00AD5169">
        <w:rPr>
          <w:rFonts w:ascii="Helvetica" w:hAnsi="Helvetica" w:cs="Arial"/>
        </w:rPr>
        <w:t xml:space="preserve"> </w:t>
      </w:r>
      <w:r w:rsidRPr="00AD5169">
        <w:rPr>
          <w:rFonts w:ascii="Helvetica" w:hAnsi="Helvetica" w:cs="Arial"/>
          <w:i/>
          <w:iCs/>
        </w:rPr>
        <w:t xml:space="preserve">g </w:t>
      </w:r>
      <w:r w:rsidRPr="00AD5169">
        <w:rPr>
          <w:rFonts w:ascii="Helvetica" w:hAnsi="Helvetica" w:cs="Arial"/>
        </w:rPr>
        <w:t>or tubes may break.</w:t>
      </w:r>
    </w:p>
    <w:p w14:paraId="6C6F789E" w14:textId="77777777" w:rsidR="006B5671" w:rsidRPr="00755484" w:rsidRDefault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Helvetica" w:hAnsi="Helvetica" w:cs="Times"/>
          <w:rPrChange w:id="260" w:author="Katya Frois-Moniz" w:date="2016-09-12T11:37:00Z">
            <w:rPr/>
          </w:rPrChange>
        </w:rPr>
        <w:pPrChange w:id="261" w:author="Katya Frois-Moniz" w:date="2016-09-12T11:37:00Z">
          <w:pPr>
            <w:widowControl w:val="0"/>
            <w:autoSpaceDE w:val="0"/>
            <w:autoSpaceDN w:val="0"/>
            <w:adjustRightInd w:val="0"/>
            <w:spacing w:after="0"/>
          </w:pPr>
        </w:pPrChange>
      </w:pPr>
    </w:p>
    <w:p w14:paraId="1E8881A3" w14:textId="77777777" w:rsidR="003F69D6" w:rsidRPr="003F69D6" w:rsidRDefault="003F69D6">
      <w:pPr>
        <w:widowControl w:val="0"/>
        <w:autoSpaceDE w:val="0"/>
        <w:autoSpaceDN w:val="0"/>
        <w:adjustRightInd w:val="0"/>
        <w:spacing w:after="0"/>
        <w:ind w:left="360"/>
        <w:rPr>
          <w:ins w:id="262" w:author="Katya Frois-Moniz" w:date="2016-09-12T11:46:00Z"/>
          <w:rFonts w:ascii="Helvetica" w:hAnsi="Helvetica" w:cs="Times"/>
          <w:rPrChange w:id="263" w:author="Katya Frois-Moniz" w:date="2016-09-12T11:46:00Z">
            <w:rPr>
              <w:ins w:id="264" w:author="Katya Frois-Moniz" w:date="2016-09-12T11:46:00Z"/>
            </w:rPr>
          </w:rPrChange>
        </w:rPr>
        <w:pPrChange w:id="265" w:author="Katya Frois-Moniz" w:date="2016-09-12T11:46:00Z">
          <w:pPr>
            <w:pStyle w:val="ListParagraph"/>
            <w:widowControl w:val="0"/>
            <w:numPr>
              <w:numId w:val="4"/>
            </w:numPr>
            <w:autoSpaceDE w:val="0"/>
            <w:autoSpaceDN w:val="0"/>
            <w:adjustRightInd w:val="0"/>
            <w:spacing w:after="0"/>
            <w:ind w:hanging="360"/>
          </w:pPr>
        </w:pPrChange>
      </w:pPr>
    </w:p>
    <w:p w14:paraId="0B734993" w14:textId="4C2E075D" w:rsidR="006B5671" w:rsidRPr="00AD5169" w:rsidRDefault="006B5671" w:rsidP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Helvetica" w:hAnsi="Helvetica" w:cs="Times"/>
        </w:rPr>
      </w:pPr>
      <w:r w:rsidRPr="00AD5169">
        <w:rPr>
          <w:rFonts w:ascii="Helvetica" w:hAnsi="Helvetica" w:cs="Arial"/>
        </w:rPr>
        <w:t xml:space="preserve">Transfer the supernatant to a clean </w:t>
      </w:r>
      <w:r w:rsidRPr="00AD5169">
        <w:rPr>
          <w:rFonts w:ascii="Helvetica" w:hAnsi="Helvetica" w:cs="Arial"/>
          <w:bCs/>
        </w:rPr>
        <w:t xml:space="preserve">2 ml Collection Tube </w:t>
      </w:r>
      <w:r w:rsidRPr="00AD5169">
        <w:rPr>
          <w:rFonts w:ascii="Helvetica" w:hAnsi="Helvetica" w:cs="Arial"/>
        </w:rPr>
        <w:t>(provided</w:t>
      </w:r>
      <w:ins w:id="266" w:author="Katya Frois-Moniz" w:date="2016-09-12T11:37:00Z">
        <w:r w:rsidR="00755484">
          <w:rPr>
            <w:rFonts w:ascii="Helvetica" w:hAnsi="Helvetica" w:cs="Arial"/>
          </w:rPr>
          <w:t xml:space="preserve"> in kit</w:t>
        </w:r>
      </w:ins>
      <w:r w:rsidRPr="00AD5169">
        <w:rPr>
          <w:rFonts w:ascii="Helvetica" w:hAnsi="Helvetica" w:cs="Arial"/>
        </w:rPr>
        <w:t>).</w:t>
      </w:r>
    </w:p>
    <w:p w14:paraId="60DA4FC3" w14:textId="62707F44" w:rsidR="006B5671" w:rsidRPr="00755484" w:rsidDel="00755484" w:rsidRDefault="006B5671">
      <w:pPr>
        <w:widowControl w:val="0"/>
        <w:autoSpaceDE w:val="0"/>
        <w:autoSpaceDN w:val="0"/>
        <w:adjustRightInd w:val="0"/>
        <w:spacing w:after="0"/>
        <w:ind w:left="1080"/>
        <w:rPr>
          <w:del w:id="267" w:author="Katya Frois-Moniz" w:date="2016-09-12T11:37:00Z"/>
          <w:rFonts w:ascii="Helvetica" w:hAnsi="Helvetica" w:cs="Times"/>
          <w:rPrChange w:id="268" w:author="Katya Frois-Moniz" w:date="2016-09-12T11:37:00Z">
            <w:rPr>
              <w:del w:id="269" w:author="Katya Frois-Moniz" w:date="2016-09-12T11:37:00Z"/>
              <w:rFonts w:cs="Times"/>
            </w:rPr>
          </w:rPrChange>
        </w:rPr>
        <w:pPrChange w:id="270" w:author="Katya Frois-Moniz" w:date="2016-09-12T11:37:00Z">
          <w:pPr>
            <w:pStyle w:val="ListParagraph"/>
            <w:widowControl w:val="0"/>
            <w:numPr>
              <w:ilvl w:val="1"/>
              <w:numId w:val="4"/>
            </w:numPr>
            <w:autoSpaceDE w:val="0"/>
            <w:autoSpaceDN w:val="0"/>
            <w:adjustRightInd w:val="0"/>
            <w:spacing w:after="0"/>
            <w:ind w:left="1440" w:hanging="360"/>
          </w:pPr>
        </w:pPrChange>
      </w:pPr>
      <w:r w:rsidRPr="00755484">
        <w:rPr>
          <w:rFonts w:ascii="Helvetica" w:hAnsi="Helvetica" w:cs="Arial"/>
          <w:bCs/>
          <w:rPrChange w:id="271" w:author="Katya Frois-Moniz" w:date="2016-09-12T11:37:00Z">
            <w:rPr>
              <w:bCs/>
            </w:rPr>
          </w:rPrChange>
        </w:rPr>
        <w:t>Note</w:t>
      </w:r>
      <w:r w:rsidRPr="00755484">
        <w:rPr>
          <w:rFonts w:ascii="Helvetica" w:hAnsi="Helvetica" w:cs="Arial"/>
          <w:rPrChange w:id="272" w:author="Katya Frois-Moniz" w:date="2016-09-12T11:37:00Z">
            <w:rPr/>
          </w:rPrChange>
        </w:rPr>
        <w:t xml:space="preserve">: Expect between </w:t>
      </w:r>
      <w:r w:rsidR="00A646F0" w:rsidRPr="00755484">
        <w:rPr>
          <w:rFonts w:ascii="Helvetica" w:hAnsi="Helvetica" w:cs="Arial"/>
          <w:rPrChange w:id="273" w:author="Katya Frois-Moniz" w:date="2016-09-12T11:37:00Z">
            <w:rPr/>
          </w:rPrChange>
        </w:rPr>
        <w:t>300 to 350u</w:t>
      </w:r>
      <w:r w:rsidRPr="00755484">
        <w:rPr>
          <w:rFonts w:ascii="Helvetica" w:hAnsi="Helvetica" w:cs="Arial"/>
          <w:rPrChange w:id="274" w:author="Katya Frois-Moniz" w:date="2016-09-12T11:37:00Z">
            <w:rPr/>
          </w:rPrChange>
        </w:rPr>
        <w:t>l of supernatant. Supernatant may still contain some particles.</w:t>
      </w:r>
    </w:p>
    <w:p w14:paraId="3232D0FF" w14:textId="77777777" w:rsidR="006B5671" w:rsidRPr="00AD5169" w:rsidRDefault="006B5671">
      <w:pPr>
        <w:widowControl w:val="0"/>
        <w:autoSpaceDE w:val="0"/>
        <w:autoSpaceDN w:val="0"/>
        <w:adjustRightInd w:val="0"/>
        <w:spacing w:after="0"/>
        <w:ind w:left="1080"/>
        <w:rPr>
          <w:rFonts w:ascii="Helvetica" w:hAnsi="Helvetica" w:cs="Arial"/>
        </w:rPr>
        <w:pPrChange w:id="275" w:author="Katya Frois-Moniz" w:date="2016-09-12T11:37:00Z">
          <w:pPr>
            <w:widowControl w:val="0"/>
            <w:autoSpaceDE w:val="0"/>
            <w:autoSpaceDN w:val="0"/>
            <w:adjustRightInd w:val="0"/>
            <w:spacing w:after="0"/>
          </w:pPr>
        </w:pPrChange>
      </w:pPr>
    </w:p>
    <w:p w14:paraId="4944B5A5" w14:textId="77777777" w:rsidR="003F69D6" w:rsidRPr="003F69D6" w:rsidRDefault="003F69D6">
      <w:pPr>
        <w:widowControl w:val="0"/>
        <w:autoSpaceDE w:val="0"/>
        <w:autoSpaceDN w:val="0"/>
        <w:adjustRightInd w:val="0"/>
        <w:spacing w:after="0"/>
        <w:ind w:left="360"/>
        <w:rPr>
          <w:ins w:id="276" w:author="Katya Frois-Moniz" w:date="2016-09-12T11:46:00Z"/>
          <w:rFonts w:ascii="Helvetica" w:hAnsi="Helvetica" w:cs="Times"/>
          <w:rPrChange w:id="277" w:author="Katya Frois-Moniz" w:date="2016-09-12T11:46:00Z">
            <w:rPr>
              <w:ins w:id="278" w:author="Katya Frois-Moniz" w:date="2016-09-12T11:46:00Z"/>
            </w:rPr>
          </w:rPrChange>
        </w:rPr>
        <w:pPrChange w:id="279" w:author="Katya Frois-Moniz" w:date="2016-09-12T11:46:00Z">
          <w:pPr>
            <w:pStyle w:val="ListParagraph"/>
            <w:widowControl w:val="0"/>
            <w:numPr>
              <w:numId w:val="4"/>
            </w:numPr>
            <w:autoSpaceDE w:val="0"/>
            <w:autoSpaceDN w:val="0"/>
            <w:adjustRightInd w:val="0"/>
            <w:spacing w:after="0"/>
            <w:ind w:hanging="360"/>
          </w:pPr>
        </w:pPrChange>
      </w:pPr>
    </w:p>
    <w:p w14:paraId="6288825A" w14:textId="51BDD29C" w:rsidR="006B5671" w:rsidRPr="00AD5169" w:rsidRDefault="00A646F0" w:rsidP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Helvetica" w:hAnsi="Helvetica" w:cs="Times"/>
        </w:rPr>
      </w:pPr>
      <w:r w:rsidRPr="00AD5169">
        <w:rPr>
          <w:rFonts w:ascii="Helvetica" w:hAnsi="Helvetica" w:cs="Arial"/>
        </w:rPr>
        <w:t>Add 100</w:t>
      </w:r>
      <w:r w:rsidR="006B5671" w:rsidRPr="00AD5169">
        <w:rPr>
          <w:rFonts w:ascii="Helvetica" w:hAnsi="Helvetica" w:cs="Arial"/>
        </w:rPr>
        <w:t xml:space="preserve"> </w:t>
      </w:r>
      <w:proofErr w:type="spellStart"/>
      <w:r w:rsidR="006B5671" w:rsidRPr="00AD5169">
        <w:rPr>
          <w:rFonts w:ascii="Helvetica" w:hAnsi="Helvetica" w:cs="Arial"/>
        </w:rPr>
        <w:t>ul</w:t>
      </w:r>
      <w:proofErr w:type="spellEnd"/>
      <w:r w:rsidR="006B5671" w:rsidRPr="00AD5169">
        <w:rPr>
          <w:rFonts w:ascii="Helvetica" w:hAnsi="Helvetica" w:cs="Arial"/>
        </w:rPr>
        <w:t xml:space="preserve"> of </w:t>
      </w:r>
      <w:r w:rsidR="006B5671" w:rsidRPr="00AD5169">
        <w:rPr>
          <w:rFonts w:ascii="Helvetica" w:hAnsi="Helvetica" w:cs="Arial"/>
          <w:bCs/>
        </w:rPr>
        <w:t xml:space="preserve">Solution </w:t>
      </w:r>
      <w:r w:rsidR="00DF77B1" w:rsidRPr="00AD5169">
        <w:rPr>
          <w:rFonts w:ascii="Helvetica" w:hAnsi="Helvetica" w:cs="Arial"/>
          <w:bCs/>
        </w:rPr>
        <w:t>MD2</w:t>
      </w:r>
      <w:r w:rsidR="006B5671" w:rsidRPr="00AD5169">
        <w:rPr>
          <w:rFonts w:ascii="Helvetica" w:hAnsi="Helvetica" w:cs="Arial"/>
          <w:bCs/>
        </w:rPr>
        <w:t xml:space="preserve"> </w:t>
      </w:r>
      <w:r w:rsidR="006B5671" w:rsidRPr="00AD5169">
        <w:rPr>
          <w:rFonts w:ascii="Helvetica" w:hAnsi="Helvetica" w:cs="Arial"/>
        </w:rPr>
        <w:t>and vortex for 5 seconds. Incubate at 4°C for 5 minutes.</w:t>
      </w:r>
    </w:p>
    <w:p w14:paraId="29FDADFC" w14:textId="77777777" w:rsidR="006B5671" w:rsidRPr="00AD5169" w:rsidRDefault="006B5671" w:rsidP="006B5671">
      <w:pPr>
        <w:widowControl w:val="0"/>
        <w:autoSpaceDE w:val="0"/>
        <w:autoSpaceDN w:val="0"/>
        <w:adjustRightInd w:val="0"/>
        <w:spacing w:after="0"/>
        <w:rPr>
          <w:rFonts w:ascii="Helvetica" w:hAnsi="Helvetica" w:cs="Arial"/>
        </w:rPr>
      </w:pPr>
    </w:p>
    <w:p w14:paraId="0408569F" w14:textId="28DA1610" w:rsidR="006B5671" w:rsidRPr="003F69D6" w:rsidRDefault="006B5671" w:rsidP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Helvetica" w:hAnsi="Helvetica" w:cs="Arial"/>
          <w:iCs/>
          <w:rPrChange w:id="280" w:author="Katya Frois-Moniz" w:date="2016-09-12T11:48:00Z">
            <w:rPr>
              <w:rFonts w:ascii="Helvetica" w:hAnsi="Helvetica" w:cs="Arial"/>
              <w:i/>
              <w:iCs/>
            </w:rPr>
          </w:rPrChange>
        </w:rPr>
      </w:pPr>
      <w:r w:rsidRPr="003F69D6">
        <w:rPr>
          <w:rFonts w:ascii="Helvetica" w:hAnsi="Helvetica" w:cs="Arial"/>
        </w:rPr>
        <w:t>Centrifuge the tubes at room temperature for 1 minute at 10</w:t>
      </w:r>
      <w:proofErr w:type="gramStart"/>
      <w:r w:rsidRPr="003F69D6">
        <w:rPr>
          <w:rFonts w:ascii="Helvetica" w:hAnsi="Helvetica" w:cs="Arial"/>
        </w:rPr>
        <w:t>,000 x</w:t>
      </w:r>
      <w:proofErr w:type="gramEnd"/>
      <w:r w:rsidRPr="003F69D6">
        <w:rPr>
          <w:rFonts w:ascii="Helvetica" w:hAnsi="Helvetica" w:cs="Arial"/>
        </w:rPr>
        <w:t xml:space="preserve"> </w:t>
      </w:r>
      <w:r w:rsidRPr="003F69D6">
        <w:rPr>
          <w:rFonts w:ascii="Helvetica" w:hAnsi="Helvetica" w:cs="Arial"/>
          <w:iCs/>
          <w:rPrChange w:id="281" w:author="Katya Frois-Moniz" w:date="2016-09-12T11:48:00Z">
            <w:rPr>
              <w:rFonts w:ascii="Helvetica" w:hAnsi="Helvetica" w:cs="Arial"/>
              <w:i/>
              <w:iCs/>
            </w:rPr>
          </w:rPrChange>
        </w:rPr>
        <w:t>g.</w:t>
      </w:r>
    </w:p>
    <w:p w14:paraId="4EEFBC78" w14:textId="77777777" w:rsidR="006B5671" w:rsidRPr="00AD5169" w:rsidRDefault="006B5671" w:rsidP="006B5671">
      <w:pPr>
        <w:widowControl w:val="0"/>
        <w:autoSpaceDE w:val="0"/>
        <w:autoSpaceDN w:val="0"/>
        <w:adjustRightInd w:val="0"/>
        <w:spacing w:after="0"/>
        <w:rPr>
          <w:rFonts w:ascii="Helvetica" w:hAnsi="Helvetica" w:cs="Times"/>
        </w:rPr>
      </w:pPr>
    </w:p>
    <w:p w14:paraId="5E1E35F6" w14:textId="72B433F5" w:rsidR="006B5671" w:rsidRPr="00AD5169" w:rsidRDefault="006B5671" w:rsidP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Helvetica" w:hAnsi="Helvetica" w:cs="Arial"/>
        </w:rPr>
      </w:pPr>
      <w:r w:rsidRPr="00AD5169">
        <w:rPr>
          <w:rFonts w:ascii="Helvetica" w:hAnsi="Helvetica" w:cs="Arial"/>
        </w:rPr>
        <w:lastRenderedPageBreak/>
        <w:t xml:space="preserve">Avoiding the pellet, transfer up to, but no more than, 600 </w:t>
      </w:r>
      <w:proofErr w:type="spellStart"/>
      <w:r w:rsidRPr="00AD5169">
        <w:rPr>
          <w:rFonts w:ascii="Helvetica" w:hAnsi="Helvetica" w:cs="Arial"/>
        </w:rPr>
        <w:t>ul</w:t>
      </w:r>
      <w:proofErr w:type="spellEnd"/>
      <w:r w:rsidRPr="00AD5169">
        <w:rPr>
          <w:rFonts w:ascii="Helvetica" w:hAnsi="Helvetica" w:cs="Arial"/>
        </w:rPr>
        <w:t xml:space="preserve"> of supernatant to a clean </w:t>
      </w:r>
      <w:r w:rsidRPr="00AD5169">
        <w:rPr>
          <w:rFonts w:ascii="Helvetica" w:hAnsi="Helvetica" w:cs="Arial"/>
          <w:bCs/>
        </w:rPr>
        <w:t xml:space="preserve">2 ml Collection Tube </w:t>
      </w:r>
      <w:r w:rsidRPr="00AD5169">
        <w:rPr>
          <w:rFonts w:ascii="Helvetica" w:hAnsi="Helvetica" w:cs="Arial"/>
        </w:rPr>
        <w:t>(provided</w:t>
      </w:r>
      <w:r w:rsidR="00D5334A" w:rsidRPr="00AD5169">
        <w:rPr>
          <w:rFonts w:ascii="Helvetica" w:hAnsi="Helvetica" w:cs="Arial"/>
        </w:rPr>
        <w:t xml:space="preserve"> in kit</w:t>
      </w:r>
      <w:r w:rsidRPr="00AD5169">
        <w:rPr>
          <w:rFonts w:ascii="Helvetica" w:hAnsi="Helvetica" w:cs="Arial"/>
        </w:rPr>
        <w:t>).</w:t>
      </w:r>
    </w:p>
    <w:p w14:paraId="5B29C288" w14:textId="77777777" w:rsidR="00A646F0" w:rsidRPr="00AD5169" w:rsidRDefault="00A646F0" w:rsidP="00A646F0">
      <w:pPr>
        <w:widowControl w:val="0"/>
        <w:autoSpaceDE w:val="0"/>
        <w:autoSpaceDN w:val="0"/>
        <w:adjustRightInd w:val="0"/>
        <w:spacing w:after="0"/>
        <w:rPr>
          <w:rFonts w:ascii="Helvetica" w:hAnsi="Helvetica" w:cs="Arial"/>
        </w:rPr>
      </w:pPr>
    </w:p>
    <w:p w14:paraId="7A4599CA" w14:textId="7693E729" w:rsidR="00A646F0" w:rsidRPr="00AD5169" w:rsidRDefault="00A646F0" w:rsidP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Helvetica" w:hAnsi="Helvetica" w:cs="Arial"/>
        </w:rPr>
      </w:pPr>
      <w:r w:rsidRPr="00AD5169">
        <w:rPr>
          <w:rFonts w:ascii="Helvetica" w:hAnsi="Helvetica" w:cs="Arial"/>
        </w:rPr>
        <w:t>Shake to mix solution MD3 before use</w:t>
      </w:r>
    </w:p>
    <w:p w14:paraId="48090D90" w14:textId="77777777" w:rsidR="006B5671" w:rsidRPr="00AD5169" w:rsidRDefault="006B5671" w:rsidP="006B5671">
      <w:pPr>
        <w:widowControl w:val="0"/>
        <w:autoSpaceDE w:val="0"/>
        <w:autoSpaceDN w:val="0"/>
        <w:adjustRightInd w:val="0"/>
        <w:spacing w:after="0"/>
        <w:rPr>
          <w:rFonts w:ascii="Helvetica" w:hAnsi="Helvetica" w:cs="Times"/>
        </w:rPr>
      </w:pPr>
    </w:p>
    <w:p w14:paraId="1E5A1612" w14:textId="5D58E1E5" w:rsidR="006B5671" w:rsidRPr="00AD5169" w:rsidRDefault="00492057" w:rsidP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Helvetica" w:hAnsi="Helvetica" w:cs="Arial"/>
        </w:rPr>
      </w:pPr>
      <w:r w:rsidRPr="00AD5169">
        <w:rPr>
          <w:rFonts w:ascii="Helvetica" w:hAnsi="Helvetica" w:cs="Arial"/>
        </w:rPr>
        <w:t>Add 9</w:t>
      </w:r>
      <w:r w:rsidR="006B5671" w:rsidRPr="00AD5169">
        <w:rPr>
          <w:rFonts w:ascii="Helvetica" w:hAnsi="Helvetica" w:cs="Arial"/>
        </w:rPr>
        <w:t xml:space="preserve">00 </w:t>
      </w:r>
      <w:proofErr w:type="spellStart"/>
      <w:r w:rsidR="006B5671" w:rsidRPr="00AD5169">
        <w:rPr>
          <w:rFonts w:ascii="Helvetica" w:hAnsi="Helvetica" w:cs="Arial"/>
        </w:rPr>
        <w:t>ul</w:t>
      </w:r>
      <w:proofErr w:type="spellEnd"/>
      <w:r w:rsidR="006B5671" w:rsidRPr="00AD5169">
        <w:rPr>
          <w:rFonts w:ascii="Helvetica" w:hAnsi="Helvetica" w:cs="Arial"/>
        </w:rPr>
        <w:t xml:space="preserve"> of </w:t>
      </w:r>
      <w:r w:rsidR="006B5671" w:rsidRPr="00AD5169">
        <w:rPr>
          <w:rFonts w:ascii="Helvetica" w:hAnsi="Helvetica" w:cs="Arial"/>
          <w:bCs/>
        </w:rPr>
        <w:t xml:space="preserve">Solution </w:t>
      </w:r>
      <w:r w:rsidR="00DF77B1" w:rsidRPr="00AD5169">
        <w:rPr>
          <w:rFonts w:ascii="Helvetica" w:hAnsi="Helvetica" w:cs="Arial"/>
          <w:bCs/>
        </w:rPr>
        <w:t>MD3</w:t>
      </w:r>
      <w:r w:rsidR="006B5671" w:rsidRPr="00AD5169">
        <w:rPr>
          <w:rFonts w:ascii="Helvetica" w:hAnsi="Helvetica" w:cs="Arial"/>
          <w:bCs/>
        </w:rPr>
        <w:t xml:space="preserve"> </w:t>
      </w:r>
      <w:r w:rsidR="006B5671" w:rsidRPr="00AD5169">
        <w:rPr>
          <w:rFonts w:ascii="Helvetica" w:hAnsi="Helvetica" w:cs="Arial"/>
        </w:rPr>
        <w:t>and</w:t>
      </w:r>
      <w:r w:rsidRPr="00AD5169">
        <w:rPr>
          <w:rFonts w:ascii="Helvetica" w:hAnsi="Helvetica" w:cs="Arial"/>
        </w:rPr>
        <w:t xml:space="preserve"> vortex for 5 seconds</w:t>
      </w:r>
    </w:p>
    <w:p w14:paraId="010D7255" w14:textId="77777777" w:rsidR="006B5671" w:rsidRPr="00AD5169" w:rsidRDefault="006B5671" w:rsidP="006B5671">
      <w:pPr>
        <w:widowControl w:val="0"/>
        <w:autoSpaceDE w:val="0"/>
        <w:autoSpaceDN w:val="0"/>
        <w:adjustRightInd w:val="0"/>
        <w:spacing w:after="0"/>
        <w:rPr>
          <w:rFonts w:ascii="Helvetica" w:hAnsi="Helvetica" w:cs="Times"/>
        </w:rPr>
      </w:pPr>
    </w:p>
    <w:p w14:paraId="7BE7C66C" w14:textId="3C64331B" w:rsidR="006B5671" w:rsidRPr="00AD5169" w:rsidRDefault="006B5671" w:rsidP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Helvetica" w:hAnsi="Helvetica" w:cs="Arial"/>
          <w:i/>
          <w:iCs/>
        </w:rPr>
      </w:pPr>
      <w:r w:rsidRPr="00AD5169">
        <w:rPr>
          <w:rFonts w:ascii="Helvetica" w:hAnsi="Helvetica" w:cs="Arial"/>
        </w:rPr>
        <w:t>Centrifuge the tubes at room temperature for 2 minutes at 10</w:t>
      </w:r>
      <w:proofErr w:type="gramStart"/>
      <w:r w:rsidRPr="00AD5169">
        <w:rPr>
          <w:rFonts w:ascii="Helvetica" w:hAnsi="Helvetica" w:cs="Arial"/>
        </w:rPr>
        <w:t>,000 x</w:t>
      </w:r>
      <w:proofErr w:type="gramEnd"/>
      <w:r w:rsidRPr="00AD5169">
        <w:rPr>
          <w:rFonts w:ascii="Helvetica" w:hAnsi="Helvetica" w:cs="Arial"/>
        </w:rPr>
        <w:t xml:space="preserve"> </w:t>
      </w:r>
      <w:r w:rsidRPr="00AD5169">
        <w:rPr>
          <w:rFonts w:ascii="Helvetica" w:hAnsi="Helvetica" w:cs="Arial"/>
          <w:i/>
          <w:iCs/>
        </w:rPr>
        <w:t>g.</w:t>
      </w:r>
    </w:p>
    <w:p w14:paraId="355A30DF" w14:textId="77777777" w:rsidR="006B5671" w:rsidRPr="00AD5169" w:rsidRDefault="006B5671" w:rsidP="006B5671">
      <w:pPr>
        <w:widowControl w:val="0"/>
        <w:autoSpaceDE w:val="0"/>
        <w:autoSpaceDN w:val="0"/>
        <w:adjustRightInd w:val="0"/>
        <w:spacing w:after="0"/>
        <w:rPr>
          <w:rFonts w:ascii="Helvetica" w:hAnsi="Helvetica" w:cs="Times"/>
        </w:rPr>
      </w:pPr>
    </w:p>
    <w:p w14:paraId="6011BDEA" w14:textId="484C54F8" w:rsidR="006B5671" w:rsidRPr="00AD5169" w:rsidRDefault="00492057" w:rsidP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Helvetica" w:hAnsi="Helvetica" w:cs="Arial"/>
        </w:rPr>
      </w:pPr>
      <w:r w:rsidRPr="00AD5169">
        <w:rPr>
          <w:rFonts w:ascii="Helvetica" w:hAnsi="Helvetica" w:cs="Arial"/>
        </w:rPr>
        <w:t>Load approximately 700</w:t>
      </w:r>
      <w:r w:rsidR="006B5671" w:rsidRPr="00AD5169">
        <w:rPr>
          <w:rFonts w:ascii="Helvetica" w:hAnsi="Helvetica" w:cs="Arial"/>
        </w:rPr>
        <w:t xml:space="preserve"> </w:t>
      </w:r>
      <w:proofErr w:type="spellStart"/>
      <w:r w:rsidR="006B5671" w:rsidRPr="00AD5169">
        <w:rPr>
          <w:rFonts w:ascii="Helvetica" w:hAnsi="Helvetica" w:cs="Arial"/>
        </w:rPr>
        <w:t>ul</w:t>
      </w:r>
      <w:proofErr w:type="spellEnd"/>
      <w:r w:rsidR="006B5671" w:rsidRPr="00AD5169">
        <w:rPr>
          <w:rFonts w:ascii="Helvetica" w:hAnsi="Helvetica" w:cs="Arial"/>
        </w:rPr>
        <w:t xml:space="preserve"> onto a </w:t>
      </w:r>
      <w:r w:rsidR="006B5671" w:rsidRPr="00AD5169">
        <w:rPr>
          <w:rFonts w:ascii="Helvetica" w:hAnsi="Helvetica" w:cs="Arial"/>
          <w:bCs/>
        </w:rPr>
        <w:t xml:space="preserve">Spin Filter </w:t>
      </w:r>
      <w:r w:rsidR="006B5671" w:rsidRPr="00AD5169">
        <w:rPr>
          <w:rFonts w:ascii="Helvetica" w:hAnsi="Helvetica" w:cs="Arial"/>
        </w:rPr>
        <w:t>and centrifuge at 10</w:t>
      </w:r>
      <w:proofErr w:type="gramStart"/>
      <w:r w:rsidR="006B5671" w:rsidRPr="00AD5169">
        <w:rPr>
          <w:rFonts w:ascii="Helvetica" w:hAnsi="Helvetica" w:cs="Arial"/>
        </w:rPr>
        <w:t>,000 x</w:t>
      </w:r>
      <w:proofErr w:type="gramEnd"/>
      <w:r w:rsidR="006B5671" w:rsidRPr="00AD5169">
        <w:rPr>
          <w:rFonts w:ascii="Helvetica" w:hAnsi="Helvetica" w:cs="Arial"/>
        </w:rPr>
        <w:t xml:space="preserve"> </w:t>
      </w:r>
      <w:r w:rsidR="006B5671" w:rsidRPr="00AD5169">
        <w:rPr>
          <w:rFonts w:ascii="Helvetica" w:hAnsi="Helvetica" w:cs="Arial"/>
          <w:i/>
          <w:iCs/>
        </w:rPr>
        <w:t xml:space="preserve">g </w:t>
      </w:r>
      <w:r w:rsidR="006B5671" w:rsidRPr="00AD5169">
        <w:rPr>
          <w:rFonts w:ascii="Helvetica" w:hAnsi="Helvetica" w:cs="Arial"/>
        </w:rPr>
        <w:t>for 1 minute at room</w:t>
      </w:r>
      <w:r w:rsidR="006B5671" w:rsidRPr="00AD5169">
        <w:rPr>
          <w:rFonts w:ascii="Helvetica" w:hAnsi="Helvetica" w:cs="Arial"/>
          <w:bCs/>
        </w:rPr>
        <w:t xml:space="preserve"> </w:t>
      </w:r>
      <w:r w:rsidR="006B5671" w:rsidRPr="00AD5169">
        <w:rPr>
          <w:rFonts w:ascii="Helvetica" w:hAnsi="Helvetica" w:cs="Arial"/>
        </w:rPr>
        <w:t>temper</w:t>
      </w:r>
      <w:r w:rsidR="00D5334A" w:rsidRPr="00AD5169">
        <w:rPr>
          <w:rFonts w:ascii="Helvetica" w:hAnsi="Helvetica" w:cs="Arial"/>
        </w:rPr>
        <w:t xml:space="preserve">ature. Discard the flow through but do not discard Spin filter. </w:t>
      </w:r>
    </w:p>
    <w:p w14:paraId="23AFB139" w14:textId="77777777" w:rsidR="006B5671" w:rsidRPr="00AD5169" w:rsidRDefault="006B5671" w:rsidP="006B5671">
      <w:pPr>
        <w:widowControl w:val="0"/>
        <w:autoSpaceDE w:val="0"/>
        <w:autoSpaceDN w:val="0"/>
        <w:adjustRightInd w:val="0"/>
        <w:spacing w:after="0"/>
        <w:rPr>
          <w:rFonts w:ascii="Helvetica" w:hAnsi="Helvetica" w:cs="Arial"/>
        </w:rPr>
      </w:pPr>
    </w:p>
    <w:p w14:paraId="628FFC64" w14:textId="6F2822FE" w:rsidR="006B5671" w:rsidRPr="00AD5169" w:rsidRDefault="006B5671" w:rsidP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Helvetica" w:hAnsi="Helvetica" w:cs="Arial"/>
        </w:rPr>
      </w:pPr>
      <w:r w:rsidRPr="00AD5169">
        <w:rPr>
          <w:rFonts w:ascii="Helvetica" w:hAnsi="Helvetica" w:cs="Arial"/>
        </w:rPr>
        <w:t xml:space="preserve">Repeat step </w:t>
      </w:r>
      <w:r w:rsidR="00492057" w:rsidRPr="00AD5169">
        <w:rPr>
          <w:rFonts w:ascii="Helvetica" w:hAnsi="Helvetica" w:cs="Arial"/>
        </w:rPr>
        <w:t>20</w:t>
      </w:r>
      <w:r w:rsidRPr="00AD5169">
        <w:rPr>
          <w:rFonts w:ascii="Helvetica" w:hAnsi="Helvetica" w:cs="Arial"/>
        </w:rPr>
        <w:t xml:space="preserve"> a total of three times until all sample/</w:t>
      </w:r>
      <w:r w:rsidR="00DF77B1" w:rsidRPr="00AD5169">
        <w:rPr>
          <w:rFonts w:ascii="Helvetica" w:hAnsi="Helvetica" w:cs="Arial"/>
        </w:rPr>
        <w:t>MD4</w:t>
      </w:r>
      <w:r w:rsidRPr="00AD5169">
        <w:rPr>
          <w:rFonts w:ascii="Helvetica" w:hAnsi="Helvetica" w:cs="Arial"/>
        </w:rPr>
        <w:t xml:space="preserve"> liquid has been applied to the </w:t>
      </w:r>
    </w:p>
    <w:p w14:paraId="38C025C5" w14:textId="77777777" w:rsidR="00D5334A" w:rsidRPr="00AD5169" w:rsidRDefault="00D5334A" w:rsidP="00D5334A">
      <w:pPr>
        <w:widowControl w:val="0"/>
        <w:autoSpaceDE w:val="0"/>
        <w:autoSpaceDN w:val="0"/>
        <w:adjustRightInd w:val="0"/>
        <w:spacing w:after="0"/>
        <w:rPr>
          <w:rFonts w:ascii="Helvetica" w:hAnsi="Helvetica" w:cs="Arial"/>
        </w:rPr>
      </w:pPr>
    </w:p>
    <w:p w14:paraId="48D27653" w14:textId="4853062E" w:rsidR="006B5671" w:rsidRPr="00AD5169" w:rsidRDefault="00492057" w:rsidP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Helvetica" w:hAnsi="Helvetica" w:cs="Arial"/>
        </w:rPr>
      </w:pPr>
      <w:r w:rsidRPr="00AD5169">
        <w:rPr>
          <w:rFonts w:ascii="Helvetica" w:hAnsi="Helvetica" w:cs="Arial"/>
        </w:rPr>
        <w:t>Add 3</w:t>
      </w:r>
      <w:r w:rsidR="006B5671" w:rsidRPr="00AD5169">
        <w:rPr>
          <w:rFonts w:ascii="Helvetica" w:hAnsi="Helvetica" w:cs="Arial"/>
        </w:rPr>
        <w:t xml:space="preserve">00 </w:t>
      </w:r>
      <w:proofErr w:type="spellStart"/>
      <w:r w:rsidR="006B5671" w:rsidRPr="00AD5169">
        <w:rPr>
          <w:rFonts w:ascii="Helvetica" w:hAnsi="Helvetica" w:cs="Arial"/>
        </w:rPr>
        <w:t>ul</w:t>
      </w:r>
      <w:proofErr w:type="spellEnd"/>
      <w:r w:rsidR="006B5671" w:rsidRPr="00AD5169">
        <w:rPr>
          <w:rFonts w:ascii="Helvetica" w:hAnsi="Helvetica" w:cs="Arial"/>
        </w:rPr>
        <w:t xml:space="preserve"> of </w:t>
      </w:r>
      <w:r w:rsidRPr="00AD5169">
        <w:rPr>
          <w:rFonts w:ascii="Helvetica" w:hAnsi="Helvetica" w:cs="Arial"/>
          <w:bCs/>
        </w:rPr>
        <w:t>Solution MD4</w:t>
      </w:r>
      <w:r w:rsidR="006B5671" w:rsidRPr="00AD5169">
        <w:rPr>
          <w:rFonts w:ascii="Helvetica" w:hAnsi="Helvetica" w:cs="Arial"/>
          <w:bCs/>
        </w:rPr>
        <w:t xml:space="preserve"> </w:t>
      </w:r>
      <w:r w:rsidR="006B5671" w:rsidRPr="00AD5169">
        <w:rPr>
          <w:rFonts w:ascii="Helvetica" w:hAnsi="Helvetica" w:cs="Arial"/>
        </w:rPr>
        <w:t>and centrifuge at room temperature for 30 seconds at 10</w:t>
      </w:r>
      <w:proofErr w:type="gramStart"/>
      <w:r w:rsidR="006B5671" w:rsidRPr="00AD5169">
        <w:rPr>
          <w:rFonts w:ascii="Helvetica" w:hAnsi="Helvetica" w:cs="Arial"/>
        </w:rPr>
        <w:t>,000 x</w:t>
      </w:r>
      <w:proofErr w:type="gramEnd"/>
      <w:r w:rsidR="006B5671" w:rsidRPr="00AD5169">
        <w:rPr>
          <w:rFonts w:ascii="Helvetica" w:hAnsi="Helvetica" w:cs="Arial"/>
        </w:rPr>
        <w:t xml:space="preserve"> </w:t>
      </w:r>
      <w:r w:rsidR="006B5671" w:rsidRPr="00AD5169">
        <w:rPr>
          <w:rFonts w:ascii="Helvetica" w:hAnsi="Helvetica" w:cs="Arial"/>
          <w:i/>
          <w:iCs/>
        </w:rPr>
        <w:t>g</w:t>
      </w:r>
      <w:r w:rsidR="006B5671" w:rsidRPr="00AD5169">
        <w:rPr>
          <w:rFonts w:ascii="Helvetica" w:hAnsi="Helvetica" w:cs="Arial"/>
        </w:rPr>
        <w:t>.</w:t>
      </w:r>
    </w:p>
    <w:p w14:paraId="4A8FA439" w14:textId="77777777" w:rsidR="006B5671" w:rsidRPr="00AD5169" w:rsidRDefault="006B5671" w:rsidP="006B5671">
      <w:pPr>
        <w:widowControl w:val="0"/>
        <w:autoSpaceDE w:val="0"/>
        <w:autoSpaceDN w:val="0"/>
        <w:adjustRightInd w:val="0"/>
        <w:spacing w:after="0"/>
        <w:rPr>
          <w:rFonts w:ascii="Helvetica" w:hAnsi="Helvetica" w:cs="Times"/>
        </w:rPr>
      </w:pPr>
    </w:p>
    <w:p w14:paraId="039C04FD" w14:textId="52AA2121" w:rsidR="006B5671" w:rsidRPr="00AD5169" w:rsidRDefault="006B5671" w:rsidP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Helvetica" w:hAnsi="Helvetica" w:cs="Arial"/>
        </w:rPr>
      </w:pPr>
      <w:r w:rsidRPr="00AD5169">
        <w:rPr>
          <w:rFonts w:ascii="Helvetica" w:hAnsi="Helvetica" w:cs="Arial"/>
        </w:rPr>
        <w:t>Discard the flow through</w:t>
      </w:r>
      <w:r w:rsidR="00D5334A" w:rsidRPr="00AD5169">
        <w:rPr>
          <w:rFonts w:ascii="Helvetica" w:hAnsi="Helvetica" w:cs="Arial"/>
        </w:rPr>
        <w:t xml:space="preserve"> but do not discard Spin filter</w:t>
      </w:r>
      <w:r w:rsidRPr="00AD5169">
        <w:rPr>
          <w:rFonts w:ascii="Helvetica" w:hAnsi="Helvetica" w:cs="Arial"/>
        </w:rPr>
        <w:t>.</w:t>
      </w:r>
    </w:p>
    <w:p w14:paraId="13780F11" w14:textId="77777777" w:rsidR="006B5671" w:rsidRPr="00AD5169" w:rsidRDefault="006B5671" w:rsidP="006B5671">
      <w:pPr>
        <w:widowControl w:val="0"/>
        <w:autoSpaceDE w:val="0"/>
        <w:autoSpaceDN w:val="0"/>
        <w:adjustRightInd w:val="0"/>
        <w:spacing w:after="0"/>
        <w:rPr>
          <w:rFonts w:ascii="Helvetica" w:hAnsi="Helvetica" w:cs="Times"/>
        </w:rPr>
      </w:pPr>
    </w:p>
    <w:p w14:paraId="7FE6B8A4" w14:textId="62631562" w:rsidR="006B5671" w:rsidRPr="00AD5169" w:rsidRDefault="006B5671" w:rsidP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Helvetica" w:hAnsi="Helvetica" w:cs="Arial"/>
        </w:rPr>
      </w:pPr>
      <w:r w:rsidRPr="00AD5169">
        <w:rPr>
          <w:rFonts w:ascii="Helvetica" w:hAnsi="Helvetica" w:cs="Arial"/>
        </w:rPr>
        <w:t>Centrifuge again at room temperature for 1 minute at 10</w:t>
      </w:r>
      <w:proofErr w:type="gramStart"/>
      <w:r w:rsidRPr="00AD5169">
        <w:rPr>
          <w:rFonts w:ascii="Helvetica" w:hAnsi="Helvetica" w:cs="Arial"/>
        </w:rPr>
        <w:t>,000 x</w:t>
      </w:r>
      <w:proofErr w:type="gramEnd"/>
      <w:r w:rsidRPr="00AD5169">
        <w:rPr>
          <w:rFonts w:ascii="Helvetica" w:hAnsi="Helvetica" w:cs="Arial"/>
        </w:rPr>
        <w:t xml:space="preserve"> </w:t>
      </w:r>
      <w:r w:rsidRPr="00AD5169">
        <w:rPr>
          <w:rFonts w:ascii="Helvetica" w:hAnsi="Helvetica" w:cs="Arial"/>
          <w:i/>
          <w:iCs/>
        </w:rPr>
        <w:t>g</w:t>
      </w:r>
      <w:r w:rsidRPr="00AD5169">
        <w:rPr>
          <w:rFonts w:ascii="Helvetica" w:hAnsi="Helvetica" w:cs="Arial"/>
        </w:rPr>
        <w:t>.</w:t>
      </w:r>
    </w:p>
    <w:p w14:paraId="514677FE" w14:textId="77777777" w:rsidR="006B5671" w:rsidRPr="00AD5169" w:rsidRDefault="006B5671" w:rsidP="006B5671">
      <w:pPr>
        <w:widowControl w:val="0"/>
        <w:autoSpaceDE w:val="0"/>
        <w:autoSpaceDN w:val="0"/>
        <w:adjustRightInd w:val="0"/>
        <w:spacing w:after="0"/>
        <w:rPr>
          <w:rFonts w:ascii="Helvetica" w:hAnsi="Helvetica" w:cs="Times"/>
        </w:rPr>
      </w:pPr>
    </w:p>
    <w:p w14:paraId="17763467" w14:textId="5743D515" w:rsidR="006B5671" w:rsidRPr="00AD5169" w:rsidRDefault="006B5671" w:rsidP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Helvetica" w:hAnsi="Helvetica" w:cs="Arial"/>
        </w:rPr>
      </w:pPr>
      <w:r w:rsidRPr="00AD5169">
        <w:rPr>
          <w:rFonts w:ascii="Helvetica" w:hAnsi="Helvetica" w:cs="Arial"/>
        </w:rPr>
        <w:t xml:space="preserve">Carefully place spin filter in a clean </w:t>
      </w:r>
      <w:r w:rsidRPr="00AD5169">
        <w:rPr>
          <w:rFonts w:ascii="Helvetica" w:hAnsi="Helvetica" w:cs="Arial"/>
          <w:bCs/>
        </w:rPr>
        <w:t xml:space="preserve">2 ml Collection Tube </w:t>
      </w:r>
      <w:r w:rsidRPr="00AD5169">
        <w:rPr>
          <w:rFonts w:ascii="Helvetica" w:hAnsi="Helvetica" w:cs="Arial"/>
        </w:rPr>
        <w:t>(provided</w:t>
      </w:r>
      <w:r w:rsidR="00D5334A" w:rsidRPr="00AD5169">
        <w:rPr>
          <w:rFonts w:ascii="Helvetica" w:hAnsi="Helvetica" w:cs="Arial"/>
        </w:rPr>
        <w:t xml:space="preserve"> in kit</w:t>
      </w:r>
      <w:r w:rsidRPr="00AD5169">
        <w:rPr>
          <w:rFonts w:ascii="Helvetica" w:hAnsi="Helvetica" w:cs="Arial"/>
        </w:rPr>
        <w:t xml:space="preserve">). Avoid splashing any </w:t>
      </w:r>
      <w:r w:rsidR="00492057" w:rsidRPr="00AD5169">
        <w:rPr>
          <w:rFonts w:ascii="Helvetica" w:hAnsi="Helvetica" w:cs="Arial"/>
          <w:bCs/>
        </w:rPr>
        <w:t>Solution MD4</w:t>
      </w:r>
      <w:r w:rsidRPr="00AD5169">
        <w:rPr>
          <w:rFonts w:ascii="Helvetica" w:hAnsi="Helvetica" w:cs="Arial"/>
          <w:bCs/>
        </w:rPr>
        <w:t xml:space="preserve"> </w:t>
      </w:r>
      <w:r w:rsidRPr="00AD5169">
        <w:rPr>
          <w:rFonts w:ascii="Helvetica" w:hAnsi="Helvetica" w:cs="Arial"/>
        </w:rPr>
        <w:t xml:space="preserve">onto the </w:t>
      </w:r>
      <w:r w:rsidRPr="00AD5169">
        <w:rPr>
          <w:rFonts w:ascii="Helvetica" w:hAnsi="Helvetica" w:cs="Arial"/>
          <w:bCs/>
        </w:rPr>
        <w:t>Spin Filter</w:t>
      </w:r>
      <w:r w:rsidRPr="00AD5169">
        <w:rPr>
          <w:rFonts w:ascii="Helvetica" w:hAnsi="Helvetica" w:cs="Arial"/>
        </w:rPr>
        <w:t>.</w:t>
      </w:r>
    </w:p>
    <w:p w14:paraId="2CC500D3" w14:textId="77777777" w:rsidR="006B5671" w:rsidRPr="00AD5169" w:rsidRDefault="006B5671" w:rsidP="006B5671">
      <w:pPr>
        <w:widowControl w:val="0"/>
        <w:autoSpaceDE w:val="0"/>
        <w:autoSpaceDN w:val="0"/>
        <w:adjustRightInd w:val="0"/>
        <w:spacing w:after="0"/>
        <w:rPr>
          <w:rFonts w:ascii="Helvetica" w:hAnsi="Helvetica" w:cs="Times"/>
        </w:rPr>
      </w:pPr>
    </w:p>
    <w:p w14:paraId="1CBD7B57" w14:textId="556DD4B1" w:rsidR="006B5671" w:rsidRPr="00AD5169" w:rsidRDefault="00492057" w:rsidP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Helvetica" w:hAnsi="Helvetica" w:cs="Arial"/>
        </w:rPr>
      </w:pPr>
      <w:r w:rsidRPr="00AD5169">
        <w:rPr>
          <w:rFonts w:ascii="Helvetica" w:hAnsi="Helvetica" w:cs="Arial"/>
        </w:rPr>
        <w:t>Add 5</w:t>
      </w:r>
      <w:r w:rsidR="006B5671" w:rsidRPr="00AD5169">
        <w:rPr>
          <w:rFonts w:ascii="Helvetica" w:hAnsi="Helvetica" w:cs="Arial"/>
        </w:rPr>
        <w:t xml:space="preserve">0 </w:t>
      </w:r>
      <w:proofErr w:type="spellStart"/>
      <w:r w:rsidR="006B5671" w:rsidRPr="00AD5169">
        <w:rPr>
          <w:rFonts w:ascii="Helvetica" w:hAnsi="Helvetica" w:cs="Arial"/>
        </w:rPr>
        <w:t>ul</w:t>
      </w:r>
      <w:proofErr w:type="spellEnd"/>
      <w:r w:rsidR="006B5671" w:rsidRPr="00AD5169">
        <w:rPr>
          <w:rFonts w:ascii="Helvetica" w:hAnsi="Helvetica" w:cs="Arial"/>
        </w:rPr>
        <w:t xml:space="preserve"> of </w:t>
      </w:r>
      <w:r w:rsidR="006B5671" w:rsidRPr="00AD5169">
        <w:rPr>
          <w:rFonts w:ascii="Helvetica" w:hAnsi="Helvetica" w:cs="Arial"/>
          <w:bCs/>
        </w:rPr>
        <w:t xml:space="preserve">Solution </w:t>
      </w:r>
      <w:r w:rsidR="00DF77B1" w:rsidRPr="00AD5169">
        <w:rPr>
          <w:rFonts w:ascii="Helvetica" w:hAnsi="Helvetica" w:cs="Arial"/>
          <w:bCs/>
        </w:rPr>
        <w:t>MD5</w:t>
      </w:r>
      <w:r w:rsidR="006B5671" w:rsidRPr="00AD5169">
        <w:rPr>
          <w:rFonts w:ascii="Helvetica" w:hAnsi="Helvetica" w:cs="Arial"/>
          <w:bCs/>
        </w:rPr>
        <w:t xml:space="preserve"> </w:t>
      </w:r>
      <w:r w:rsidR="006B5671" w:rsidRPr="00AD5169">
        <w:rPr>
          <w:rFonts w:ascii="Helvetica" w:hAnsi="Helvetica" w:cs="Arial"/>
        </w:rPr>
        <w:t>to the center of the white filter membrane. Alternatively, sterile DNA-Free</w:t>
      </w:r>
      <w:r w:rsidR="006B5671" w:rsidRPr="00AD5169">
        <w:rPr>
          <w:rFonts w:ascii="Helvetica" w:hAnsi="Helvetica" w:cs="Arial"/>
          <w:bCs/>
        </w:rPr>
        <w:t xml:space="preserve"> </w:t>
      </w:r>
      <w:r w:rsidR="006B5671" w:rsidRPr="00AD5169">
        <w:rPr>
          <w:rFonts w:ascii="Helvetica" w:hAnsi="Helvetica" w:cs="Arial"/>
        </w:rPr>
        <w:t xml:space="preserve">PCR Grade Water or </w:t>
      </w:r>
      <w:r w:rsidR="00D5334A" w:rsidRPr="00AD5169">
        <w:rPr>
          <w:rFonts w:ascii="Helvetica" w:hAnsi="Helvetica" w:cs="Arial"/>
        </w:rPr>
        <w:t>elution buffer</w:t>
      </w:r>
      <w:r w:rsidR="006B5671" w:rsidRPr="00AD5169">
        <w:rPr>
          <w:rFonts w:ascii="Helvetica" w:hAnsi="Helvetica" w:cs="Arial"/>
        </w:rPr>
        <w:t xml:space="preserve"> may be used for elution at this step.</w:t>
      </w:r>
      <w:r w:rsidR="007C1FA7" w:rsidRPr="00AD5169">
        <w:rPr>
          <w:rFonts w:ascii="Helvetica" w:hAnsi="Helvetica" w:cs="Arial"/>
        </w:rPr>
        <w:t xml:space="preserve">  </w:t>
      </w:r>
    </w:p>
    <w:p w14:paraId="2C318688" w14:textId="77777777" w:rsidR="006B5671" w:rsidRPr="00AD5169" w:rsidRDefault="006B5671" w:rsidP="006B5671">
      <w:pPr>
        <w:widowControl w:val="0"/>
        <w:autoSpaceDE w:val="0"/>
        <w:autoSpaceDN w:val="0"/>
        <w:adjustRightInd w:val="0"/>
        <w:spacing w:after="0"/>
        <w:rPr>
          <w:rFonts w:ascii="Helvetica" w:hAnsi="Helvetica" w:cs="Arial"/>
        </w:rPr>
      </w:pPr>
    </w:p>
    <w:p w14:paraId="0302E5A7" w14:textId="4DF2CC10" w:rsidR="006B5671" w:rsidRPr="00AD5169" w:rsidRDefault="006B5671" w:rsidP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Helvetica" w:hAnsi="Helvetica" w:cs="Times"/>
        </w:rPr>
      </w:pPr>
      <w:r w:rsidRPr="00AD5169">
        <w:rPr>
          <w:rFonts w:ascii="Helvetica" w:hAnsi="Helvetica" w:cs="Arial"/>
        </w:rPr>
        <w:t>Let tubes sit at room temperatu</w:t>
      </w:r>
      <w:r w:rsidR="00492057" w:rsidRPr="00AD5169">
        <w:rPr>
          <w:rFonts w:ascii="Helvetica" w:hAnsi="Helvetica" w:cs="Arial"/>
        </w:rPr>
        <w:t>re for 1 minute</w:t>
      </w:r>
    </w:p>
    <w:p w14:paraId="2130EDC5" w14:textId="77777777" w:rsidR="006B5671" w:rsidRPr="00AD5169" w:rsidRDefault="006B5671" w:rsidP="006B5671">
      <w:pPr>
        <w:widowControl w:val="0"/>
        <w:autoSpaceDE w:val="0"/>
        <w:autoSpaceDN w:val="0"/>
        <w:adjustRightInd w:val="0"/>
        <w:spacing w:after="0"/>
        <w:rPr>
          <w:rFonts w:ascii="Helvetica" w:hAnsi="Helvetica" w:cs="Arial"/>
        </w:rPr>
      </w:pPr>
    </w:p>
    <w:p w14:paraId="6D1E5796" w14:textId="6C5FDC0B" w:rsidR="006B5671" w:rsidRPr="00AD5169" w:rsidRDefault="006B5671" w:rsidP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Helvetica" w:hAnsi="Helvetica" w:cs="Arial"/>
        </w:rPr>
      </w:pPr>
      <w:r w:rsidRPr="00AD5169">
        <w:rPr>
          <w:rFonts w:ascii="Helvetica" w:hAnsi="Helvetica" w:cs="Arial"/>
        </w:rPr>
        <w:t>Centrifuge at room temperature for 30 seconds at 10</w:t>
      </w:r>
      <w:proofErr w:type="gramStart"/>
      <w:r w:rsidRPr="00AD5169">
        <w:rPr>
          <w:rFonts w:ascii="Helvetica" w:hAnsi="Helvetica" w:cs="Arial"/>
        </w:rPr>
        <w:t>,000 x</w:t>
      </w:r>
      <w:proofErr w:type="gramEnd"/>
      <w:r w:rsidRPr="00AD5169">
        <w:rPr>
          <w:rFonts w:ascii="Helvetica" w:hAnsi="Helvetica" w:cs="Arial"/>
        </w:rPr>
        <w:t xml:space="preserve"> </w:t>
      </w:r>
      <w:r w:rsidRPr="00AD5169">
        <w:rPr>
          <w:rFonts w:ascii="Helvetica" w:hAnsi="Helvetica" w:cs="Arial"/>
          <w:i/>
          <w:iCs/>
        </w:rPr>
        <w:t>g</w:t>
      </w:r>
      <w:r w:rsidRPr="00AD5169">
        <w:rPr>
          <w:rFonts w:ascii="Helvetica" w:hAnsi="Helvetica" w:cs="Arial"/>
        </w:rPr>
        <w:t>.</w:t>
      </w:r>
    </w:p>
    <w:p w14:paraId="40130F1A" w14:textId="77777777" w:rsidR="006B5671" w:rsidRPr="003F69D6" w:rsidRDefault="006B5671">
      <w:pPr>
        <w:widowControl w:val="0"/>
        <w:autoSpaceDE w:val="0"/>
        <w:autoSpaceDN w:val="0"/>
        <w:adjustRightInd w:val="0"/>
        <w:spacing w:after="0"/>
        <w:ind w:left="360"/>
        <w:rPr>
          <w:rFonts w:ascii="Helvetica" w:hAnsi="Helvetica" w:cs="Arial"/>
          <w:rPrChange w:id="282" w:author="Katya Frois-Moniz" w:date="2016-09-12T11:48:00Z">
            <w:rPr/>
          </w:rPrChange>
        </w:rPr>
        <w:pPrChange w:id="283" w:author="Katya Frois-Moniz" w:date="2016-09-12T11:48:00Z">
          <w:pPr>
            <w:widowControl w:val="0"/>
            <w:autoSpaceDE w:val="0"/>
            <w:autoSpaceDN w:val="0"/>
            <w:adjustRightInd w:val="0"/>
            <w:spacing w:after="0"/>
          </w:pPr>
        </w:pPrChange>
      </w:pPr>
    </w:p>
    <w:p w14:paraId="5049601F" w14:textId="1AFFD547" w:rsidR="003F69D6" w:rsidRPr="003F69D6" w:rsidRDefault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ins w:id="284" w:author="Katya Frois-Moniz" w:date="2016-09-12T11:45:00Z"/>
          <w:rFonts w:ascii="Helvetica" w:hAnsi="Helvetica" w:cs="Arial"/>
        </w:rPr>
        <w:pPrChange w:id="285" w:author="Katya Frois-Moniz" w:date="2016-09-12T11:48:00Z">
          <w:pPr>
            <w:pStyle w:val="ListParagraph"/>
            <w:numPr>
              <w:numId w:val="4"/>
            </w:numPr>
            <w:ind w:hanging="360"/>
          </w:pPr>
        </w:pPrChange>
      </w:pPr>
      <w:r w:rsidRPr="00AD5169">
        <w:rPr>
          <w:rFonts w:ascii="Helvetica" w:hAnsi="Helvetica" w:cs="Arial"/>
        </w:rPr>
        <w:t xml:space="preserve">Discard the </w:t>
      </w:r>
      <w:r w:rsidRPr="003F69D6">
        <w:rPr>
          <w:rFonts w:ascii="Helvetica" w:hAnsi="Helvetica" w:cs="Arial"/>
        </w:rPr>
        <w:t>Spin Filter</w:t>
      </w:r>
      <w:r w:rsidRPr="00AD5169">
        <w:rPr>
          <w:rFonts w:ascii="Helvetica" w:hAnsi="Helvetica" w:cs="Arial"/>
        </w:rPr>
        <w:t>. The DNA in the tube is now ready for any downstream application. No</w:t>
      </w:r>
      <w:r w:rsidRPr="003F69D6">
        <w:rPr>
          <w:rFonts w:ascii="Helvetica" w:hAnsi="Helvetica" w:cs="Arial"/>
        </w:rPr>
        <w:t xml:space="preserve"> </w:t>
      </w:r>
      <w:r w:rsidRPr="00AD5169">
        <w:rPr>
          <w:rFonts w:ascii="Helvetica" w:hAnsi="Helvetica" w:cs="Arial"/>
        </w:rPr>
        <w:t>further steps are required.</w:t>
      </w:r>
      <w:r w:rsidRPr="003F69D6">
        <w:rPr>
          <w:rFonts w:ascii="Helvetica" w:hAnsi="Helvetica" w:cs="Arial"/>
        </w:rPr>
        <w:t xml:space="preserve"> </w:t>
      </w:r>
    </w:p>
    <w:p w14:paraId="63A5D2F1" w14:textId="1AFFD547" w:rsidR="003F69D6" w:rsidRPr="003F69D6" w:rsidRDefault="003F69D6">
      <w:pPr>
        <w:widowControl w:val="0"/>
        <w:autoSpaceDE w:val="0"/>
        <w:autoSpaceDN w:val="0"/>
        <w:adjustRightInd w:val="0"/>
        <w:spacing w:after="0"/>
        <w:ind w:left="360"/>
        <w:rPr>
          <w:ins w:id="286" w:author="Katya Frois-Moniz" w:date="2016-09-12T11:45:00Z"/>
          <w:rFonts w:ascii="Helvetica" w:hAnsi="Helvetica" w:cs="Arial"/>
          <w:rPrChange w:id="287" w:author="Katya Frois-Moniz" w:date="2016-09-12T11:48:00Z">
            <w:rPr>
              <w:ins w:id="288" w:author="Katya Frois-Moniz" w:date="2016-09-12T11:45:00Z"/>
            </w:rPr>
          </w:rPrChange>
        </w:rPr>
        <w:pPrChange w:id="289" w:author="Katya Frois-Moniz" w:date="2016-09-12T11:48:00Z">
          <w:pPr>
            <w:pStyle w:val="ListParagraph"/>
            <w:numPr>
              <w:numId w:val="4"/>
            </w:numPr>
            <w:ind w:hanging="360"/>
          </w:pPr>
        </w:pPrChange>
      </w:pPr>
    </w:p>
    <w:p w14:paraId="36372ACB" w14:textId="6F477266" w:rsidR="006B5671" w:rsidRPr="003F69D6" w:rsidRDefault="006B56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Helvetica" w:hAnsi="Helvetica" w:cs="Arial"/>
        </w:rPr>
        <w:pPrChange w:id="290" w:author="Katya Frois-Moniz" w:date="2016-09-12T11:48:00Z">
          <w:pPr>
            <w:pStyle w:val="ListParagraph"/>
            <w:numPr>
              <w:numId w:val="4"/>
            </w:numPr>
            <w:ind w:hanging="360"/>
          </w:pPr>
        </w:pPrChange>
      </w:pPr>
      <w:r w:rsidRPr="00AD5169">
        <w:rPr>
          <w:rFonts w:ascii="Helvetica" w:hAnsi="Helvetica" w:cs="Arial"/>
        </w:rPr>
        <w:t>We recommend storing DNA frozen at -20°</w:t>
      </w:r>
      <w:ins w:id="291" w:author="Katya Frois-Moniz" w:date="2016-09-12T11:44:00Z">
        <w:r w:rsidR="003F69D6">
          <w:rPr>
            <w:rFonts w:ascii="Helvetica" w:hAnsi="Helvetica" w:cs="Arial"/>
          </w:rPr>
          <w:t>C</w:t>
        </w:r>
      </w:ins>
      <w:r w:rsidRPr="00AD5169">
        <w:rPr>
          <w:rFonts w:ascii="Helvetica" w:hAnsi="Helvetica" w:cs="Arial"/>
        </w:rPr>
        <w:t>.</w:t>
      </w:r>
    </w:p>
    <w:p w14:paraId="295CEEFA" w14:textId="77777777" w:rsidR="006C2847" w:rsidRPr="00AD5169" w:rsidRDefault="006C2847" w:rsidP="00AC11DA">
      <w:pPr>
        <w:rPr>
          <w:rFonts w:ascii="Helvetica" w:hAnsi="Helvetica"/>
        </w:rPr>
      </w:pPr>
    </w:p>
    <w:p w14:paraId="6D48C17D" w14:textId="7216465B" w:rsidR="006C2847" w:rsidDel="003F69D6" w:rsidRDefault="006C2847" w:rsidP="003F69D6">
      <w:pPr>
        <w:rPr>
          <w:del w:id="292" w:author="Katya Frois-Moniz" w:date="2016-09-12T11:51:00Z"/>
          <w:rFonts w:ascii="Helvetica" w:hAnsi="Helvetica"/>
          <w:b/>
        </w:rPr>
      </w:pPr>
      <w:r w:rsidRPr="00AD5169">
        <w:rPr>
          <w:rFonts w:ascii="Helvetica" w:hAnsi="Helvetica"/>
          <w:b/>
        </w:rPr>
        <w:t>Version History</w:t>
      </w:r>
      <w:ins w:id="293" w:author="Katya Frois-Moniz" w:date="2016-09-12T11:51:00Z">
        <w:r w:rsidR="003F69D6">
          <w:rPr>
            <w:rFonts w:ascii="Helvetica" w:hAnsi="Helvetica"/>
            <w:b/>
          </w:rPr>
          <w:t xml:space="preserve"> – </w:t>
        </w:r>
        <w:r w:rsidR="003F69D6" w:rsidRPr="003F69D6">
          <w:rPr>
            <w:rFonts w:ascii="Helvetica" w:hAnsi="Helvetica"/>
            <w:rPrChange w:id="294" w:author="Katya Frois-Moniz" w:date="2016-09-12T11:52:00Z">
              <w:rPr>
                <w:rFonts w:ascii="Helvetica" w:hAnsi="Helvetica"/>
                <w:b/>
              </w:rPr>
            </w:rPrChange>
          </w:rPr>
          <w:t>NA</w:t>
        </w:r>
      </w:ins>
    </w:p>
    <w:p w14:paraId="5B9608B8" w14:textId="77777777" w:rsidR="003F69D6" w:rsidRPr="00AD5169" w:rsidRDefault="003F69D6" w:rsidP="00AC11DA">
      <w:pPr>
        <w:rPr>
          <w:ins w:id="295" w:author="Katya Frois-Moniz" w:date="2016-09-12T11:51:00Z"/>
          <w:rFonts w:ascii="Helvetica" w:hAnsi="Helvetica"/>
          <w:b/>
        </w:rPr>
      </w:pPr>
    </w:p>
    <w:p w14:paraId="1B33BBFE" w14:textId="011917E2" w:rsidR="006C2847" w:rsidRPr="00AD5169" w:rsidDel="003F69D6" w:rsidRDefault="00E8267D">
      <w:pPr>
        <w:rPr>
          <w:del w:id="296" w:author="Katya Frois-Moniz" w:date="2016-09-12T11:51:00Z"/>
          <w:rFonts w:ascii="Helvetica" w:hAnsi="Helvetica"/>
        </w:rPr>
      </w:pPr>
      <w:del w:id="297" w:author="Katya Frois-Moniz" w:date="2016-09-12T11:37:00Z">
        <w:r w:rsidRPr="00AD5169" w:rsidDel="00755484">
          <w:rPr>
            <w:rFonts w:ascii="Helvetica" w:hAnsi="Helvetica"/>
          </w:rPr>
          <w:delText>NA</w:delText>
        </w:r>
        <w:r w:rsidR="007C1FA7" w:rsidRPr="00AD5169" w:rsidDel="00755484">
          <w:rPr>
            <w:rFonts w:ascii="Helvetica" w:hAnsi="Helvetica"/>
          </w:rPr>
          <w:delText xml:space="preserve">      </w:delText>
        </w:r>
      </w:del>
    </w:p>
    <w:p w14:paraId="4F0B72C9" w14:textId="77777777" w:rsidR="00755484" w:rsidRDefault="00755484" w:rsidP="003F69D6">
      <w:pPr>
        <w:rPr>
          <w:ins w:id="298" w:author="Katya Frois-Moniz" w:date="2016-09-12T11:38:00Z"/>
          <w:rFonts w:ascii="Helvetica" w:hAnsi="Helvetica"/>
          <w:b/>
        </w:rPr>
      </w:pPr>
    </w:p>
    <w:p w14:paraId="2ABFC230" w14:textId="009C0C1A" w:rsidR="006C2847" w:rsidRPr="00AD5169" w:rsidRDefault="006C2847" w:rsidP="00AC11DA">
      <w:pPr>
        <w:rPr>
          <w:rFonts w:ascii="Helvetica" w:hAnsi="Helvetica"/>
          <w:b/>
        </w:rPr>
      </w:pPr>
      <w:r w:rsidRPr="00AD5169">
        <w:rPr>
          <w:rFonts w:ascii="Helvetica" w:hAnsi="Helvetica"/>
          <w:b/>
        </w:rPr>
        <w:t>Worksheets</w:t>
      </w:r>
      <w:ins w:id="299" w:author="Katya Frois-Moniz" w:date="2016-09-12T11:51:00Z">
        <w:r w:rsidR="003F69D6">
          <w:rPr>
            <w:rFonts w:ascii="Helvetica" w:hAnsi="Helvetica"/>
            <w:b/>
          </w:rPr>
          <w:t xml:space="preserve"> </w:t>
        </w:r>
        <w:r w:rsidR="003F69D6" w:rsidRPr="003F69D6">
          <w:rPr>
            <w:rFonts w:ascii="Helvetica" w:hAnsi="Helvetica"/>
            <w:rPrChange w:id="300" w:author="Katya Frois-Moniz" w:date="2016-09-12T11:51:00Z">
              <w:rPr>
                <w:rFonts w:ascii="Helvetica" w:hAnsi="Helvetica"/>
                <w:b/>
              </w:rPr>
            </w:rPrChange>
          </w:rPr>
          <w:t>- NA</w:t>
        </w:r>
      </w:ins>
    </w:p>
    <w:p w14:paraId="293C5887" w14:textId="44F831D2" w:rsidR="003F69D6" w:rsidRPr="003F69D6" w:rsidRDefault="006C2847" w:rsidP="00AC11DA">
      <w:pPr>
        <w:rPr>
          <w:rFonts w:ascii="Helvetica" w:hAnsi="Helvetica"/>
          <w:rPrChange w:id="301" w:author="Katya Frois-Moniz" w:date="2016-09-12T11:51:00Z">
            <w:rPr>
              <w:rFonts w:ascii="Helvetica" w:hAnsi="Helvetica"/>
              <w:color w:val="FF0000"/>
            </w:rPr>
          </w:rPrChange>
        </w:rPr>
      </w:pPr>
      <w:del w:id="302" w:author="Katya Frois-Moniz" w:date="2016-09-12T11:38:00Z">
        <w:r w:rsidRPr="00AD5169" w:rsidDel="00755484">
          <w:rPr>
            <w:rFonts w:ascii="Helvetica" w:hAnsi="Helvetica"/>
          </w:rPr>
          <w:tab/>
        </w:r>
      </w:del>
      <w:del w:id="303" w:author="Katya Frois-Moniz" w:date="2016-09-12T11:43:00Z">
        <w:r w:rsidR="008F3CE9" w:rsidRPr="00AD5169" w:rsidDel="003F69D6">
          <w:rPr>
            <w:rFonts w:ascii="Helvetica" w:hAnsi="Helvetica"/>
          </w:rPr>
          <w:delText>APerro</w:delText>
        </w:r>
        <w:r w:rsidR="00492057" w:rsidRPr="00AD5169" w:rsidDel="003F69D6">
          <w:rPr>
            <w:rFonts w:ascii="Helvetica" w:hAnsi="Helvetica"/>
          </w:rPr>
          <w:delText>tta_labNotebook pages NEED TO PDF AND TAG</w:delText>
        </w:r>
        <w:r w:rsidR="007C1FA7" w:rsidRPr="00AD5169" w:rsidDel="003F69D6">
          <w:rPr>
            <w:rFonts w:ascii="Helvetica" w:hAnsi="Helvetica"/>
          </w:rPr>
          <w:delText xml:space="preserve">   </w:delText>
        </w:r>
      </w:del>
    </w:p>
    <w:p w14:paraId="352DCB76" w14:textId="7D88E781" w:rsidR="006C2847" w:rsidRPr="00AD5169" w:rsidDel="003F69D6" w:rsidRDefault="006C2847" w:rsidP="00AC11DA">
      <w:pPr>
        <w:rPr>
          <w:del w:id="304" w:author="Katya Frois-Moniz" w:date="2016-09-12T11:51:00Z"/>
          <w:rFonts w:ascii="Helvetica" w:hAnsi="Helvetica"/>
          <w:b/>
        </w:rPr>
      </w:pPr>
      <w:r w:rsidRPr="00AD5169">
        <w:rPr>
          <w:rFonts w:ascii="Helvetica" w:hAnsi="Helvetica"/>
          <w:b/>
        </w:rPr>
        <w:t>Appendix</w:t>
      </w:r>
      <w:ins w:id="305" w:author="Katya Frois-Moniz" w:date="2016-09-12T11:51:00Z">
        <w:r w:rsidR="003F69D6">
          <w:rPr>
            <w:rFonts w:ascii="Helvetica" w:hAnsi="Helvetica"/>
            <w:b/>
          </w:rPr>
          <w:t xml:space="preserve"> </w:t>
        </w:r>
        <w:r w:rsidR="003F69D6" w:rsidRPr="003F69D6">
          <w:rPr>
            <w:rFonts w:ascii="Helvetica" w:hAnsi="Helvetica"/>
            <w:rPrChange w:id="306" w:author="Katya Frois-Moniz" w:date="2016-09-12T11:51:00Z">
              <w:rPr>
                <w:rFonts w:ascii="Helvetica" w:hAnsi="Helvetica"/>
                <w:b/>
              </w:rPr>
            </w:rPrChange>
          </w:rPr>
          <w:t>- NA</w:t>
        </w:r>
      </w:ins>
    </w:p>
    <w:p w14:paraId="151D15EE" w14:textId="77777777" w:rsidR="00AC11DA" w:rsidRPr="00AD5169" w:rsidDel="003F69D6" w:rsidRDefault="00AC11DA" w:rsidP="00D5334A">
      <w:pPr>
        <w:rPr>
          <w:del w:id="307" w:author="Katya Frois-Moniz" w:date="2016-09-12T11:51:00Z"/>
          <w:rFonts w:ascii="Helvetica" w:hAnsi="Helvetica"/>
        </w:rPr>
      </w:pPr>
    </w:p>
    <w:p w14:paraId="17DEFEF1" w14:textId="77777777" w:rsidR="00AC11DA" w:rsidRPr="00AD5169" w:rsidRDefault="00AC11DA">
      <w:pPr>
        <w:rPr>
          <w:rFonts w:ascii="Helvetica" w:hAnsi="Helvetica"/>
        </w:rPr>
      </w:pPr>
    </w:p>
    <w:sectPr w:rsidR="00AC11DA" w:rsidRPr="00AD5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5" w:author="Katya Frois-Moniz" w:date="2016-09-12T11:27:00Z" w:initials="KF">
    <w:p w14:paraId="36D749BF" w14:textId="56CEF8E5" w:rsidR="00403358" w:rsidRDefault="00403358">
      <w:pPr>
        <w:pStyle w:val="CommentText"/>
      </w:pPr>
      <w:r>
        <w:rPr>
          <w:rStyle w:val="CommentReference"/>
        </w:rPr>
        <w:annotationRef/>
      </w:r>
      <w:r>
        <w:t>Do we have one for flammable liquid waste? So far I’ve only seen biological liquid waste…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07998"/>
    <w:multiLevelType w:val="hybridMultilevel"/>
    <w:tmpl w:val="1A464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266680"/>
    <w:multiLevelType w:val="hybridMultilevel"/>
    <w:tmpl w:val="B24CA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B6E49"/>
    <w:multiLevelType w:val="hybridMultilevel"/>
    <w:tmpl w:val="DFE84BD8"/>
    <w:lvl w:ilvl="0" w:tplc="1682D12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2F25B7"/>
    <w:multiLevelType w:val="hybridMultilevel"/>
    <w:tmpl w:val="77D2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02225E"/>
    <w:rsid w:val="00080946"/>
    <w:rsid w:val="00086903"/>
    <w:rsid w:val="000D615D"/>
    <w:rsid w:val="00194ABC"/>
    <w:rsid w:val="001F6F2F"/>
    <w:rsid w:val="00202B29"/>
    <w:rsid w:val="00207A4F"/>
    <w:rsid w:val="00212852"/>
    <w:rsid w:val="0025626C"/>
    <w:rsid w:val="002953BC"/>
    <w:rsid w:val="002C6E1F"/>
    <w:rsid w:val="00303ACB"/>
    <w:rsid w:val="003357C5"/>
    <w:rsid w:val="003F69D6"/>
    <w:rsid w:val="00403358"/>
    <w:rsid w:val="00483846"/>
    <w:rsid w:val="00492057"/>
    <w:rsid w:val="004E6127"/>
    <w:rsid w:val="005648C7"/>
    <w:rsid w:val="0058022F"/>
    <w:rsid w:val="00691D42"/>
    <w:rsid w:val="006A1360"/>
    <w:rsid w:val="006B5671"/>
    <w:rsid w:val="006C2847"/>
    <w:rsid w:val="00702960"/>
    <w:rsid w:val="00755484"/>
    <w:rsid w:val="00761561"/>
    <w:rsid w:val="00772C1D"/>
    <w:rsid w:val="007921C3"/>
    <w:rsid w:val="007A5B68"/>
    <w:rsid w:val="007C1FA7"/>
    <w:rsid w:val="00800D08"/>
    <w:rsid w:val="00832772"/>
    <w:rsid w:val="00843FDF"/>
    <w:rsid w:val="0088099D"/>
    <w:rsid w:val="008D2074"/>
    <w:rsid w:val="008D7B4A"/>
    <w:rsid w:val="008F3CE9"/>
    <w:rsid w:val="00926634"/>
    <w:rsid w:val="0095340E"/>
    <w:rsid w:val="00970E33"/>
    <w:rsid w:val="00992350"/>
    <w:rsid w:val="00A577AA"/>
    <w:rsid w:val="00A646F0"/>
    <w:rsid w:val="00A807B2"/>
    <w:rsid w:val="00A80E3D"/>
    <w:rsid w:val="00AC11DA"/>
    <w:rsid w:val="00AD4531"/>
    <w:rsid w:val="00AD5169"/>
    <w:rsid w:val="00AF5F06"/>
    <w:rsid w:val="00B145D9"/>
    <w:rsid w:val="00B7353F"/>
    <w:rsid w:val="00CD57D9"/>
    <w:rsid w:val="00D255FA"/>
    <w:rsid w:val="00D26A40"/>
    <w:rsid w:val="00D40F39"/>
    <w:rsid w:val="00D5334A"/>
    <w:rsid w:val="00D91E0B"/>
    <w:rsid w:val="00DD0267"/>
    <w:rsid w:val="00DF77B1"/>
    <w:rsid w:val="00E32129"/>
    <w:rsid w:val="00E8267D"/>
    <w:rsid w:val="00E93D03"/>
    <w:rsid w:val="00E9644E"/>
    <w:rsid w:val="00EF581E"/>
    <w:rsid w:val="00F45F63"/>
    <w:rsid w:val="00F9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31E7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AB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BC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DF77B1"/>
  </w:style>
  <w:style w:type="character" w:styleId="Emphasis">
    <w:name w:val="Emphasis"/>
    <w:basedOn w:val="DefaultParagraphFont"/>
    <w:uiPriority w:val="20"/>
    <w:qFormat/>
    <w:rsid w:val="00DF77B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D51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16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16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1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16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648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AB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BC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DF77B1"/>
  </w:style>
  <w:style w:type="character" w:styleId="Emphasis">
    <w:name w:val="Emphasis"/>
    <w:basedOn w:val="DefaultParagraphFont"/>
    <w:uiPriority w:val="20"/>
    <w:qFormat/>
    <w:rsid w:val="00DF77B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D51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16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16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1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16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648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1053</Words>
  <Characters>6007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Allison Perrotta</cp:lastModifiedBy>
  <cp:revision>10</cp:revision>
  <dcterms:created xsi:type="dcterms:W3CDTF">2016-09-12T16:09:00Z</dcterms:created>
  <dcterms:modified xsi:type="dcterms:W3CDTF">2016-10-17T22:54:00Z</dcterms:modified>
</cp:coreProperties>
</file>