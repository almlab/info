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D4505" w14:textId="77777777" w:rsidR="008E3AC4" w:rsidRPr="008E3AC4" w:rsidRDefault="008E3AC4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SOP# 02.301.01</w:t>
      </w:r>
    </w:p>
    <w:p w14:paraId="4EF25CE0" w14:textId="36144B4B" w:rsidR="00AC11DA" w:rsidRPr="008E3AC4" w:rsidRDefault="00E553CC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DNA Extraction from Bacterial Isolates</w:t>
      </w:r>
      <w:r w:rsidR="008E3AC4" w:rsidRPr="008E3AC4">
        <w:rPr>
          <w:rFonts w:ascii="Helvetica" w:hAnsi="Helvetica"/>
          <w:b/>
        </w:rPr>
        <w:t xml:space="preserve"> - Triton</w:t>
      </w:r>
    </w:p>
    <w:p w14:paraId="42E1DF02" w14:textId="6C2703F6" w:rsidR="00AC11DA" w:rsidRDefault="008E3AC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Author: Allison </w:t>
      </w:r>
      <w:proofErr w:type="spellStart"/>
      <w:r>
        <w:rPr>
          <w:rFonts w:ascii="Helvetica" w:hAnsi="Helvetica"/>
          <w:b/>
        </w:rPr>
        <w:t>Perrotta</w:t>
      </w:r>
      <w:proofErr w:type="spellEnd"/>
    </w:p>
    <w:p w14:paraId="6943E14C" w14:textId="5A41A178" w:rsidR="008E3AC4" w:rsidRPr="008E3AC4" w:rsidRDefault="008E3AC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Date of Rev.: 9/12/16</w:t>
      </w:r>
    </w:p>
    <w:p w14:paraId="6E351D33" w14:textId="788FC6C9" w:rsidR="00AC11DA" w:rsidRDefault="008E3AC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387028" w:rsidRPr="008E3AC4">
        <w:rPr>
          <w:rFonts w:ascii="Helvetica" w:hAnsi="Helvetica"/>
          <w:b/>
        </w:rPr>
        <w:t>1 of 3</w:t>
      </w:r>
    </w:p>
    <w:p w14:paraId="6A19420D" w14:textId="77777777" w:rsidR="008E3AC4" w:rsidRPr="008E3AC4" w:rsidRDefault="008E3AC4">
      <w:pPr>
        <w:rPr>
          <w:rFonts w:ascii="Helvetica" w:hAnsi="Helvetica"/>
          <w:b/>
        </w:rPr>
      </w:pPr>
    </w:p>
    <w:p w14:paraId="06AE26B1" w14:textId="77777777" w:rsidR="00AC11DA" w:rsidRPr="008E3AC4" w:rsidRDefault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Purpose</w:t>
      </w:r>
    </w:p>
    <w:p w14:paraId="620EFCD6" w14:textId="6981C60E" w:rsidR="00AC11DA" w:rsidRPr="008E3AC4" w:rsidRDefault="00E553CC">
      <w:pPr>
        <w:rPr>
          <w:rFonts w:ascii="Helvetica" w:hAnsi="Helvetica"/>
        </w:rPr>
      </w:pPr>
      <w:r w:rsidRPr="008E3AC4">
        <w:rPr>
          <w:rFonts w:ascii="Helvetica" w:hAnsi="Helvetica"/>
        </w:rPr>
        <w:t xml:space="preserve">This SOP describes </w:t>
      </w:r>
      <w:del w:id="0" w:author="Katya Frois-Moniz" w:date="2016-09-12T14:51:00Z">
        <w:r w:rsidRPr="008E3AC4" w:rsidDel="008E3AC4">
          <w:rPr>
            <w:rFonts w:ascii="Helvetica" w:hAnsi="Helvetica"/>
          </w:rPr>
          <w:delText xml:space="preserve">the </w:delText>
        </w:r>
      </w:del>
      <w:ins w:id="1" w:author="Katya Frois-Moniz" w:date="2016-09-12T14:51:00Z">
        <w:r w:rsidR="008E3AC4">
          <w:rPr>
            <w:rFonts w:ascii="Helvetica" w:hAnsi="Helvetica"/>
          </w:rPr>
          <w:t>a</w:t>
        </w:r>
        <w:r w:rsidR="008E3AC4" w:rsidRPr="008E3AC4">
          <w:rPr>
            <w:rFonts w:ascii="Helvetica" w:hAnsi="Helvetica"/>
          </w:rPr>
          <w:t xml:space="preserve"> </w:t>
        </w:r>
      </w:ins>
      <w:r w:rsidRPr="008E3AC4">
        <w:rPr>
          <w:rFonts w:ascii="Helvetica" w:hAnsi="Helvetica"/>
        </w:rPr>
        <w:t>procedure used to extract and purify DNA from bacterial isolates for downstream genetic analysis</w:t>
      </w:r>
      <w:r w:rsidR="006C2847" w:rsidRPr="008E3AC4">
        <w:rPr>
          <w:rFonts w:ascii="Helvetica" w:hAnsi="Helvetica"/>
        </w:rPr>
        <w:t>.</w:t>
      </w:r>
    </w:p>
    <w:p w14:paraId="3EABEBEB" w14:textId="77777777" w:rsidR="008E3AC4" w:rsidRDefault="008E3AC4">
      <w:pPr>
        <w:rPr>
          <w:ins w:id="2" w:author="Katya Frois-Moniz" w:date="2016-09-12T14:51:00Z"/>
          <w:rFonts w:ascii="Helvetica" w:hAnsi="Helvetica"/>
          <w:b/>
        </w:rPr>
      </w:pPr>
    </w:p>
    <w:p w14:paraId="740681D8" w14:textId="77777777" w:rsidR="00AC11DA" w:rsidRPr="008E3AC4" w:rsidRDefault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Scope</w:t>
      </w:r>
    </w:p>
    <w:p w14:paraId="38B02F15" w14:textId="725EECB6" w:rsidR="00E553CC" w:rsidRPr="008E3AC4" w:rsidRDefault="00AC11DA">
      <w:pPr>
        <w:rPr>
          <w:rFonts w:ascii="Helvetica" w:hAnsi="Helvetica"/>
        </w:rPr>
      </w:pPr>
      <w:del w:id="3" w:author="Katya Frois-Moniz" w:date="2016-09-12T14:51:00Z">
        <w:r w:rsidRPr="008E3AC4" w:rsidDel="008E3AC4">
          <w:rPr>
            <w:rFonts w:ascii="Helvetica" w:hAnsi="Helvetica"/>
          </w:rPr>
          <w:tab/>
          <w:delText>Descri</w:delText>
        </w:r>
        <w:r w:rsidR="00E553CC" w:rsidRPr="008E3AC4" w:rsidDel="008E3AC4">
          <w:rPr>
            <w:rFonts w:ascii="Helvetica" w:hAnsi="Helvetica"/>
          </w:rPr>
          <w:delText>ption of scope –</w:delText>
        </w:r>
      </w:del>
      <w:ins w:id="4" w:author="Katya Frois-Moniz" w:date="2016-09-12T14:51:00Z">
        <w:r w:rsidR="008E3AC4">
          <w:rPr>
            <w:rFonts w:ascii="Helvetica" w:hAnsi="Helvetica"/>
          </w:rPr>
          <w:t>For</w:t>
        </w:r>
      </w:ins>
      <w:r w:rsidR="00E553CC" w:rsidRPr="008E3AC4">
        <w:rPr>
          <w:rFonts w:ascii="Helvetica" w:hAnsi="Helvetica"/>
        </w:rPr>
        <w:t xml:space="preserve"> </w:t>
      </w:r>
      <w:r w:rsidRPr="008E3AC4">
        <w:rPr>
          <w:rFonts w:ascii="Helvetica" w:hAnsi="Helvetica"/>
        </w:rPr>
        <w:t>exploratory purposes</w:t>
      </w:r>
    </w:p>
    <w:p w14:paraId="64865C21" w14:textId="77777777" w:rsidR="008E3AC4" w:rsidRDefault="008E3AC4">
      <w:pPr>
        <w:rPr>
          <w:ins w:id="5" w:author="Katya Frois-Moniz" w:date="2016-09-12T14:51:00Z"/>
          <w:rFonts w:ascii="Helvetica" w:hAnsi="Helvetica"/>
          <w:b/>
        </w:rPr>
      </w:pPr>
    </w:p>
    <w:p w14:paraId="5A0B1CF5" w14:textId="77777777" w:rsidR="00AC11DA" w:rsidRPr="008E3AC4" w:rsidRDefault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Regulatory References</w:t>
      </w:r>
    </w:p>
    <w:p w14:paraId="7762C528" w14:textId="77777777" w:rsidR="00AC11DA" w:rsidRPr="008E3AC4" w:rsidRDefault="00AC11DA" w:rsidP="00E553CC">
      <w:pPr>
        <w:rPr>
          <w:rFonts w:ascii="Helvetica" w:hAnsi="Helvetica"/>
        </w:rPr>
      </w:pPr>
      <w:del w:id="6" w:author="Katya Frois-Moniz" w:date="2016-09-12T14:51:00Z">
        <w:r w:rsidRPr="008E3AC4" w:rsidDel="008E3AC4">
          <w:rPr>
            <w:rFonts w:ascii="Helvetica" w:hAnsi="Helvetica"/>
          </w:rPr>
          <w:tab/>
        </w:r>
      </w:del>
      <w:r w:rsidR="00E553CC" w:rsidRPr="008E3AC4">
        <w:rPr>
          <w:rFonts w:ascii="Helvetica" w:hAnsi="Helvetica"/>
        </w:rPr>
        <w:t>NA</w:t>
      </w:r>
    </w:p>
    <w:p w14:paraId="11893BF4" w14:textId="77777777" w:rsidR="008E3AC4" w:rsidRDefault="008E3AC4">
      <w:pPr>
        <w:rPr>
          <w:ins w:id="7" w:author="Katya Frois-Moniz" w:date="2016-09-12T14:51:00Z"/>
          <w:rFonts w:ascii="Helvetica" w:hAnsi="Helvetica"/>
          <w:b/>
        </w:rPr>
      </w:pPr>
    </w:p>
    <w:p w14:paraId="23328DCA" w14:textId="77777777" w:rsidR="00AC11DA" w:rsidRPr="008E3AC4" w:rsidRDefault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Responsibility</w:t>
      </w:r>
    </w:p>
    <w:p w14:paraId="515C8162" w14:textId="77777777" w:rsidR="008E3AC4" w:rsidRPr="00464609" w:rsidRDefault="008E3AC4" w:rsidP="008E3AC4">
      <w:pPr>
        <w:pStyle w:val="ListParagraph"/>
        <w:numPr>
          <w:ilvl w:val="0"/>
          <w:numId w:val="1"/>
        </w:numPr>
        <w:ind w:left="630"/>
        <w:rPr>
          <w:ins w:id="8" w:author="Katya Frois-Moniz" w:date="2016-09-12T14:52:00Z"/>
          <w:rFonts w:ascii="Helvetica" w:hAnsi="Helvetica"/>
        </w:rPr>
      </w:pPr>
      <w:ins w:id="9" w:author="Katya Frois-Moniz" w:date="2016-09-12T14:52:00Z">
        <w:r w:rsidRPr="00464609">
          <w:rPr>
            <w:rFonts w:ascii="Helvetica" w:hAnsi="Helvetica"/>
          </w:rPr>
          <w:t>Responsibility of experimentalist – understanding and performing this procedure as described; reporting any deviations or problems to area supervisor; adequately documenting the procedures and results</w:t>
        </w:r>
      </w:ins>
    </w:p>
    <w:p w14:paraId="64DC7D5E" w14:textId="77777777" w:rsidR="008E3AC4" w:rsidRPr="00464609" w:rsidRDefault="008E3AC4" w:rsidP="008E3AC4">
      <w:pPr>
        <w:pStyle w:val="ListParagraph"/>
        <w:numPr>
          <w:ilvl w:val="0"/>
          <w:numId w:val="1"/>
        </w:numPr>
        <w:ind w:left="630"/>
        <w:rPr>
          <w:ins w:id="10" w:author="Katya Frois-Moniz" w:date="2016-09-12T14:52:00Z"/>
          <w:rFonts w:ascii="Helvetica" w:hAnsi="Helvetica"/>
        </w:rPr>
      </w:pPr>
      <w:ins w:id="11" w:author="Katya Frois-Moniz" w:date="2016-09-12T14:52:00Z">
        <w:r w:rsidRPr="00464609">
          <w:rPr>
            <w:rFonts w:ascii="Helvetica" w:hAnsi="Helvetica"/>
          </w:rPr>
          <w:t>Area manager or supervisor – ensuring that the analyst performing this procedure is qualified; ensuring that the procedure is followed and update the procedure as necessary</w:t>
        </w:r>
      </w:ins>
    </w:p>
    <w:p w14:paraId="2ADE61EE" w14:textId="77777777" w:rsidR="008E3AC4" w:rsidRDefault="008E3AC4" w:rsidP="00AC11DA">
      <w:pPr>
        <w:rPr>
          <w:ins w:id="12" w:author="Katya Frois-Moniz" w:date="2016-09-12T14:52:00Z"/>
          <w:rFonts w:ascii="Helvetica" w:hAnsi="Helvetica"/>
        </w:rPr>
      </w:pPr>
    </w:p>
    <w:p w14:paraId="65763467" w14:textId="31FBFB24" w:rsidR="00AC11DA" w:rsidRPr="008E3AC4" w:rsidDel="008E3AC4" w:rsidRDefault="00E553CC" w:rsidP="00E553CC">
      <w:pPr>
        <w:pStyle w:val="ListParagraph"/>
        <w:numPr>
          <w:ilvl w:val="0"/>
          <w:numId w:val="1"/>
        </w:numPr>
        <w:rPr>
          <w:del w:id="13" w:author="Katya Frois-Moniz" w:date="2016-09-12T14:52:00Z"/>
          <w:rFonts w:ascii="Helvetica" w:hAnsi="Helvetica"/>
        </w:rPr>
      </w:pPr>
      <w:del w:id="14" w:author="Katya Frois-Moniz" w:date="2016-09-12T14:52:00Z">
        <w:r w:rsidRPr="008E3AC4" w:rsidDel="008E3AC4">
          <w:rPr>
            <w:rFonts w:ascii="Helvetica" w:hAnsi="Helvetica"/>
          </w:rPr>
          <w:delText>Responsibility of experimentalist</w:delText>
        </w:r>
      </w:del>
    </w:p>
    <w:p w14:paraId="02C55233" w14:textId="77777777" w:rsidR="00AC11DA" w:rsidRPr="008E3AC4" w:rsidRDefault="00AC11DA" w:rsidP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Definitions/Abbreviations</w:t>
      </w:r>
    </w:p>
    <w:p w14:paraId="66EF2EE4" w14:textId="77777777" w:rsidR="00AC11DA" w:rsidRPr="008E3AC4" w:rsidRDefault="007721D2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5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PCR – polymerase chain reaction</w:t>
      </w:r>
    </w:p>
    <w:p w14:paraId="00E6BBCC" w14:textId="77777777" w:rsidR="00AE6B0B" w:rsidRPr="008E3AC4" w:rsidRDefault="00AE6B0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6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M – molar, moles/liter</w:t>
      </w:r>
    </w:p>
    <w:p w14:paraId="2EBF38DB" w14:textId="77777777" w:rsidR="0099482B" w:rsidRPr="008E3AC4" w:rsidRDefault="0099482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7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DI water - Deionized water </w:t>
      </w:r>
    </w:p>
    <w:p w14:paraId="5374BF42" w14:textId="0BCB19BD" w:rsidR="00BC55D5" w:rsidRPr="008E3AC4" w:rsidRDefault="00BC55D5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8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L – liter</w:t>
      </w:r>
    </w:p>
    <w:p w14:paraId="4B48881A" w14:textId="46CA95D0" w:rsidR="00BC55D5" w:rsidRPr="008E3AC4" w:rsidRDefault="00BC55D5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19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gramStart"/>
      <w:r w:rsidRPr="008E3AC4">
        <w:rPr>
          <w:rFonts w:ascii="Helvetica" w:hAnsi="Helvetica"/>
        </w:rPr>
        <w:t>mL</w:t>
      </w:r>
      <w:proofErr w:type="gramEnd"/>
      <w:r w:rsidRPr="008E3AC4">
        <w:rPr>
          <w:rFonts w:ascii="Helvetica" w:hAnsi="Helvetica"/>
        </w:rPr>
        <w:t xml:space="preserve"> – milliliter</w:t>
      </w:r>
    </w:p>
    <w:p w14:paraId="09A72ACD" w14:textId="37930FF2" w:rsidR="00BC55D5" w:rsidRPr="008E3AC4" w:rsidRDefault="00BC55D5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0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proofErr w:type="gramStart"/>
      <w:r w:rsidRPr="008E3AC4">
        <w:rPr>
          <w:rFonts w:ascii="Helvetica" w:hAnsi="Helvetica"/>
        </w:rPr>
        <w:t>uL</w:t>
      </w:r>
      <w:proofErr w:type="spellEnd"/>
      <w:proofErr w:type="gramEnd"/>
      <w:r w:rsidRPr="008E3AC4">
        <w:rPr>
          <w:rFonts w:ascii="Helvetica" w:hAnsi="Helvetica"/>
        </w:rPr>
        <w:t xml:space="preserve"> – microliter</w:t>
      </w:r>
    </w:p>
    <w:p w14:paraId="51D13BA2" w14:textId="1FD77EFF" w:rsidR="00BC55D5" w:rsidRPr="008E3AC4" w:rsidRDefault="00BC55D5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1" w:author="Katya Frois-Moniz" w:date="2016-09-12T14:52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gramStart"/>
      <w:r w:rsidRPr="008E3AC4">
        <w:rPr>
          <w:rFonts w:ascii="Helvetica" w:hAnsi="Helvetica"/>
        </w:rPr>
        <w:t>um</w:t>
      </w:r>
      <w:proofErr w:type="gramEnd"/>
      <w:r w:rsidRPr="008E3AC4">
        <w:rPr>
          <w:rFonts w:ascii="Helvetica" w:hAnsi="Helvetica"/>
        </w:rPr>
        <w:t xml:space="preserve"> - micrometer</w:t>
      </w:r>
    </w:p>
    <w:p w14:paraId="78F508CA" w14:textId="77777777" w:rsidR="0099482B" w:rsidRPr="008E3AC4" w:rsidRDefault="0099482B" w:rsidP="0099482B">
      <w:pPr>
        <w:pStyle w:val="ListParagraph"/>
        <w:ind w:left="1080"/>
        <w:rPr>
          <w:rFonts w:ascii="Helvetica" w:hAnsi="Helvetica"/>
        </w:rPr>
      </w:pPr>
    </w:p>
    <w:p w14:paraId="6B5F33EA" w14:textId="77777777" w:rsidR="00AC11DA" w:rsidRDefault="00AC11DA" w:rsidP="00AC11DA">
      <w:pPr>
        <w:rPr>
          <w:ins w:id="22" w:author="Katya Frois-Moniz" w:date="2016-09-12T14:54:00Z"/>
          <w:rFonts w:ascii="Helvetica" w:hAnsi="Helvetica"/>
          <w:b/>
        </w:rPr>
      </w:pPr>
      <w:r w:rsidRPr="008E3AC4">
        <w:rPr>
          <w:rFonts w:ascii="Helvetica" w:hAnsi="Helvetica"/>
          <w:b/>
        </w:rPr>
        <w:t>Related Documents</w:t>
      </w:r>
    </w:p>
    <w:p w14:paraId="305FB6BD" w14:textId="62F22AE1" w:rsidR="008E3AC4" w:rsidRPr="008E3AC4" w:rsidRDefault="008E3AC4" w:rsidP="00AC11DA">
      <w:pPr>
        <w:rPr>
          <w:rFonts w:ascii="Helvetica" w:hAnsi="Helvetica"/>
          <w:b/>
        </w:rPr>
      </w:pPr>
      <w:ins w:id="23" w:author="Katya Frois-Moniz" w:date="2016-09-12T14:54:00Z">
        <w:r>
          <w:rPr>
            <w:rFonts w:ascii="Helvetica" w:hAnsi="Helvetica"/>
            <w:b/>
          </w:rPr>
          <w:t>NA</w:t>
        </w:r>
      </w:ins>
    </w:p>
    <w:p w14:paraId="3E578A46" w14:textId="77777777" w:rsidR="00AC11DA" w:rsidRPr="008E3AC4" w:rsidRDefault="00AC11DA" w:rsidP="007721D2">
      <w:pPr>
        <w:rPr>
          <w:rFonts w:ascii="Helvetica" w:hAnsi="Helvetica"/>
        </w:rPr>
      </w:pPr>
      <w:del w:id="24" w:author="Katya Frois-Moniz" w:date="2016-09-12T14:54:00Z">
        <w:r w:rsidRPr="008E3AC4" w:rsidDel="008E3AC4">
          <w:rPr>
            <w:rFonts w:ascii="Helvetica" w:hAnsi="Helvetica"/>
          </w:rPr>
          <w:lastRenderedPageBreak/>
          <w:tab/>
        </w:r>
      </w:del>
      <w:r w:rsidR="007721D2" w:rsidRPr="008E3AC4">
        <w:rPr>
          <w:rFonts w:ascii="Helvetica" w:hAnsi="Helvetica"/>
        </w:rPr>
        <w:t>NA</w:t>
      </w:r>
    </w:p>
    <w:p w14:paraId="1F150CE1" w14:textId="77777777" w:rsidR="008E3AC4" w:rsidRDefault="008E3AC4" w:rsidP="00AC11DA">
      <w:pPr>
        <w:rPr>
          <w:ins w:id="25" w:author="Katya Frois-Moniz" w:date="2016-09-12T14:54:00Z"/>
          <w:rFonts w:ascii="Helvetica" w:hAnsi="Helvetica"/>
          <w:b/>
        </w:rPr>
      </w:pPr>
    </w:p>
    <w:p w14:paraId="3F60796B" w14:textId="77777777" w:rsidR="00AC11DA" w:rsidRPr="008E3AC4" w:rsidRDefault="00AC11DA" w:rsidP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Required Equipment and Materials / Reagents</w:t>
      </w:r>
    </w:p>
    <w:p w14:paraId="731EDD7A" w14:textId="3F417CB9" w:rsidR="007721D2" w:rsidRPr="008E3AC4" w:rsidRDefault="007721D2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6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Sterile, filtered </w:t>
      </w:r>
      <w:proofErr w:type="spellStart"/>
      <w:r w:rsidRPr="008E3AC4">
        <w:rPr>
          <w:rFonts w:ascii="Helvetica" w:hAnsi="Helvetica"/>
        </w:rPr>
        <w:t>pipettor</w:t>
      </w:r>
      <w:proofErr w:type="spellEnd"/>
      <w:r w:rsidRPr="008E3AC4">
        <w:rPr>
          <w:rFonts w:ascii="Helvetica" w:hAnsi="Helvetica"/>
        </w:rPr>
        <w:t xml:space="preserve"> tips</w:t>
      </w:r>
      <w:ins w:id="27" w:author="Katya Frois-Moniz" w:date="2016-09-12T14:54:00Z">
        <w:r w:rsidR="008E3AC4">
          <w:rPr>
            <w:rFonts w:ascii="Helvetica" w:hAnsi="Helvetica"/>
          </w:rPr>
          <w:t xml:space="preserve"> </w:t>
        </w:r>
        <w:r w:rsidR="008E3AC4" w:rsidRPr="00DA60F4">
          <w:rPr>
            <w:rFonts w:ascii="Helvetica" w:hAnsi="Helvetica"/>
            <w:highlight w:val="yellow"/>
          </w:rPr>
          <w:t>(double check cat#)</w:t>
        </w:r>
      </w:ins>
    </w:p>
    <w:p w14:paraId="022388D6" w14:textId="141C76E2" w:rsidR="00AC11DA" w:rsidRPr="008E3AC4" w:rsidRDefault="007721D2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28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8E3AC4">
        <w:rPr>
          <w:rFonts w:ascii="Helvetica" w:hAnsi="Helvetica"/>
        </w:rPr>
        <w:t>Pipet</w:t>
      </w:r>
      <w:del w:id="29" w:author="Katya Frois-Moniz" w:date="2016-09-12T14:52:00Z">
        <w:r w:rsidRPr="008E3AC4" w:rsidDel="008E3AC4">
          <w:rPr>
            <w:rFonts w:ascii="Helvetica" w:hAnsi="Helvetica"/>
          </w:rPr>
          <w:delText>e</w:delText>
        </w:r>
      </w:del>
      <w:r w:rsidRPr="008E3AC4">
        <w:rPr>
          <w:rFonts w:ascii="Helvetica" w:hAnsi="Helvetica"/>
        </w:rPr>
        <w:t>man</w:t>
      </w:r>
      <w:proofErr w:type="spellEnd"/>
      <w:ins w:id="30" w:author="Katya Frois-Moniz" w:date="2016-09-12T14:54:00Z">
        <w:r w:rsidR="008E3AC4">
          <w:rPr>
            <w:rFonts w:ascii="Helvetica" w:hAnsi="Helvetica"/>
          </w:rPr>
          <w:t xml:space="preserve"> </w:t>
        </w:r>
        <w:r w:rsidR="008E3AC4" w:rsidRPr="00DA60F4">
          <w:rPr>
            <w:rFonts w:ascii="Helvetica" w:hAnsi="Helvetica"/>
            <w:highlight w:val="yellow"/>
          </w:rPr>
          <w:t>(double check cat#)</w:t>
        </w:r>
      </w:ins>
    </w:p>
    <w:p w14:paraId="2845226E" w14:textId="77777777" w:rsidR="007721D2" w:rsidRPr="008E3AC4" w:rsidRDefault="007721D2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31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8E3AC4">
        <w:rPr>
          <w:rFonts w:ascii="Helvetica" w:hAnsi="Helvetica"/>
        </w:rPr>
        <w:t>Eppendorf</w:t>
      </w:r>
      <w:proofErr w:type="spellEnd"/>
      <w:r w:rsidRPr="008E3AC4">
        <w:rPr>
          <w:rFonts w:ascii="Helvetica" w:hAnsi="Helvetica"/>
        </w:rPr>
        <w:t xml:space="preserve"> PCR thermal block, any brand PCR thermal block can be used</w:t>
      </w:r>
    </w:p>
    <w:p w14:paraId="7F46A1A3" w14:textId="77777777" w:rsidR="007721D2" w:rsidRPr="008E3AC4" w:rsidRDefault="007721D2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32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In house vacuum line, if facility does not have an in</w:t>
      </w:r>
      <w:r w:rsidR="00970299" w:rsidRPr="008E3AC4">
        <w:rPr>
          <w:rFonts w:ascii="Helvetica" w:hAnsi="Helvetica"/>
        </w:rPr>
        <w:t xml:space="preserve"> </w:t>
      </w:r>
      <w:r w:rsidRPr="008E3AC4">
        <w:rPr>
          <w:rFonts w:ascii="Helvetica" w:hAnsi="Helvetica"/>
        </w:rPr>
        <w:t>house vacuum line a stand alone vacuum pump can be used</w:t>
      </w:r>
    </w:p>
    <w:p w14:paraId="53B3EC97" w14:textId="77777777" w:rsidR="00AE6B0B" w:rsidRPr="008E3AC4" w:rsidRDefault="00AE6B0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33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8E3AC4">
        <w:rPr>
          <w:rFonts w:ascii="Helvetica" w:hAnsi="Helvetica"/>
        </w:rPr>
        <w:t>NaCl</w:t>
      </w:r>
      <w:proofErr w:type="spellEnd"/>
      <w:r w:rsidRPr="008E3AC4">
        <w:rPr>
          <w:rFonts w:ascii="Helvetica" w:hAnsi="Helvetica"/>
        </w:rPr>
        <w:t xml:space="preserve"> (5M, Sigma Aldrich, S5150), any cell culture grade sodium chloride water solution can be used</w:t>
      </w:r>
    </w:p>
    <w:p w14:paraId="388838CB" w14:textId="77777777" w:rsidR="00AE6B0B" w:rsidRPr="008E3AC4" w:rsidRDefault="00AE6B0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34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proofErr w:type="spellStart"/>
      <w:r w:rsidRPr="008E3AC4">
        <w:rPr>
          <w:rFonts w:ascii="Helvetica" w:hAnsi="Helvetica"/>
        </w:rPr>
        <w:t>Tris</w:t>
      </w:r>
      <w:proofErr w:type="spellEnd"/>
      <w:r w:rsidRPr="008E3AC4">
        <w:rPr>
          <w:rFonts w:ascii="Helvetica" w:hAnsi="Helvetica"/>
        </w:rPr>
        <w:t xml:space="preserve"> </w:t>
      </w:r>
      <w:r w:rsidRPr="008E3AC4">
        <w:rPr>
          <w:rFonts w:ascii="Helvetica" w:hAnsi="Helvetica"/>
          <w:highlight w:val="yellow"/>
          <w:rPrChange w:id="35" w:author="Katya Frois-Moniz" w:date="2016-09-12T14:54:00Z">
            <w:rPr>
              <w:rFonts w:ascii="Helvetica" w:hAnsi="Helvetica"/>
            </w:rPr>
          </w:rPrChange>
        </w:rPr>
        <w:t>(double check cat#)</w:t>
      </w:r>
    </w:p>
    <w:p w14:paraId="5CF798B7" w14:textId="77777777" w:rsidR="00AE6B0B" w:rsidRPr="008E3AC4" w:rsidRDefault="00AE6B0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36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Triton X-100 (1M, </w:t>
      </w:r>
      <w:del w:id="37" w:author="Katya Frois-Moniz" w:date="2016-09-12T14:55:00Z">
        <w:r w:rsidRPr="008E3AC4" w:rsidDel="008E3AC4">
          <w:rPr>
            <w:rFonts w:ascii="Helvetica" w:hAnsi="Helvetica"/>
          </w:rPr>
          <w:delText xml:space="preserve"> </w:delText>
        </w:r>
      </w:del>
      <w:r w:rsidRPr="008E3AC4">
        <w:rPr>
          <w:rFonts w:ascii="Helvetica" w:hAnsi="Helvetica"/>
        </w:rPr>
        <w:t>Sigma Aldrich, X100), any nonionic lab grade solution can be used</w:t>
      </w:r>
    </w:p>
    <w:p w14:paraId="21AA7D93" w14:textId="77777777" w:rsidR="00AE6B0B" w:rsidRPr="008E3AC4" w:rsidRDefault="0099482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38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Deionized water, provided using in house water system </w:t>
      </w:r>
      <w:r w:rsidRPr="008E3AC4">
        <w:rPr>
          <w:rFonts w:ascii="Helvetica" w:hAnsi="Helvetica"/>
          <w:highlight w:val="yellow"/>
          <w:rPrChange w:id="39" w:author="Katya Frois-Moniz" w:date="2016-09-12T14:55:00Z">
            <w:rPr>
              <w:rFonts w:ascii="Helvetica" w:hAnsi="Helvetica"/>
            </w:rPr>
          </w:rPrChange>
        </w:rPr>
        <w:t>(look up name)</w:t>
      </w:r>
    </w:p>
    <w:p w14:paraId="24A022C2" w14:textId="77777777" w:rsidR="0099482B" w:rsidRPr="008E3AC4" w:rsidRDefault="0099482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0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0.2um Filter bottle (</w:t>
      </w:r>
      <w:r w:rsidRPr="008E3AC4">
        <w:rPr>
          <w:rFonts w:ascii="Helvetica" w:hAnsi="Helvetica"/>
          <w:highlight w:val="yellow"/>
          <w:rPrChange w:id="41" w:author="Katya Frois-Moniz" w:date="2016-09-12T14:55:00Z">
            <w:rPr>
              <w:rFonts w:ascii="Helvetica" w:hAnsi="Helvetica"/>
            </w:rPr>
          </w:rPrChange>
        </w:rPr>
        <w:t>catalog #)</w:t>
      </w:r>
    </w:p>
    <w:p w14:paraId="74436F0B" w14:textId="3E6942EB" w:rsidR="006F7DFF" w:rsidRPr="008E3AC4" w:rsidRDefault="006F7DFF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2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96 well PCR plate (</w:t>
      </w:r>
      <w:r w:rsidR="00AD7B3B" w:rsidRPr="008E3AC4">
        <w:rPr>
          <w:rFonts w:ascii="Helvetica" w:hAnsi="Helvetica"/>
        </w:rPr>
        <w:t xml:space="preserve">VWR, </w:t>
      </w:r>
      <w:r w:rsidRPr="008E3AC4">
        <w:rPr>
          <w:rFonts w:ascii="Helvetica" w:hAnsi="Helvetica"/>
        </w:rPr>
        <w:t>cat</w:t>
      </w:r>
      <w:r w:rsidR="00AD7B3B" w:rsidRPr="008E3AC4">
        <w:rPr>
          <w:rFonts w:ascii="Helvetica" w:hAnsi="Helvetica"/>
        </w:rPr>
        <w:t xml:space="preserve">alog </w:t>
      </w:r>
      <w:r w:rsidRPr="008E3AC4">
        <w:rPr>
          <w:rFonts w:ascii="Helvetica" w:hAnsi="Helvetica"/>
        </w:rPr>
        <w:t>#</w:t>
      </w:r>
      <w:r w:rsidR="00AD7B3B" w:rsidRPr="008E3AC4">
        <w:rPr>
          <w:rFonts w:ascii="Helvetica" w:hAnsi="Helvetica"/>
        </w:rPr>
        <w:t xml:space="preserve"> 82006-704</w:t>
      </w:r>
      <w:r w:rsidRPr="008E3AC4">
        <w:rPr>
          <w:rFonts w:ascii="Helvetica" w:hAnsi="Helvetica"/>
        </w:rPr>
        <w:t>)</w:t>
      </w:r>
      <w:r w:rsidR="00AD7B3B" w:rsidRPr="008E3AC4">
        <w:rPr>
          <w:rFonts w:ascii="Helvetica" w:hAnsi="Helvetica"/>
        </w:rPr>
        <w:t>, any PCR clean 96 well plates may be used</w:t>
      </w:r>
    </w:p>
    <w:p w14:paraId="32135696" w14:textId="67390D15" w:rsidR="006F7DFF" w:rsidRPr="008E3AC4" w:rsidRDefault="006F7DFF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3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8 tube PCR strip tubes (</w:t>
      </w:r>
      <w:r w:rsidR="00AD7B3B" w:rsidRPr="008E3AC4">
        <w:rPr>
          <w:rFonts w:ascii="Helvetica" w:hAnsi="Helvetica"/>
        </w:rPr>
        <w:t xml:space="preserve">VWR, </w:t>
      </w:r>
      <w:r w:rsidRPr="008E3AC4">
        <w:rPr>
          <w:rFonts w:ascii="Helvetica" w:hAnsi="Helvetica"/>
        </w:rPr>
        <w:t>cat</w:t>
      </w:r>
      <w:r w:rsidR="00AD7B3B" w:rsidRPr="008E3AC4">
        <w:rPr>
          <w:rFonts w:ascii="Helvetica" w:hAnsi="Helvetica"/>
        </w:rPr>
        <w:t xml:space="preserve">alog </w:t>
      </w:r>
      <w:r w:rsidRPr="008E3AC4">
        <w:rPr>
          <w:rFonts w:ascii="Helvetica" w:hAnsi="Helvetica"/>
        </w:rPr>
        <w:t>#</w:t>
      </w:r>
      <w:r w:rsidR="00AD7B3B" w:rsidRPr="008E3AC4">
        <w:rPr>
          <w:rFonts w:ascii="Helvetica" w:hAnsi="Helvetica"/>
        </w:rPr>
        <w:t xml:space="preserve"> 93001-120</w:t>
      </w:r>
      <w:r w:rsidRPr="008E3AC4">
        <w:rPr>
          <w:rFonts w:ascii="Helvetica" w:hAnsi="Helvetica"/>
        </w:rPr>
        <w:t>)</w:t>
      </w:r>
      <w:r w:rsidR="00AD7B3B" w:rsidRPr="008E3AC4">
        <w:rPr>
          <w:rFonts w:ascii="Helvetica" w:hAnsi="Helvetica"/>
        </w:rPr>
        <w:t>, any PCR clean strip tubes may be used</w:t>
      </w:r>
    </w:p>
    <w:p w14:paraId="42A6691A" w14:textId="61A31D6B" w:rsidR="006F7DFF" w:rsidRPr="008E3AC4" w:rsidRDefault="006F7DFF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4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PCR </w:t>
      </w:r>
      <w:r w:rsidR="00AD7B3B" w:rsidRPr="008E3AC4">
        <w:rPr>
          <w:rFonts w:ascii="Helvetica" w:hAnsi="Helvetica"/>
        </w:rPr>
        <w:t xml:space="preserve">sealing </w:t>
      </w:r>
      <w:r w:rsidRPr="008E3AC4">
        <w:rPr>
          <w:rFonts w:ascii="Helvetica" w:hAnsi="Helvetica"/>
        </w:rPr>
        <w:t>film (</w:t>
      </w:r>
      <w:r w:rsidR="00AD7B3B" w:rsidRPr="008E3AC4">
        <w:rPr>
          <w:rFonts w:ascii="Helvetica" w:hAnsi="Helvetica"/>
        </w:rPr>
        <w:t xml:space="preserve">VWR, </w:t>
      </w:r>
      <w:r w:rsidRPr="008E3AC4">
        <w:rPr>
          <w:rFonts w:ascii="Helvetica" w:hAnsi="Helvetica"/>
        </w:rPr>
        <w:t>cat</w:t>
      </w:r>
      <w:r w:rsidR="00AD7B3B" w:rsidRPr="008E3AC4">
        <w:rPr>
          <w:rFonts w:ascii="Helvetica" w:hAnsi="Helvetica"/>
        </w:rPr>
        <w:t xml:space="preserve">alog </w:t>
      </w:r>
      <w:r w:rsidRPr="008E3AC4">
        <w:rPr>
          <w:rFonts w:ascii="Helvetica" w:hAnsi="Helvetica"/>
        </w:rPr>
        <w:t>#</w:t>
      </w:r>
      <w:r w:rsidR="00AD7B3B" w:rsidRPr="008E3AC4">
        <w:rPr>
          <w:rFonts w:ascii="Helvetica" w:hAnsi="Helvetica"/>
        </w:rPr>
        <w:t xml:space="preserve"> 82018-846</w:t>
      </w:r>
      <w:r w:rsidRPr="008E3AC4">
        <w:rPr>
          <w:rFonts w:ascii="Helvetica" w:hAnsi="Helvetica"/>
        </w:rPr>
        <w:t>)</w:t>
      </w:r>
      <w:r w:rsidR="00AD7B3B" w:rsidRPr="008E3AC4">
        <w:rPr>
          <w:rFonts w:ascii="Helvetica" w:hAnsi="Helvetica"/>
        </w:rPr>
        <w:t>, any sterile PCR sealing film may be used</w:t>
      </w:r>
    </w:p>
    <w:p w14:paraId="3D5E5CDB" w14:textId="3D9420B8" w:rsidR="00E64847" w:rsidRPr="008E3AC4" w:rsidRDefault="00E64847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5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Bench top </w:t>
      </w:r>
      <w:proofErr w:type="spellStart"/>
      <w:r w:rsidRPr="008E3AC4">
        <w:rPr>
          <w:rFonts w:ascii="Helvetica" w:hAnsi="Helvetica"/>
        </w:rPr>
        <w:t>vortexer</w:t>
      </w:r>
      <w:proofErr w:type="spellEnd"/>
      <w:r w:rsidRPr="008E3AC4">
        <w:rPr>
          <w:rFonts w:ascii="Helvetica" w:hAnsi="Helvetica"/>
        </w:rPr>
        <w:t xml:space="preserve"> </w:t>
      </w:r>
      <w:ins w:id="46" w:author="Katya Frois-Moniz" w:date="2016-09-12T14:55:00Z">
        <w:r w:rsidR="008E3AC4" w:rsidRPr="008E3AC4">
          <w:rPr>
            <w:rFonts w:ascii="Helvetica" w:hAnsi="Helvetica"/>
          </w:rPr>
          <w:t>(</w:t>
        </w:r>
        <w:r w:rsidR="008E3AC4" w:rsidRPr="00DA60F4">
          <w:rPr>
            <w:rFonts w:ascii="Helvetica" w:hAnsi="Helvetica"/>
            <w:highlight w:val="yellow"/>
          </w:rPr>
          <w:t>catalog #)</w:t>
        </w:r>
      </w:ins>
    </w:p>
    <w:p w14:paraId="681D0ACF" w14:textId="76B81718" w:rsidR="00E64847" w:rsidRPr="008E3AC4" w:rsidRDefault="00E64847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47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Bench top centrifuge </w:t>
      </w:r>
      <w:ins w:id="48" w:author="Katya Frois-Moniz" w:date="2016-09-12T14:55:00Z">
        <w:r w:rsidR="008E3AC4" w:rsidRPr="008E3AC4">
          <w:rPr>
            <w:rFonts w:ascii="Helvetica" w:hAnsi="Helvetica"/>
          </w:rPr>
          <w:t>(</w:t>
        </w:r>
        <w:r w:rsidR="008E3AC4" w:rsidRPr="00DA60F4">
          <w:rPr>
            <w:rFonts w:ascii="Helvetica" w:hAnsi="Helvetica"/>
            <w:highlight w:val="yellow"/>
          </w:rPr>
          <w:t>catalog #)</w:t>
        </w:r>
      </w:ins>
    </w:p>
    <w:p w14:paraId="0F5AF546" w14:textId="77777777" w:rsidR="008E3AC4" w:rsidRDefault="008E3AC4" w:rsidP="00AC11DA">
      <w:pPr>
        <w:rPr>
          <w:ins w:id="49" w:author="Katya Frois-Moniz" w:date="2016-09-12T14:55:00Z"/>
          <w:rFonts w:ascii="Helvetica" w:hAnsi="Helvetica"/>
          <w:b/>
        </w:rPr>
      </w:pPr>
    </w:p>
    <w:p w14:paraId="2E62225A" w14:textId="77777777" w:rsidR="00AC11DA" w:rsidRPr="008E3AC4" w:rsidRDefault="00AC11DA" w:rsidP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Precautions</w:t>
      </w:r>
    </w:p>
    <w:p w14:paraId="05CCA12E" w14:textId="77777777" w:rsidR="00AC11DA" w:rsidRPr="008E3AC4" w:rsidRDefault="0099482B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50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>Personal protection equipment</w:t>
      </w:r>
      <w:r w:rsidR="00970299" w:rsidRPr="008E3AC4">
        <w:rPr>
          <w:rFonts w:ascii="Helvetica" w:hAnsi="Helvetica"/>
        </w:rPr>
        <w:t xml:space="preserve"> including gloves, lab glasses, and lab coat must be worn when executing this procedure</w:t>
      </w:r>
    </w:p>
    <w:p w14:paraId="165003F5" w14:textId="76AC6CBF" w:rsidR="00970299" w:rsidRPr="008E3AC4" w:rsidRDefault="00970299" w:rsidP="008E3AC4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  <w:pPrChange w:id="51" w:author="Katya Frois-Moniz" w:date="2016-09-12T14:53:00Z">
          <w:pPr>
            <w:pStyle w:val="ListParagraph"/>
            <w:numPr>
              <w:numId w:val="1"/>
            </w:numPr>
            <w:ind w:left="1080" w:hanging="360"/>
          </w:pPr>
        </w:pPrChange>
      </w:pPr>
      <w:r w:rsidRPr="008E3AC4">
        <w:rPr>
          <w:rFonts w:ascii="Helvetica" w:hAnsi="Helvetica"/>
        </w:rPr>
        <w:t xml:space="preserve">Triton X-100 is a hazardous material that has acute toxicity, can cause eye and skin irritation. This chemical is also hazardous to the aquatic environment and must be disposed of as hazardous waste </w:t>
      </w:r>
      <w:ins w:id="52" w:author="Katya Frois-Moniz" w:date="2016-09-12T15:00:00Z">
        <w:r w:rsidR="007F645C">
          <w:rPr>
            <w:rFonts w:ascii="Helvetica" w:hAnsi="Helvetica"/>
          </w:rPr>
          <w:t xml:space="preserve">according to MIT Environmental Health and Safety regulations. </w:t>
        </w:r>
        <w:r w:rsidR="007F645C" w:rsidRPr="007F645C">
          <w:rPr>
            <w:rFonts w:ascii="Helvetica" w:hAnsi="Helvetica"/>
            <w:highlight w:val="yellow"/>
            <w:rPrChange w:id="53" w:author="Katya Frois-Moniz" w:date="2016-09-12T15:00:00Z">
              <w:rPr>
                <w:rFonts w:ascii="Helvetica" w:hAnsi="Helvetica"/>
              </w:rPr>
            </w:rPrChange>
          </w:rPr>
          <w:t>Do we have an SOP for this? Or can we refer to an EHS document?</w:t>
        </w:r>
      </w:ins>
    </w:p>
    <w:p w14:paraId="16B481DB" w14:textId="77777777" w:rsidR="00AC11DA" w:rsidRPr="008E3AC4" w:rsidDel="008E3AC4" w:rsidRDefault="00AC11DA" w:rsidP="00AC11DA">
      <w:pPr>
        <w:rPr>
          <w:del w:id="54" w:author="Katya Frois-Moniz" w:date="2016-09-12T14:53:00Z"/>
          <w:rFonts w:ascii="Helvetica" w:hAnsi="Helvetica"/>
        </w:rPr>
      </w:pPr>
    </w:p>
    <w:p w14:paraId="25E67CB6" w14:textId="77777777" w:rsidR="00AC11DA" w:rsidRPr="008E3AC4" w:rsidDel="008E3AC4" w:rsidRDefault="00AC11DA" w:rsidP="00AC11DA">
      <w:pPr>
        <w:rPr>
          <w:del w:id="55" w:author="Katya Frois-Moniz" w:date="2016-09-12T14:53:00Z"/>
          <w:rFonts w:ascii="Helvetica" w:hAnsi="Helvetica"/>
        </w:rPr>
      </w:pPr>
    </w:p>
    <w:p w14:paraId="164B16E7" w14:textId="77777777" w:rsidR="006C2847" w:rsidRPr="008E3AC4" w:rsidDel="008E3AC4" w:rsidRDefault="006C2847" w:rsidP="00AC11DA">
      <w:pPr>
        <w:rPr>
          <w:del w:id="56" w:author="Katya Frois-Moniz" w:date="2016-09-12T14:53:00Z"/>
          <w:rFonts w:ascii="Helvetica" w:hAnsi="Helvetica"/>
        </w:rPr>
      </w:pPr>
    </w:p>
    <w:p w14:paraId="59BA6C04" w14:textId="77777777" w:rsidR="00AC11DA" w:rsidRPr="008E3AC4" w:rsidRDefault="00AC11DA" w:rsidP="00AC11DA">
      <w:pPr>
        <w:rPr>
          <w:rFonts w:ascii="Helvetica" w:hAnsi="Helvetica"/>
        </w:rPr>
      </w:pPr>
    </w:p>
    <w:p w14:paraId="5FCEB5F6" w14:textId="77777777" w:rsidR="00AC11DA" w:rsidRPr="008E3AC4" w:rsidRDefault="00AC11DA" w:rsidP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Procedure</w:t>
      </w:r>
    </w:p>
    <w:p w14:paraId="18277669" w14:textId="4FD4DB37" w:rsidR="00970299" w:rsidRPr="008E3AC4" w:rsidRDefault="0099482B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 xml:space="preserve">Prepare </w:t>
      </w:r>
      <w:proofErr w:type="spellStart"/>
      <w:r w:rsidRPr="008E3AC4">
        <w:rPr>
          <w:rFonts w:ascii="Helvetica" w:hAnsi="Helvetica"/>
        </w:rPr>
        <w:t>lysis</w:t>
      </w:r>
      <w:proofErr w:type="spellEnd"/>
      <w:r w:rsidRPr="008E3AC4">
        <w:rPr>
          <w:rFonts w:ascii="Helvetica" w:hAnsi="Helvetica"/>
        </w:rPr>
        <w:t xml:space="preserve"> buffer</w:t>
      </w:r>
      <w:ins w:id="57" w:author="Katya Frois-Moniz" w:date="2016-09-12T15:01:00Z">
        <w:r w:rsidR="007F645C">
          <w:rPr>
            <w:rFonts w:ascii="Helvetica" w:hAnsi="Helvetica"/>
          </w:rPr>
          <w:t xml:space="preserve"> in a __________ </w:t>
        </w:r>
        <w:r w:rsidR="007F645C" w:rsidRPr="007F645C">
          <w:rPr>
            <w:rFonts w:ascii="Helvetica" w:hAnsi="Helvetica"/>
            <w:highlight w:val="yellow"/>
            <w:rPrChange w:id="58" w:author="Katya Frois-Moniz" w:date="2016-09-12T15:01:00Z">
              <w:rPr>
                <w:rFonts w:ascii="Helvetica" w:hAnsi="Helvetica"/>
              </w:rPr>
            </w:rPrChange>
          </w:rPr>
          <w:t>(what kind of container?)</w:t>
        </w:r>
      </w:ins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9"/>
        <w:gridCol w:w="3207"/>
      </w:tblGrid>
      <w:tr w:rsidR="00BC55D5" w:rsidRPr="008E3AC4" w14:paraId="586E3DA4" w14:textId="77777777" w:rsidTr="00BC55D5">
        <w:trPr>
          <w:trHeight w:val="267"/>
        </w:trPr>
        <w:tc>
          <w:tcPr>
            <w:tcW w:w="3209" w:type="dxa"/>
          </w:tcPr>
          <w:p w14:paraId="01D6DF89" w14:textId="00E6BCEA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Reagent</w:t>
            </w:r>
          </w:p>
        </w:tc>
        <w:tc>
          <w:tcPr>
            <w:tcW w:w="3207" w:type="dxa"/>
          </w:tcPr>
          <w:p w14:paraId="2B4A3209" w14:textId="2F94E9DD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Amount per L final buffer (mL)</w:t>
            </w:r>
          </w:p>
        </w:tc>
      </w:tr>
      <w:tr w:rsidR="00BC55D5" w:rsidRPr="008E3AC4" w14:paraId="2C64546C" w14:textId="77777777" w:rsidTr="00BC55D5">
        <w:trPr>
          <w:trHeight w:val="267"/>
        </w:trPr>
        <w:tc>
          <w:tcPr>
            <w:tcW w:w="3209" w:type="dxa"/>
          </w:tcPr>
          <w:p w14:paraId="183F9A2B" w14:textId="6FC2FB09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proofErr w:type="spellStart"/>
            <w:r w:rsidRPr="008E3AC4">
              <w:rPr>
                <w:rFonts w:ascii="Helvetica" w:hAnsi="Helvetica"/>
              </w:rPr>
              <w:t>NaCL</w:t>
            </w:r>
            <w:proofErr w:type="spellEnd"/>
            <w:r w:rsidRPr="008E3AC4">
              <w:rPr>
                <w:rFonts w:ascii="Helvetica" w:hAnsi="Helvetica"/>
              </w:rPr>
              <w:t xml:space="preserve"> (5M)</w:t>
            </w:r>
          </w:p>
        </w:tc>
        <w:tc>
          <w:tcPr>
            <w:tcW w:w="3207" w:type="dxa"/>
          </w:tcPr>
          <w:p w14:paraId="5B0A1213" w14:textId="687A1C19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30</w:t>
            </w:r>
          </w:p>
        </w:tc>
      </w:tr>
      <w:tr w:rsidR="00BC55D5" w:rsidRPr="008E3AC4" w14:paraId="0E63DB63" w14:textId="77777777" w:rsidTr="00BC55D5">
        <w:trPr>
          <w:trHeight w:val="267"/>
        </w:trPr>
        <w:tc>
          <w:tcPr>
            <w:tcW w:w="3209" w:type="dxa"/>
          </w:tcPr>
          <w:p w14:paraId="20076DD5" w14:textId="26257BF6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Triton X-100</w:t>
            </w:r>
          </w:p>
        </w:tc>
        <w:tc>
          <w:tcPr>
            <w:tcW w:w="3207" w:type="dxa"/>
          </w:tcPr>
          <w:p w14:paraId="580D3980" w14:textId="7EDC83A5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100</w:t>
            </w:r>
          </w:p>
        </w:tc>
      </w:tr>
      <w:tr w:rsidR="00BC55D5" w:rsidRPr="008E3AC4" w14:paraId="574A879C" w14:textId="77777777" w:rsidTr="00BC55D5">
        <w:trPr>
          <w:trHeight w:val="267"/>
        </w:trPr>
        <w:tc>
          <w:tcPr>
            <w:tcW w:w="3209" w:type="dxa"/>
          </w:tcPr>
          <w:p w14:paraId="27E4306B" w14:textId="0711513B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proofErr w:type="spellStart"/>
            <w:r w:rsidRPr="008E3AC4">
              <w:rPr>
                <w:rFonts w:ascii="Helvetica" w:hAnsi="Helvetica"/>
              </w:rPr>
              <w:t>Tris</w:t>
            </w:r>
            <w:proofErr w:type="spellEnd"/>
            <w:r w:rsidRPr="008E3AC4">
              <w:rPr>
                <w:rFonts w:ascii="Helvetica" w:hAnsi="Helvetica"/>
              </w:rPr>
              <w:t xml:space="preserve"> (1M, pH 8)</w:t>
            </w:r>
          </w:p>
        </w:tc>
        <w:tc>
          <w:tcPr>
            <w:tcW w:w="3207" w:type="dxa"/>
          </w:tcPr>
          <w:p w14:paraId="78224F56" w14:textId="6CB35244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50</w:t>
            </w:r>
          </w:p>
        </w:tc>
      </w:tr>
      <w:tr w:rsidR="00BC55D5" w:rsidRPr="008E3AC4" w14:paraId="09619D93" w14:textId="77777777" w:rsidTr="00BC55D5">
        <w:trPr>
          <w:trHeight w:val="267"/>
        </w:trPr>
        <w:tc>
          <w:tcPr>
            <w:tcW w:w="3209" w:type="dxa"/>
          </w:tcPr>
          <w:p w14:paraId="61413EC4" w14:textId="3E65F523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DI water</w:t>
            </w:r>
          </w:p>
        </w:tc>
        <w:tc>
          <w:tcPr>
            <w:tcW w:w="3207" w:type="dxa"/>
          </w:tcPr>
          <w:p w14:paraId="1F11CFE7" w14:textId="3667E853" w:rsidR="00BC55D5" w:rsidRPr="008E3AC4" w:rsidRDefault="00BC55D5" w:rsidP="00BC55D5">
            <w:pPr>
              <w:pStyle w:val="ListParagraph"/>
              <w:ind w:left="0"/>
              <w:jc w:val="center"/>
              <w:rPr>
                <w:rFonts w:ascii="Helvetica" w:hAnsi="Helvetica"/>
              </w:rPr>
            </w:pPr>
            <w:r w:rsidRPr="008E3AC4">
              <w:rPr>
                <w:rFonts w:ascii="Helvetica" w:hAnsi="Helvetica"/>
              </w:rPr>
              <w:t>820</w:t>
            </w:r>
          </w:p>
        </w:tc>
      </w:tr>
    </w:tbl>
    <w:p w14:paraId="4C09B3B2" w14:textId="77777777" w:rsidR="00BC55D5" w:rsidRPr="008E3AC4" w:rsidRDefault="00BC55D5" w:rsidP="00BC55D5">
      <w:pPr>
        <w:pStyle w:val="ListParagraph"/>
        <w:rPr>
          <w:rFonts w:ascii="Helvetica" w:hAnsi="Helvetica"/>
        </w:rPr>
      </w:pPr>
    </w:p>
    <w:p w14:paraId="3CF65E08" w14:textId="6F874EA9" w:rsidR="0099482B" w:rsidRPr="008E3AC4" w:rsidRDefault="0099482B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 xml:space="preserve">Filter sterilize buffer using </w:t>
      </w:r>
      <w:r w:rsidR="006F7DFF" w:rsidRPr="008E3AC4">
        <w:rPr>
          <w:rFonts w:ascii="Helvetica" w:hAnsi="Helvetica"/>
        </w:rPr>
        <w:t xml:space="preserve">0.2um </w:t>
      </w:r>
      <w:r w:rsidRPr="008E3AC4">
        <w:rPr>
          <w:rFonts w:ascii="Helvetica" w:hAnsi="Helvetica"/>
        </w:rPr>
        <w:t xml:space="preserve">filter bottle and vacuum line </w:t>
      </w:r>
    </w:p>
    <w:p w14:paraId="34E18B54" w14:textId="1A8F8BAE" w:rsidR="006F7DFF" w:rsidRPr="008E3AC4" w:rsidRDefault="006F7DFF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lastRenderedPageBreak/>
        <w:t xml:space="preserve">Aliquot 20uL </w:t>
      </w:r>
      <w:proofErr w:type="spellStart"/>
      <w:r w:rsidRPr="008E3AC4">
        <w:rPr>
          <w:rFonts w:ascii="Helvetica" w:hAnsi="Helvetica"/>
        </w:rPr>
        <w:t>lysis</w:t>
      </w:r>
      <w:proofErr w:type="spellEnd"/>
      <w:r w:rsidRPr="008E3AC4">
        <w:rPr>
          <w:rFonts w:ascii="Helvetica" w:hAnsi="Helvetica"/>
        </w:rPr>
        <w:t xml:space="preserve"> buffer into </w:t>
      </w:r>
      <w:r w:rsidR="007B07B3" w:rsidRPr="008E3AC4">
        <w:rPr>
          <w:rFonts w:ascii="Helvetica" w:hAnsi="Helvetica"/>
        </w:rPr>
        <w:t xml:space="preserve">each well/tube of a </w:t>
      </w:r>
      <w:r w:rsidRPr="008E3AC4">
        <w:rPr>
          <w:rFonts w:ascii="Helvetica" w:hAnsi="Helvetica"/>
        </w:rPr>
        <w:t>96 well PCR plate or PCR strip tube (dependent upon number of samples)</w:t>
      </w:r>
    </w:p>
    <w:p w14:paraId="2E83ED25" w14:textId="77777777" w:rsidR="00B948D0" w:rsidRPr="008E3AC4" w:rsidRDefault="006F7DFF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Add 5uL of bacterial isolate culture</w:t>
      </w:r>
      <w:r w:rsidR="00B948D0" w:rsidRPr="008E3AC4">
        <w:rPr>
          <w:rFonts w:ascii="Helvetica" w:hAnsi="Helvetica"/>
        </w:rPr>
        <w:t xml:space="preserve"> to wells/tubes</w:t>
      </w:r>
      <w:r w:rsidRPr="008E3AC4">
        <w:rPr>
          <w:rFonts w:ascii="Helvetica" w:hAnsi="Helvetica"/>
        </w:rPr>
        <w:t>,</w:t>
      </w:r>
      <w:r w:rsidR="00B948D0" w:rsidRPr="008E3AC4">
        <w:rPr>
          <w:rFonts w:ascii="Helvetica" w:hAnsi="Helvetica"/>
        </w:rPr>
        <w:t xml:space="preserve"> one isolate per well</w:t>
      </w:r>
    </w:p>
    <w:p w14:paraId="183A7C05" w14:textId="10A26118" w:rsidR="006F7DFF" w:rsidRPr="008E3AC4" w:rsidRDefault="00B948D0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M</w:t>
      </w:r>
      <w:r w:rsidR="006F7DFF" w:rsidRPr="008E3AC4">
        <w:rPr>
          <w:rFonts w:ascii="Helvetica" w:hAnsi="Helvetica"/>
        </w:rPr>
        <w:t>ix by pipetting</w:t>
      </w:r>
    </w:p>
    <w:p w14:paraId="2561FE47" w14:textId="13EB3D96" w:rsidR="006F7DFF" w:rsidRPr="008E3AC4" w:rsidRDefault="006F7DFF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Seal with PCR film, or close caps if using PCR strip tubes</w:t>
      </w:r>
    </w:p>
    <w:p w14:paraId="236FD280" w14:textId="562AAE9D" w:rsidR="006F7DFF" w:rsidRPr="008E3AC4" w:rsidRDefault="006F7DFF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Load plate/tubes onto PCR thermal block</w:t>
      </w:r>
    </w:p>
    <w:p w14:paraId="03EA7F84" w14:textId="3E7997B3" w:rsidR="006F7DFF" w:rsidRPr="008E3AC4" w:rsidRDefault="006F7DFF" w:rsidP="0099482B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Run the following program on the thermal block</w:t>
      </w:r>
    </w:p>
    <w:p w14:paraId="03BCC2DC" w14:textId="361F8315" w:rsidR="00E64847" w:rsidRPr="008E3AC4" w:rsidRDefault="00E64847" w:rsidP="00E64847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95</w:t>
      </w:r>
      <w:r w:rsidR="00567650" w:rsidRPr="008E3AC4">
        <w:rPr>
          <w:rFonts w:ascii="Helvetica" w:hAnsi="Helvetica"/>
        </w:rPr>
        <w:t>°</w:t>
      </w:r>
      <w:r w:rsidRPr="008E3AC4">
        <w:rPr>
          <w:rFonts w:ascii="Helvetica" w:hAnsi="Helvetica"/>
        </w:rPr>
        <w:t>C – 10 minutes</w:t>
      </w:r>
    </w:p>
    <w:p w14:paraId="47E42E1D" w14:textId="71F491F8" w:rsidR="00E64847" w:rsidRPr="008E3AC4" w:rsidRDefault="00E64847" w:rsidP="00E64847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80</w:t>
      </w:r>
      <w:r w:rsidR="00567650" w:rsidRPr="008E3AC4">
        <w:rPr>
          <w:rFonts w:ascii="Helvetica" w:hAnsi="Helvetica"/>
        </w:rPr>
        <w:t>°</w:t>
      </w:r>
      <w:r w:rsidRPr="008E3AC4">
        <w:rPr>
          <w:rFonts w:ascii="Helvetica" w:hAnsi="Helvetica"/>
        </w:rPr>
        <w:t>C – 10 minutes</w:t>
      </w:r>
    </w:p>
    <w:p w14:paraId="44CAA98F" w14:textId="39C47B53" w:rsidR="00E64847" w:rsidRPr="008E3AC4" w:rsidRDefault="00A01357" w:rsidP="00E64847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Repeat steps A-B</w:t>
      </w:r>
      <w:r w:rsidR="00E64847" w:rsidRPr="008E3AC4">
        <w:rPr>
          <w:rFonts w:ascii="Helvetica" w:hAnsi="Helvetica"/>
        </w:rPr>
        <w:t xml:space="preserve"> a total of three times</w:t>
      </w:r>
    </w:p>
    <w:p w14:paraId="57E77831" w14:textId="4E90D306" w:rsidR="00E64847" w:rsidRPr="008E3AC4" w:rsidRDefault="00E64847" w:rsidP="00E64847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Cool block to 4</w:t>
      </w:r>
      <w:r w:rsidR="00567650" w:rsidRPr="008E3AC4">
        <w:rPr>
          <w:rFonts w:ascii="Helvetica" w:hAnsi="Helvetica"/>
        </w:rPr>
        <w:t>°</w:t>
      </w:r>
      <w:r w:rsidRPr="008E3AC4">
        <w:rPr>
          <w:rFonts w:ascii="Helvetica" w:hAnsi="Helvetica"/>
        </w:rPr>
        <w:t>C</w:t>
      </w:r>
    </w:p>
    <w:p w14:paraId="7199AD38" w14:textId="2F973C0C" w:rsidR="00E64847" w:rsidRPr="008E3AC4" w:rsidRDefault="00E64847" w:rsidP="00AC11D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Remove PCR plate/tubes from thermal block when program is complete</w:t>
      </w:r>
    </w:p>
    <w:p w14:paraId="62EAF52B" w14:textId="47EA5C1E" w:rsidR="00E64847" w:rsidRPr="008E3AC4" w:rsidRDefault="00E64847" w:rsidP="00AC11D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Gently vortex and spin down plate/tubes</w:t>
      </w:r>
    </w:p>
    <w:p w14:paraId="0F84E97D" w14:textId="77777777" w:rsidR="007F645C" w:rsidRDefault="007F645C" w:rsidP="00AC11DA">
      <w:pPr>
        <w:pStyle w:val="ListParagraph"/>
        <w:numPr>
          <w:ilvl w:val="0"/>
          <w:numId w:val="2"/>
        </w:numPr>
        <w:rPr>
          <w:ins w:id="59" w:author="Katya Frois-Moniz" w:date="2016-09-12T15:03:00Z"/>
          <w:rFonts w:ascii="Helvetica" w:hAnsi="Helvetica"/>
        </w:rPr>
      </w:pPr>
      <w:ins w:id="60" w:author="Katya Frois-Moniz" w:date="2016-09-12T15:03:00Z">
        <w:r w:rsidRPr="007F645C">
          <w:rPr>
            <w:rFonts w:ascii="Helvetica" w:hAnsi="Helvetica"/>
            <w:highlight w:val="yellow"/>
            <w:rPrChange w:id="61" w:author="Katya Frois-Moniz" w:date="2016-09-12T15:03:00Z">
              <w:rPr>
                <w:rFonts w:ascii="Helvetica" w:hAnsi="Helvetica"/>
              </w:rPr>
            </w:rPrChange>
          </w:rPr>
          <w:t>Labeling</w:t>
        </w:r>
        <w:r>
          <w:rPr>
            <w:rFonts w:ascii="Helvetica" w:hAnsi="Helvetica"/>
          </w:rPr>
          <w:t>?</w:t>
        </w:r>
      </w:ins>
    </w:p>
    <w:p w14:paraId="159CE452" w14:textId="78FE2351" w:rsidR="006C2847" w:rsidRPr="008E3AC4" w:rsidRDefault="00BC55D5" w:rsidP="00AC11D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E3AC4">
        <w:rPr>
          <w:rFonts w:ascii="Helvetica" w:hAnsi="Helvetica"/>
        </w:rPr>
        <w:t>DNA is now ready for storage in -20</w:t>
      </w:r>
      <w:r w:rsidR="00567650" w:rsidRPr="008E3AC4">
        <w:rPr>
          <w:rFonts w:ascii="Helvetica" w:hAnsi="Helvetica"/>
        </w:rPr>
        <w:t>°</w:t>
      </w:r>
      <w:r w:rsidRPr="008E3AC4">
        <w:rPr>
          <w:rFonts w:ascii="Helvetica" w:hAnsi="Helvetica"/>
        </w:rPr>
        <w:t xml:space="preserve">C freezer or further PCR reactions for genetic analysis </w:t>
      </w:r>
      <w:del w:id="62" w:author="Katya Frois-Moniz" w:date="2016-09-12T15:03:00Z">
        <w:r w:rsidRPr="008E3AC4" w:rsidDel="007F645C">
          <w:rPr>
            <w:rFonts w:ascii="Helvetica" w:hAnsi="Helvetica"/>
          </w:rPr>
          <w:delText>(SOP XXX)</w:delText>
        </w:r>
      </w:del>
    </w:p>
    <w:p w14:paraId="0CB5651C" w14:textId="77777777" w:rsidR="007F645C" w:rsidRDefault="007F645C" w:rsidP="00AC11DA">
      <w:pPr>
        <w:rPr>
          <w:ins w:id="63" w:author="Katya Frois-Moniz" w:date="2016-09-12T15:05:00Z"/>
          <w:rFonts w:ascii="Helvetica" w:hAnsi="Helvetica"/>
          <w:b/>
        </w:rPr>
      </w:pPr>
    </w:p>
    <w:p w14:paraId="3EEFD1B7" w14:textId="77777777" w:rsidR="006C2847" w:rsidRPr="008E3AC4" w:rsidRDefault="006C2847" w:rsidP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Version History</w:t>
      </w:r>
    </w:p>
    <w:p w14:paraId="114D2E9A" w14:textId="3EFD0BAB" w:rsidR="006C2847" w:rsidRPr="008E3AC4" w:rsidRDefault="007F645C" w:rsidP="00AC11DA">
      <w:pPr>
        <w:rPr>
          <w:rFonts w:ascii="Helvetica" w:hAnsi="Helvetica"/>
        </w:rPr>
      </w:pPr>
      <w:ins w:id="64" w:author="Katya Frois-Moniz" w:date="2016-09-12T15:05:00Z">
        <w:r>
          <w:rPr>
            <w:rFonts w:ascii="Helvetica" w:hAnsi="Helvetica"/>
            <w:b/>
          </w:rPr>
          <w:t xml:space="preserve">NA. </w:t>
        </w:r>
      </w:ins>
      <w:del w:id="65" w:author="Katya Frois-Moniz" w:date="2016-09-12T15:05:00Z">
        <w:r w:rsidR="00BC55D5" w:rsidRPr="008E3AC4" w:rsidDel="007F645C">
          <w:rPr>
            <w:rFonts w:ascii="Helvetica" w:hAnsi="Helvetica"/>
            <w:b/>
          </w:rPr>
          <w:tab/>
        </w:r>
      </w:del>
      <w:r w:rsidR="00BC55D5" w:rsidRPr="008E3AC4">
        <w:rPr>
          <w:rFonts w:ascii="Helvetica" w:hAnsi="Helvetica"/>
        </w:rPr>
        <w:t xml:space="preserve">This is version 1 of </w:t>
      </w:r>
      <w:del w:id="66" w:author="Katya Frois-Moniz" w:date="2016-09-12T15:05:00Z">
        <w:r w:rsidR="00BC55D5" w:rsidRPr="008E3AC4" w:rsidDel="007F645C">
          <w:rPr>
            <w:rFonts w:ascii="Helvetica" w:hAnsi="Helvetica"/>
          </w:rPr>
          <w:delText>2</w:delText>
        </w:r>
      </w:del>
      <w:ins w:id="67" w:author="Katya Frois-Moniz" w:date="2016-09-12T15:05:00Z">
        <w:r>
          <w:rPr>
            <w:rFonts w:ascii="Helvetica" w:hAnsi="Helvetica"/>
          </w:rPr>
          <w:t>this SOP.</w:t>
        </w:r>
      </w:ins>
    </w:p>
    <w:p w14:paraId="25F48950" w14:textId="77777777" w:rsidR="007F645C" w:rsidRDefault="007F645C" w:rsidP="00AC11DA">
      <w:pPr>
        <w:rPr>
          <w:ins w:id="68" w:author="Katya Frois-Moniz" w:date="2016-09-12T15:05:00Z"/>
          <w:rFonts w:ascii="Helvetica" w:hAnsi="Helvetica"/>
          <w:b/>
        </w:rPr>
      </w:pPr>
    </w:p>
    <w:p w14:paraId="59018A9B" w14:textId="77777777" w:rsidR="006C2847" w:rsidRDefault="006C2847" w:rsidP="00AC11DA">
      <w:pPr>
        <w:rPr>
          <w:ins w:id="69" w:author="Katya Frois-Moniz" w:date="2016-09-12T15:06:00Z"/>
          <w:rFonts w:ascii="Helvetica" w:hAnsi="Helvetica"/>
          <w:b/>
        </w:rPr>
      </w:pPr>
      <w:r w:rsidRPr="008E3AC4">
        <w:rPr>
          <w:rFonts w:ascii="Helvetica" w:hAnsi="Helvetica"/>
          <w:b/>
        </w:rPr>
        <w:t>Worksheets</w:t>
      </w:r>
    </w:p>
    <w:p w14:paraId="218A568B" w14:textId="12ED02F7" w:rsidR="007F645C" w:rsidRDefault="007F645C" w:rsidP="00AC11DA">
      <w:pPr>
        <w:rPr>
          <w:ins w:id="70" w:author="Katya Frois-Moniz" w:date="2016-09-12T15:06:00Z"/>
          <w:rFonts w:ascii="Helvetica" w:hAnsi="Helvetica"/>
          <w:b/>
        </w:rPr>
      </w:pPr>
      <w:ins w:id="71" w:author="Katya Frois-Moniz" w:date="2016-09-12T15:06:00Z">
        <w:r>
          <w:rPr>
            <w:rFonts w:ascii="Helvetica" w:hAnsi="Helvetica"/>
            <w:b/>
          </w:rPr>
          <w:t>NA</w:t>
        </w:r>
      </w:ins>
    </w:p>
    <w:p w14:paraId="5326CF56" w14:textId="77777777" w:rsidR="007F645C" w:rsidRPr="008E3AC4" w:rsidRDefault="007F645C" w:rsidP="00AC11DA">
      <w:pPr>
        <w:rPr>
          <w:rFonts w:ascii="Helvetica" w:hAnsi="Helvetica"/>
          <w:b/>
        </w:rPr>
      </w:pPr>
    </w:p>
    <w:p w14:paraId="71AC3265" w14:textId="516818C0" w:rsidR="006C2847" w:rsidRPr="008E3AC4" w:rsidDel="007F645C" w:rsidRDefault="006C2847" w:rsidP="00AC11DA">
      <w:pPr>
        <w:rPr>
          <w:del w:id="72" w:author="Katya Frois-Moniz" w:date="2016-09-12T15:06:00Z"/>
          <w:rFonts w:ascii="Helvetica" w:hAnsi="Helvetica"/>
        </w:rPr>
      </w:pPr>
      <w:del w:id="73" w:author="Katya Frois-Moniz" w:date="2016-09-12T15:06:00Z">
        <w:r w:rsidRPr="008E3AC4" w:rsidDel="007F645C">
          <w:rPr>
            <w:rFonts w:ascii="Helvetica" w:hAnsi="Helvetica"/>
          </w:rPr>
          <w:tab/>
        </w:r>
        <w:r w:rsidR="00BC55D5" w:rsidRPr="008E3AC4" w:rsidDel="007F645C">
          <w:rPr>
            <w:rFonts w:ascii="Helvetica" w:hAnsi="Helvetica"/>
          </w:rPr>
          <w:delText>- lab notebook pages: Allison Perrotta page 25</w:delText>
        </w:r>
      </w:del>
    </w:p>
    <w:p w14:paraId="761638CF" w14:textId="77777777" w:rsidR="006C2847" w:rsidRPr="008E3AC4" w:rsidRDefault="006C2847" w:rsidP="00AC11DA">
      <w:pPr>
        <w:rPr>
          <w:rFonts w:ascii="Helvetica" w:hAnsi="Helvetica"/>
          <w:b/>
        </w:rPr>
      </w:pPr>
      <w:r w:rsidRPr="008E3AC4">
        <w:rPr>
          <w:rFonts w:ascii="Helvetica" w:hAnsi="Helvetica"/>
          <w:b/>
        </w:rPr>
        <w:t>Appendix</w:t>
      </w:r>
    </w:p>
    <w:p w14:paraId="4D8E6199" w14:textId="3517CACF" w:rsidR="006C2847" w:rsidRPr="008E3AC4" w:rsidRDefault="007F645C" w:rsidP="00AC11DA">
      <w:pPr>
        <w:rPr>
          <w:rFonts w:ascii="Helvetica" w:hAnsi="Helvetica"/>
        </w:rPr>
      </w:pPr>
      <w:ins w:id="74" w:author="Katya Frois-Moniz" w:date="2016-09-12T15:06:00Z">
        <w:r>
          <w:rPr>
            <w:rFonts w:ascii="Helvetica" w:hAnsi="Helvetica"/>
          </w:rPr>
          <w:t>NA</w:t>
        </w:r>
      </w:ins>
      <w:del w:id="75" w:author="Katya Frois-Moniz" w:date="2016-09-12T15:06:00Z">
        <w:r w:rsidR="006C2847" w:rsidRPr="008E3AC4" w:rsidDel="007F645C">
          <w:rPr>
            <w:rFonts w:ascii="Helvetica" w:hAnsi="Helvetica"/>
          </w:rPr>
          <w:tab/>
          <w:delText>Digital phots or links to electronic notebooks/data archives</w:delText>
        </w:r>
      </w:del>
    </w:p>
    <w:p w14:paraId="6A4302EC" w14:textId="6CCC471B" w:rsidR="00AC11DA" w:rsidRPr="008E3AC4" w:rsidDel="007F645C" w:rsidRDefault="00AC11DA" w:rsidP="00AC11DA">
      <w:pPr>
        <w:rPr>
          <w:del w:id="76" w:author="Katya Frois-Moniz" w:date="2016-09-12T15:06:00Z"/>
          <w:rFonts w:ascii="Helvetica" w:hAnsi="Helvetica"/>
        </w:rPr>
      </w:pPr>
      <w:bookmarkStart w:id="77" w:name="_GoBack"/>
      <w:bookmarkEnd w:id="77"/>
    </w:p>
    <w:p w14:paraId="27D3F77F" w14:textId="73D0C3D4" w:rsidR="00AC11DA" w:rsidRPr="008E3AC4" w:rsidDel="007F645C" w:rsidRDefault="00AC11DA" w:rsidP="00AC11DA">
      <w:pPr>
        <w:rPr>
          <w:del w:id="78" w:author="Katya Frois-Moniz" w:date="2016-09-12T15:06:00Z"/>
          <w:rFonts w:ascii="Helvetica" w:hAnsi="Helvetica"/>
        </w:rPr>
      </w:pPr>
    </w:p>
    <w:p w14:paraId="09CA7BDC" w14:textId="2AF580F2" w:rsidR="00AC11DA" w:rsidRPr="008E3AC4" w:rsidDel="007F645C" w:rsidRDefault="00AC11DA" w:rsidP="00AC11DA">
      <w:pPr>
        <w:rPr>
          <w:del w:id="79" w:author="Katya Frois-Moniz" w:date="2016-09-12T15:06:00Z"/>
          <w:rFonts w:ascii="Helvetica" w:hAnsi="Helvetica"/>
        </w:rPr>
      </w:pPr>
    </w:p>
    <w:p w14:paraId="37FE6DA8" w14:textId="2760912B" w:rsidR="00AC11DA" w:rsidRPr="008E3AC4" w:rsidDel="007F645C" w:rsidRDefault="00AC11DA" w:rsidP="00AC11DA">
      <w:pPr>
        <w:rPr>
          <w:del w:id="80" w:author="Katya Frois-Moniz" w:date="2016-09-12T15:06:00Z"/>
          <w:rFonts w:ascii="Helvetica" w:hAnsi="Helvetica"/>
        </w:rPr>
      </w:pPr>
    </w:p>
    <w:p w14:paraId="36C18B7E" w14:textId="3EADDC83" w:rsidR="00AC11DA" w:rsidRPr="008E3AC4" w:rsidDel="007F645C" w:rsidRDefault="00AC11DA" w:rsidP="00AC11DA">
      <w:pPr>
        <w:pStyle w:val="ListParagraph"/>
        <w:numPr>
          <w:ilvl w:val="0"/>
          <w:numId w:val="1"/>
        </w:numPr>
        <w:rPr>
          <w:del w:id="81" w:author="Katya Frois-Moniz" w:date="2016-09-12T15:06:00Z"/>
          <w:rFonts w:ascii="Helvetica" w:hAnsi="Helvetica"/>
        </w:rPr>
      </w:pPr>
    </w:p>
    <w:p w14:paraId="3A1122DC" w14:textId="77777777" w:rsidR="00AC11DA" w:rsidRPr="008E3AC4" w:rsidRDefault="00AC11DA">
      <w:pPr>
        <w:rPr>
          <w:rFonts w:ascii="Helvetica" w:hAnsi="Helvetica"/>
        </w:rPr>
      </w:pPr>
    </w:p>
    <w:sectPr w:rsidR="00AC11DA" w:rsidRPr="008E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02DA"/>
    <w:rsid w:val="003357C5"/>
    <w:rsid w:val="00387028"/>
    <w:rsid w:val="00567650"/>
    <w:rsid w:val="006C2847"/>
    <w:rsid w:val="006F7DFF"/>
    <w:rsid w:val="007721D2"/>
    <w:rsid w:val="007B07B3"/>
    <w:rsid w:val="007F645C"/>
    <w:rsid w:val="00876CE6"/>
    <w:rsid w:val="0088099D"/>
    <w:rsid w:val="008E3AC4"/>
    <w:rsid w:val="0096676A"/>
    <w:rsid w:val="00970299"/>
    <w:rsid w:val="0099482B"/>
    <w:rsid w:val="00A01357"/>
    <w:rsid w:val="00AC11DA"/>
    <w:rsid w:val="00AD7B3B"/>
    <w:rsid w:val="00AE6B0B"/>
    <w:rsid w:val="00B948D0"/>
    <w:rsid w:val="00BC55D5"/>
    <w:rsid w:val="00E553CC"/>
    <w:rsid w:val="00E6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A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A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518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Katya Frois-Moniz</cp:lastModifiedBy>
  <cp:revision>14</cp:revision>
  <dcterms:created xsi:type="dcterms:W3CDTF">2016-02-29T18:12:00Z</dcterms:created>
  <dcterms:modified xsi:type="dcterms:W3CDTF">2016-09-12T19:06:00Z</dcterms:modified>
</cp:coreProperties>
</file>