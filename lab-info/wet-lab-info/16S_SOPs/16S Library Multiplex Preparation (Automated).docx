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000000" w:rsidRDefault="00FE71F6">
      <w:pPr>
        <w:pStyle w:val="Heading1"/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</w:rPr>
        <w:t>16S Library Multiplex Preparation (Automated) - in progress</w:t>
      </w:r>
    </w:p>
    <w:p w:rsidR="00000000" w:rsidRDefault="00FE71F6">
      <w:pPr>
        <w:pStyle w:val="NormalWeb"/>
      </w:pPr>
      <w:ins w:id="0" w:author="Unknown">
        <w:r>
          <w:rPr>
            <w:color w:val="000000"/>
          </w:rPr>
          <w:t>16S Library Multiplex Preparation (Automated)</w:t>
        </w:r>
      </w:ins>
      <w:r>
        <w:rPr>
          <w:color w:val="000000"/>
        </w:rPr>
        <w:t> </w:t>
      </w:r>
    </w:p>
    <w:p w:rsidR="00000000" w:rsidRDefault="00FE71F6">
      <w:pPr>
        <w:pStyle w:val="NormalWeb"/>
      </w:pPr>
      <w:ins w:id="1" w:author="Unknown">
        <w:r>
          <w:rPr>
            <w:color w:val="000000"/>
          </w:rPr>
          <w:t>Note:</w:t>
        </w:r>
      </w:ins>
      <w:r>
        <w:rPr>
          <w:color w:val="000000"/>
        </w:rPr>
        <w:t> </w:t>
      </w:r>
    </w:p>
    <w:p w:rsidR="00000000" w:rsidRDefault="00FE71F6">
      <w:pPr>
        <w:numPr>
          <w:ilvl w:val="0"/>
          <w:numId w:val="1"/>
        </w:numPr>
        <w:spacing w:before="100" w:beforeAutospacing="1" w:after="100" w:afterAutospacing="1"/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  <w:color w:val="000000"/>
        </w:rPr>
        <w:t xml:space="preserve">This protocol is for preparing 16S libraries on Rosie (the </w:t>
      </w:r>
      <w:proofErr w:type="spellStart"/>
      <w:r>
        <w:rPr>
          <w:rFonts w:ascii="Verdana" w:eastAsia="Times New Roman" w:hAnsi="Verdana" w:cs="Times New Roman"/>
          <w:color w:val="000000"/>
        </w:rPr>
        <w:t>Alm</w:t>
      </w:r>
      <w:proofErr w:type="spellEnd"/>
      <w:r>
        <w:rPr>
          <w:rFonts w:ascii="Verdana" w:eastAsia="Times New Roman" w:hAnsi="Verdana" w:cs="Times New Roman"/>
          <w:color w:val="000000"/>
        </w:rPr>
        <w:t xml:space="preserve"> lab's </w:t>
      </w:r>
      <w:proofErr w:type="spellStart"/>
      <w:r>
        <w:rPr>
          <w:rFonts w:ascii="Verdana" w:eastAsia="Times New Roman" w:hAnsi="Verdana" w:cs="Times New Roman"/>
          <w:color w:val="000000"/>
        </w:rPr>
        <w:t>epMotion</w:t>
      </w:r>
      <w:proofErr w:type="spellEnd"/>
      <w:r>
        <w:rPr>
          <w:rFonts w:ascii="Verdana" w:eastAsia="Times New Roman" w:hAnsi="Verdana" w:cs="Times New Roman"/>
          <w:color w:val="000000"/>
        </w:rPr>
        <w:t xml:space="preserve"> 5075) and should only be used to prepare 96 </w:t>
      </w:r>
      <w:r>
        <w:rPr>
          <w:rFonts w:ascii="Verdana" w:eastAsia="Times New Roman" w:hAnsi="Verdana" w:cs="Times New Roman"/>
          <w:color w:val="000000"/>
        </w:rPr>
        <w:t>well sample plates for multiplexing. </w:t>
      </w:r>
    </w:p>
    <w:p w:rsidR="00000000" w:rsidRDefault="00FE71F6">
      <w:pPr>
        <w:numPr>
          <w:ilvl w:val="0"/>
          <w:numId w:val="1"/>
        </w:numPr>
        <w:spacing w:before="100" w:beforeAutospacing="1" w:after="100" w:afterAutospacing="1"/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  <w:color w:val="000000"/>
        </w:rPr>
        <w:t xml:space="preserve">At the beginning of EACH DAY using Rosie spray and wipe down the deck with </w:t>
      </w:r>
      <w:proofErr w:type="spellStart"/>
      <w:r>
        <w:rPr>
          <w:rFonts w:ascii="Verdana" w:eastAsia="Times New Roman" w:hAnsi="Verdana" w:cs="Times New Roman"/>
          <w:color w:val="000000"/>
        </w:rPr>
        <w:t>RNAse</w:t>
      </w:r>
      <w:proofErr w:type="spellEnd"/>
      <w:r>
        <w:rPr>
          <w:rFonts w:ascii="Verdana" w:eastAsia="Times New Roman" w:hAnsi="Verdana" w:cs="Times New Roman"/>
          <w:color w:val="000000"/>
        </w:rPr>
        <w:t xml:space="preserve"> AWAY and 70% </w:t>
      </w:r>
      <w:proofErr w:type="spellStart"/>
      <w:r>
        <w:rPr>
          <w:rFonts w:ascii="Verdana" w:eastAsia="Times New Roman" w:hAnsi="Verdana" w:cs="Times New Roman"/>
          <w:color w:val="000000"/>
        </w:rPr>
        <w:t>EtOH</w:t>
      </w:r>
      <w:proofErr w:type="spellEnd"/>
      <w:r>
        <w:rPr>
          <w:rFonts w:ascii="Verdana" w:eastAsia="Times New Roman" w:hAnsi="Verdana" w:cs="Times New Roman"/>
          <w:color w:val="000000"/>
        </w:rPr>
        <w:t xml:space="preserve"> then UV the deck for 10-15minutes before starting protocols for the day. </w:t>
      </w:r>
    </w:p>
    <w:p w:rsidR="00000000" w:rsidRDefault="00FE71F6">
      <w:pPr>
        <w:numPr>
          <w:ilvl w:val="0"/>
          <w:numId w:val="1"/>
        </w:numPr>
        <w:spacing w:before="100" w:beforeAutospacing="1" w:after="100" w:afterAutospacing="1"/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  <w:color w:val="000000"/>
        </w:rPr>
        <w:t>If you are preparing only one plate for seque</w:t>
      </w:r>
      <w:r>
        <w:rPr>
          <w:rFonts w:ascii="Verdana" w:eastAsia="Times New Roman" w:hAnsi="Verdana" w:cs="Times New Roman"/>
          <w:color w:val="000000"/>
        </w:rPr>
        <w:t>ncing please use the PE_16s_V4_U515_F primer in the first step PCR. If you are planning on combining multiple 96 well plates for sequencing (</w:t>
      </w:r>
      <w:r>
        <w:rPr>
          <w:rFonts w:ascii="Verdana" w:eastAsia="Times New Roman" w:hAnsi="Verdana" w:cs="Times New Roman"/>
          <w:b/>
          <w:bCs/>
          <w:color w:val="000000"/>
        </w:rPr>
        <w:t>4 or more recommended</w:t>
      </w:r>
      <w:r>
        <w:rPr>
          <w:rFonts w:ascii="Verdana" w:eastAsia="Times New Roman" w:hAnsi="Verdana" w:cs="Times New Roman"/>
          <w:color w:val="000000"/>
        </w:rPr>
        <w:t>) please use the PE_16s_V4_F_Bar## primer for your first step PCR. </w:t>
      </w:r>
    </w:p>
    <w:p w:rsidR="00000000" w:rsidRDefault="00FE71F6">
      <w:pPr>
        <w:numPr>
          <w:ilvl w:val="0"/>
          <w:numId w:val="1"/>
        </w:numPr>
        <w:spacing w:before="100" w:beforeAutospacing="1" w:after="100" w:afterAutospacing="1"/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  <w:color w:val="000000"/>
        </w:rPr>
        <w:t>When needed all plates (ex</w:t>
      </w:r>
      <w:r>
        <w:rPr>
          <w:rFonts w:ascii="Verdana" w:eastAsia="Times New Roman" w:hAnsi="Verdana" w:cs="Times New Roman"/>
          <w:color w:val="000000"/>
        </w:rPr>
        <w:t xml:space="preserve">cept those being stored directly after a PCR step) should be stored with aluminum foil plate covers </w:t>
      </w:r>
    </w:p>
    <w:p w:rsidR="00000000" w:rsidRDefault="00FE71F6">
      <w:pPr>
        <w:pStyle w:val="NormalWeb"/>
      </w:pPr>
      <w:ins w:id="2" w:author="Unknown">
        <w:r>
          <w:rPr>
            <w:color w:val="000000"/>
          </w:rPr>
          <w:t>Materials:</w:t>
        </w:r>
      </w:ins>
    </w:p>
    <w:p w:rsidR="00000000" w:rsidRDefault="00FE71F6">
      <w:pPr>
        <w:numPr>
          <w:ilvl w:val="0"/>
          <w:numId w:val="2"/>
        </w:numPr>
        <w:spacing w:before="100" w:beforeAutospacing="1" w:after="100" w:afterAutospacing="1"/>
        <w:rPr>
          <w:rFonts w:ascii="Verdana" w:eastAsia="Times New Roman" w:hAnsi="Verdana" w:cs="Times New Roman"/>
        </w:rPr>
      </w:pPr>
      <w:proofErr w:type="spellStart"/>
      <w:r>
        <w:rPr>
          <w:rFonts w:ascii="Verdana" w:eastAsia="Times New Roman" w:hAnsi="Verdana" w:cs="Times New Roman"/>
          <w:color w:val="000000"/>
        </w:rPr>
        <w:t>Agencourt</w:t>
      </w:r>
      <w:proofErr w:type="spellEnd"/>
      <w:r>
        <w:rPr>
          <w:rFonts w:ascii="Verdana" w:eastAsia="Times New Roman" w:hAnsi="Verdana" w:cs="Times New Roman"/>
          <w:color w:val="000000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</w:rPr>
        <w:t>Ampure</w:t>
      </w:r>
      <w:proofErr w:type="spellEnd"/>
      <w:r>
        <w:rPr>
          <w:rFonts w:ascii="Verdana" w:eastAsia="Times New Roman" w:hAnsi="Verdana" w:cs="Times New Roman"/>
          <w:color w:val="000000"/>
        </w:rPr>
        <w:t xml:space="preserve"> XP, A63881 (60mL, $300)</w:t>
      </w:r>
    </w:p>
    <w:p w:rsidR="00000000" w:rsidRDefault="00FE71F6">
      <w:pPr>
        <w:numPr>
          <w:ilvl w:val="0"/>
          <w:numId w:val="2"/>
        </w:numPr>
        <w:spacing w:before="100" w:beforeAutospacing="1" w:after="100" w:afterAutospacing="1"/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  <w:color w:val="000000"/>
        </w:rPr>
        <w:t>2 Roche LichtCycler480 384-well plate (</w:t>
      </w:r>
      <w:proofErr w:type="spellStart"/>
      <w:r>
        <w:rPr>
          <w:rFonts w:ascii="Verdana" w:eastAsia="Times New Roman" w:hAnsi="Verdana" w:cs="Times New Roman"/>
          <w:color w:val="000000"/>
        </w:rPr>
        <w:t>Axygen</w:t>
      </w:r>
      <w:proofErr w:type="spellEnd"/>
      <w:r>
        <w:rPr>
          <w:rFonts w:ascii="Verdana" w:eastAsia="Times New Roman" w:hAnsi="Verdana" w:cs="Times New Roman"/>
          <w:color w:val="000000"/>
        </w:rPr>
        <w:t>, PCR-384-LC480-W)</w:t>
      </w:r>
    </w:p>
    <w:p w:rsidR="00000000" w:rsidRDefault="00FE71F6">
      <w:pPr>
        <w:numPr>
          <w:ilvl w:val="0"/>
          <w:numId w:val="2"/>
        </w:numPr>
        <w:spacing w:before="100" w:beforeAutospacing="1" w:after="100" w:afterAutospacing="1"/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  <w:color w:val="000000"/>
        </w:rPr>
        <w:t>1:100 dilution of SYBR stock (Invitroge</w:t>
      </w:r>
      <w:r>
        <w:rPr>
          <w:rFonts w:ascii="Verdana" w:eastAsia="Times New Roman" w:hAnsi="Verdana" w:cs="Times New Roman"/>
          <w:color w:val="000000"/>
        </w:rPr>
        <w:t>n S7563, 10,000x)</w:t>
      </w:r>
    </w:p>
    <w:p w:rsidR="00000000" w:rsidRDefault="00FE71F6">
      <w:pPr>
        <w:numPr>
          <w:ilvl w:val="0"/>
          <w:numId w:val="2"/>
        </w:numPr>
        <w:spacing w:before="100" w:beforeAutospacing="1" w:after="100" w:afterAutospacing="1"/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  <w:color w:val="000000"/>
        </w:rPr>
        <w:t xml:space="preserve">Step 1/ Initial QPCR Primers </w:t>
      </w:r>
      <w:proofErr w:type="gramStart"/>
      <w:r>
        <w:rPr>
          <w:rFonts w:ascii="Verdana" w:eastAsia="Times New Roman" w:hAnsi="Verdana" w:cs="Times New Roman"/>
          <w:color w:val="000000"/>
        </w:rPr>
        <w:t>( PE</w:t>
      </w:r>
      <w:proofErr w:type="gramEnd"/>
      <w:r>
        <w:rPr>
          <w:rFonts w:ascii="Verdana" w:eastAsia="Times New Roman" w:hAnsi="Verdana" w:cs="Times New Roman"/>
          <w:color w:val="000000"/>
        </w:rPr>
        <w:t>_16s_v4U515-F)</w:t>
      </w:r>
    </w:p>
    <w:p w:rsidR="00000000" w:rsidRDefault="00FE71F6">
      <w:pPr>
        <w:numPr>
          <w:ilvl w:val="0"/>
          <w:numId w:val="2"/>
        </w:numPr>
        <w:spacing w:before="100" w:beforeAutospacing="1" w:after="100" w:afterAutospacing="1"/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  <w:color w:val="000000"/>
        </w:rPr>
        <w:t xml:space="preserve">Step 2 primers </w:t>
      </w:r>
      <w:proofErr w:type="gramStart"/>
      <w:r>
        <w:rPr>
          <w:rFonts w:ascii="Verdana" w:eastAsia="Times New Roman" w:hAnsi="Verdana" w:cs="Times New Roman"/>
          <w:color w:val="000000"/>
        </w:rPr>
        <w:t>( PE</w:t>
      </w:r>
      <w:proofErr w:type="gramEnd"/>
      <w:r>
        <w:rPr>
          <w:rFonts w:ascii="Verdana" w:eastAsia="Times New Roman" w:hAnsi="Verdana" w:cs="Times New Roman"/>
          <w:color w:val="000000"/>
        </w:rPr>
        <w:t>-III-PCR-F, PE-IV-PCR-XXX; NOTE - PE-IV-PCR-XXX primers should be used as a pre-pipetted 96well plate)</w:t>
      </w:r>
    </w:p>
    <w:p w:rsidR="00000000" w:rsidRDefault="00FE71F6">
      <w:pPr>
        <w:numPr>
          <w:ilvl w:val="0"/>
          <w:numId w:val="2"/>
        </w:numPr>
        <w:spacing w:before="100" w:beforeAutospacing="1" w:after="100" w:afterAutospacing="1"/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  <w:color w:val="000000"/>
        </w:rPr>
        <w:t>Final QPCR primers (BMC Final F, BMC Final R)</w:t>
      </w:r>
    </w:p>
    <w:p w:rsidR="00000000" w:rsidRDefault="00FE71F6">
      <w:pPr>
        <w:numPr>
          <w:ilvl w:val="0"/>
          <w:numId w:val="2"/>
        </w:numPr>
        <w:spacing w:before="100" w:beforeAutospacing="1" w:after="100" w:afterAutospacing="1"/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  <w:color w:val="000000"/>
        </w:rPr>
        <w:t xml:space="preserve">HF </w:t>
      </w:r>
      <w:proofErr w:type="spellStart"/>
      <w:r>
        <w:rPr>
          <w:rFonts w:ascii="Verdana" w:eastAsia="Times New Roman" w:hAnsi="Verdana" w:cs="Times New Roman"/>
          <w:color w:val="000000"/>
        </w:rPr>
        <w:t>Phusion</w:t>
      </w:r>
      <w:proofErr w:type="spellEnd"/>
      <w:r>
        <w:rPr>
          <w:rFonts w:ascii="Verdana" w:eastAsia="Times New Roman" w:hAnsi="Verdana" w:cs="Times New Roman"/>
          <w:color w:val="000000"/>
        </w:rPr>
        <w:t xml:space="preserve"> (NEB, M0530</w:t>
      </w:r>
      <w:r>
        <w:rPr>
          <w:rFonts w:ascii="Verdana" w:eastAsia="Times New Roman" w:hAnsi="Verdana" w:cs="Times New Roman"/>
          <w:color w:val="000000"/>
        </w:rPr>
        <w:t>L)</w:t>
      </w:r>
    </w:p>
    <w:p w:rsidR="00000000" w:rsidRDefault="00FE71F6">
      <w:pPr>
        <w:numPr>
          <w:ilvl w:val="0"/>
          <w:numId w:val="2"/>
        </w:numPr>
        <w:spacing w:before="100" w:beforeAutospacing="1" w:after="100" w:afterAutospacing="1"/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  <w:color w:val="000000"/>
        </w:rPr>
        <w:t>KAPA SYBR 2xMM for final QPCR (</w:t>
      </w:r>
      <w:proofErr w:type="spellStart"/>
      <w:r>
        <w:rPr>
          <w:rFonts w:ascii="Verdana" w:eastAsia="Times New Roman" w:hAnsi="Verdana" w:cs="Times New Roman"/>
          <w:color w:val="000000"/>
        </w:rPr>
        <w:t>Kapa</w:t>
      </w:r>
      <w:proofErr w:type="spellEnd"/>
      <w:r>
        <w:rPr>
          <w:rFonts w:ascii="Verdana" w:eastAsia="Times New Roman" w:hAnsi="Verdana" w:cs="Times New Roman"/>
          <w:color w:val="000000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</w:rPr>
        <w:t>biosystems</w:t>
      </w:r>
      <w:proofErr w:type="spellEnd"/>
      <w:r>
        <w:rPr>
          <w:rFonts w:ascii="Verdana" w:eastAsia="Times New Roman" w:hAnsi="Verdana" w:cs="Times New Roman"/>
          <w:color w:val="000000"/>
        </w:rPr>
        <w:t>, KK4611)</w:t>
      </w:r>
    </w:p>
    <w:p w:rsidR="00000000" w:rsidRDefault="00FE71F6">
      <w:pPr>
        <w:numPr>
          <w:ilvl w:val="0"/>
          <w:numId w:val="2"/>
        </w:numPr>
        <w:spacing w:before="100" w:beforeAutospacing="1" w:after="100" w:afterAutospacing="1"/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  <w:color w:val="000000"/>
        </w:rPr>
        <w:t xml:space="preserve">Invitrogen Super magnet (16 sample capacity: DynaMag-5, 12303, $750; -OR- 8 sample capacity: </w:t>
      </w:r>
      <w:proofErr w:type="spellStart"/>
      <w:r>
        <w:rPr>
          <w:rFonts w:ascii="Verdana" w:eastAsia="Times New Roman" w:hAnsi="Verdana" w:cs="Times New Roman"/>
          <w:color w:val="000000"/>
        </w:rPr>
        <w:t>DynaMag</w:t>
      </w:r>
      <w:proofErr w:type="spellEnd"/>
      <w:r>
        <w:rPr>
          <w:rFonts w:ascii="Verdana" w:eastAsia="Times New Roman" w:hAnsi="Verdana" w:cs="Times New Roman"/>
          <w:color w:val="000000"/>
        </w:rPr>
        <w:t>-Spin, 12320, $358.79)</w:t>
      </w:r>
    </w:p>
    <w:p w:rsidR="00000000" w:rsidRDefault="00FE71F6">
      <w:pPr>
        <w:numPr>
          <w:ilvl w:val="0"/>
          <w:numId w:val="2"/>
        </w:numPr>
        <w:spacing w:before="100" w:beforeAutospacing="1" w:after="100" w:afterAutospacing="1"/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  <w:color w:val="000000"/>
        </w:rPr>
        <w:t>96 well magnet plate (</w:t>
      </w:r>
      <w:proofErr w:type="spellStart"/>
      <w:r>
        <w:rPr>
          <w:rFonts w:ascii="Verdana" w:eastAsia="Times New Roman" w:hAnsi="Verdana" w:cs="Times New Roman"/>
          <w:color w:val="000000"/>
        </w:rPr>
        <w:t>Agencourt</w:t>
      </w:r>
      <w:proofErr w:type="spellEnd"/>
      <w:r>
        <w:rPr>
          <w:rFonts w:ascii="Verdana" w:eastAsia="Times New Roman" w:hAnsi="Verdana" w:cs="Times New Roman"/>
          <w:color w:val="000000"/>
        </w:rPr>
        <w:t xml:space="preserve">, </w:t>
      </w:r>
      <w:proofErr w:type="spellStart"/>
      <w:r>
        <w:rPr>
          <w:rFonts w:ascii="Verdana" w:eastAsia="Times New Roman" w:hAnsi="Verdana" w:cs="Times New Roman"/>
          <w:color w:val="000000"/>
        </w:rPr>
        <w:t>SPRIPlate</w:t>
      </w:r>
      <w:proofErr w:type="spellEnd"/>
      <w:r>
        <w:rPr>
          <w:rFonts w:ascii="Verdana" w:eastAsia="Times New Roman" w:hAnsi="Verdana" w:cs="Times New Roman"/>
          <w:color w:val="000000"/>
        </w:rPr>
        <w:t xml:space="preserve"> 96R Super Magnet Plate, A32782,</w:t>
      </w:r>
      <w:r>
        <w:rPr>
          <w:rFonts w:ascii="Verdana" w:eastAsia="Times New Roman" w:hAnsi="Verdana" w:cs="Times New Roman"/>
          <w:color w:val="000000"/>
        </w:rPr>
        <w:t xml:space="preserve"> ~$734.00 ($660 with academic discount))</w:t>
      </w:r>
    </w:p>
    <w:p w:rsidR="00000000" w:rsidRDefault="00FE71F6">
      <w:pPr>
        <w:numPr>
          <w:ilvl w:val="0"/>
          <w:numId w:val="2"/>
        </w:numPr>
        <w:spacing w:before="100" w:beforeAutospacing="1" w:after="100" w:afterAutospacing="1"/>
        <w:rPr>
          <w:rFonts w:ascii="Verdana" w:eastAsia="Times New Roman" w:hAnsi="Verdana" w:cs="Times New Roman"/>
        </w:rPr>
      </w:pPr>
      <w:proofErr w:type="gramStart"/>
      <w:r>
        <w:rPr>
          <w:rFonts w:ascii="Verdana" w:eastAsia="Times New Roman" w:hAnsi="Verdana" w:cs="Times New Roman"/>
          <w:color w:val="000000"/>
        </w:rPr>
        <w:t>up</w:t>
      </w:r>
      <w:proofErr w:type="gramEnd"/>
      <w:r>
        <w:rPr>
          <w:rFonts w:ascii="Verdana" w:eastAsia="Times New Roman" w:hAnsi="Verdana" w:cs="Times New Roman"/>
          <w:color w:val="000000"/>
        </w:rPr>
        <w:t xml:space="preserve"> to 10 boxes of 300uL filtered </w:t>
      </w:r>
      <w:proofErr w:type="spellStart"/>
      <w:r>
        <w:rPr>
          <w:rFonts w:ascii="Verdana" w:eastAsia="Times New Roman" w:hAnsi="Verdana" w:cs="Times New Roman"/>
          <w:color w:val="000000"/>
        </w:rPr>
        <w:t>epTIPS</w:t>
      </w:r>
      <w:proofErr w:type="spellEnd"/>
      <w:r>
        <w:rPr>
          <w:rFonts w:ascii="Verdana" w:eastAsia="Times New Roman" w:hAnsi="Verdana" w:cs="Times New Roman"/>
          <w:color w:val="000000"/>
        </w:rPr>
        <w:t xml:space="preserve"> (</w:t>
      </w:r>
      <w:proofErr w:type="spellStart"/>
      <w:r>
        <w:rPr>
          <w:rFonts w:ascii="Verdana" w:eastAsia="Times New Roman" w:hAnsi="Verdana" w:cs="Times New Roman"/>
          <w:color w:val="000000"/>
        </w:rPr>
        <w:t>Eppendorf</w:t>
      </w:r>
      <w:proofErr w:type="spellEnd"/>
      <w:r>
        <w:rPr>
          <w:rFonts w:ascii="Verdana" w:eastAsia="Times New Roman" w:hAnsi="Verdana" w:cs="Times New Roman"/>
          <w:color w:val="000000"/>
        </w:rPr>
        <w:t>, Cat# 0030014456)</w:t>
      </w:r>
    </w:p>
    <w:p w:rsidR="00000000" w:rsidRDefault="00FE71F6">
      <w:pPr>
        <w:numPr>
          <w:ilvl w:val="0"/>
          <w:numId w:val="2"/>
        </w:numPr>
        <w:spacing w:before="100" w:beforeAutospacing="1" w:after="100" w:afterAutospacing="1"/>
        <w:rPr>
          <w:rFonts w:ascii="Verdana" w:eastAsia="Times New Roman" w:hAnsi="Verdana" w:cs="Times New Roman"/>
        </w:rPr>
      </w:pPr>
      <w:proofErr w:type="gramStart"/>
      <w:r>
        <w:rPr>
          <w:rFonts w:ascii="Verdana" w:eastAsia="Times New Roman" w:hAnsi="Verdana" w:cs="Times New Roman"/>
          <w:color w:val="000000"/>
        </w:rPr>
        <w:t>up</w:t>
      </w:r>
      <w:proofErr w:type="gramEnd"/>
      <w:r>
        <w:rPr>
          <w:rFonts w:ascii="Verdana" w:eastAsia="Times New Roman" w:hAnsi="Verdana" w:cs="Times New Roman"/>
          <w:color w:val="000000"/>
        </w:rPr>
        <w:t xml:space="preserve"> to 13 boxes of 300uL unfiltered </w:t>
      </w:r>
      <w:proofErr w:type="spellStart"/>
      <w:r>
        <w:rPr>
          <w:rFonts w:ascii="Verdana" w:eastAsia="Times New Roman" w:hAnsi="Verdana" w:cs="Times New Roman"/>
          <w:color w:val="000000"/>
        </w:rPr>
        <w:t>epTIPS</w:t>
      </w:r>
      <w:proofErr w:type="spellEnd"/>
      <w:r>
        <w:rPr>
          <w:rFonts w:ascii="Verdana" w:eastAsia="Times New Roman" w:hAnsi="Verdana" w:cs="Times New Roman"/>
          <w:color w:val="000000"/>
        </w:rPr>
        <w:t> (</w:t>
      </w:r>
      <w:proofErr w:type="spellStart"/>
      <w:r>
        <w:rPr>
          <w:rFonts w:ascii="Verdana" w:eastAsia="Times New Roman" w:hAnsi="Verdana" w:cs="Times New Roman"/>
          <w:color w:val="000000"/>
        </w:rPr>
        <w:t>Eppendorf</w:t>
      </w:r>
      <w:proofErr w:type="spellEnd"/>
      <w:r>
        <w:rPr>
          <w:rFonts w:ascii="Verdana" w:eastAsia="Times New Roman" w:hAnsi="Verdana" w:cs="Times New Roman"/>
          <w:color w:val="000000"/>
        </w:rPr>
        <w:t>, bulk Cat# 960050620)</w:t>
      </w:r>
    </w:p>
    <w:p w:rsidR="00000000" w:rsidRDefault="00FE71F6">
      <w:pPr>
        <w:numPr>
          <w:ilvl w:val="0"/>
          <w:numId w:val="2"/>
        </w:numPr>
        <w:spacing w:before="100" w:beforeAutospacing="1" w:after="100" w:afterAutospacing="1"/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  <w:color w:val="000000"/>
        </w:rPr>
        <w:t xml:space="preserve">8 boxes of 50uL filtered </w:t>
      </w:r>
      <w:proofErr w:type="spellStart"/>
      <w:r>
        <w:rPr>
          <w:rFonts w:ascii="Verdana" w:eastAsia="Times New Roman" w:hAnsi="Verdana" w:cs="Times New Roman"/>
          <w:color w:val="000000"/>
        </w:rPr>
        <w:t>epTIPS</w:t>
      </w:r>
      <w:proofErr w:type="spellEnd"/>
      <w:r>
        <w:rPr>
          <w:rFonts w:ascii="Verdana" w:eastAsia="Times New Roman" w:hAnsi="Verdana" w:cs="Times New Roman"/>
          <w:color w:val="000000"/>
        </w:rPr>
        <w:t> (</w:t>
      </w:r>
      <w:proofErr w:type="spellStart"/>
      <w:r>
        <w:rPr>
          <w:rFonts w:ascii="Verdana" w:eastAsia="Times New Roman" w:hAnsi="Verdana" w:cs="Times New Roman"/>
          <w:color w:val="000000"/>
        </w:rPr>
        <w:t>Eppendorf</w:t>
      </w:r>
      <w:proofErr w:type="spellEnd"/>
      <w:r>
        <w:rPr>
          <w:rFonts w:ascii="Verdana" w:eastAsia="Times New Roman" w:hAnsi="Verdana" w:cs="Times New Roman"/>
          <w:color w:val="000000"/>
        </w:rPr>
        <w:t>, Cat# 0030014413)</w:t>
      </w:r>
    </w:p>
    <w:p w:rsidR="00000000" w:rsidRDefault="00FE71F6">
      <w:pPr>
        <w:numPr>
          <w:ilvl w:val="0"/>
          <w:numId w:val="3"/>
        </w:numPr>
        <w:spacing w:before="100" w:beforeAutospacing="1" w:after="100" w:afterAutospacing="1"/>
        <w:rPr>
          <w:rFonts w:ascii="Verdana" w:eastAsia="Times New Roman" w:hAnsi="Verdana" w:cs="Times New Roman"/>
        </w:rPr>
      </w:pPr>
      <w:proofErr w:type="gramStart"/>
      <w:r>
        <w:rPr>
          <w:rFonts w:ascii="Verdana" w:eastAsia="Times New Roman" w:hAnsi="Verdana" w:cs="Times New Roman"/>
          <w:color w:val="000000"/>
        </w:rPr>
        <w:t>up</w:t>
      </w:r>
      <w:proofErr w:type="gramEnd"/>
      <w:r>
        <w:rPr>
          <w:rFonts w:ascii="Verdana" w:eastAsia="Times New Roman" w:hAnsi="Verdana" w:cs="Times New Roman"/>
          <w:color w:val="000000"/>
        </w:rPr>
        <w:t xml:space="preserve"> to 10 3</w:t>
      </w:r>
      <w:r>
        <w:rPr>
          <w:rFonts w:ascii="Verdana" w:eastAsia="Times New Roman" w:hAnsi="Verdana" w:cs="Times New Roman"/>
          <w:color w:val="000000"/>
        </w:rPr>
        <w:t>0mL reagent reservoirs (</w:t>
      </w:r>
      <w:proofErr w:type="spellStart"/>
      <w:r>
        <w:rPr>
          <w:rFonts w:ascii="Verdana" w:eastAsia="Times New Roman" w:hAnsi="Verdana" w:cs="Times New Roman"/>
          <w:color w:val="000000"/>
        </w:rPr>
        <w:t>Eppendorf</w:t>
      </w:r>
      <w:proofErr w:type="spellEnd"/>
      <w:r>
        <w:rPr>
          <w:rFonts w:ascii="Verdana" w:eastAsia="Times New Roman" w:hAnsi="Verdana" w:cs="Times New Roman"/>
          <w:color w:val="000000"/>
        </w:rPr>
        <w:t>, 250 reservoirs Cat# 960051500)  </w:t>
      </w:r>
    </w:p>
    <w:p w:rsidR="00000000" w:rsidRDefault="00FE71F6">
      <w:pPr>
        <w:numPr>
          <w:ilvl w:val="0"/>
          <w:numId w:val="3"/>
        </w:numPr>
        <w:spacing w:before="100" w:beforeAutospacing="1" w:after="100" w:afterAutospacing="1"/>
        <w:rPr>
          <w:rFonts w:ascii="Verdana" w:eastAsia="Times New Roman" w:hAnsi="Verdana" w:cs="Times New Roman"/>
        </w:rPr>
      </w:pPr>
      <w:proofErr w:type="gramStart"/>
      <w:r>
        <w:rPr>
          <w:rFonts w:ascii="Verdana" w:eastAsia="Times New Roman" w:hAnsi="Verdana" w:cs="Times New Roman"/>
          <w:color w:val="000000"/>
        </w:rPr>
        <w:t>up</w:t>
      </w:r>
      <w:proofErr w:type="gramEnd"/>
      <w:r>
        <w:rPr>
          <w:rFonts w:ascii="Verdana" w:eastAsia="Times New Roman" w:hAnsi="Verdana" w:cs="Times New Roman"/>
          <w:color w:val="000000"/>
        </w:rPr>
        <w:t xml:space="preserve"> to 2 100mL reagent reservoirs (</w:t>
      </w:r>
      <w:proofErr w:type="spellStart"/>
      <w:r>
        <w:rPr>
          <w:rFonts w:ascii="Verdana" w:eastAsia="Times New Roman" w:hAnsi="Verdana" w:cs="Times New Roman"/>
          <w:color w:val="000000"/>
        </w:rPr>
        <w:t>Eppendorf</w:t>
      </w:r>
      <w:proofErr w:type="spellEnd"/>
      <w:r>
        <w:rPr>
          <w:rFonts w:ascii="Verdana" w:eastAsia="Times New Roman" w:hAnsi="Verdana" w:cs="Times New Roman"/>
          <w:color w:val="000000"/>
        </w:rPr>
        <w:t>, 250 reservoirs Cat# 960051511)</w:t>
      </w:r>
    </w:p>
    <w:p w:rsidR="00000000" w:rsidRDefault="00FE71F6">
      <w:pPr>
        <w:numPr>
          <w:ilvl w:val="0"/>
          <w:numId w:val="3"/>
        </w:numPr>
        <w:spacing w:before="100" w:beforeAutospacing="1" w:after="100" w:afterAutospacing="1"/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  <w:color w:val="000000"/>
        </w:rPr>
        <w:t>Aluminum foil freezer plate covers (VWR</w:t>
      </w:r>
      <w:r w:rsidR="001E7046">
        <w:rPr>
          <w:rFonts w:ascii="Verdana" w:eastAsia="Times New Roman" w:hAnsi="Verdana" w:cs="Times New Roman"/>
          <w:color w:val="000000"/>
        </w:rPr>
        <w:t>, 89049-034)</w:t>
      </w:r>
    </w:p>
    <w:p w:rsidR="00000000" w:rsidRDefault="00FE71F6">
      <w:pPr>
        <w:numPr>
          <w:ilvl w:val="0"/>
          <w:numId w:val="3"/>
        </w:numPr>
        <w:spacing w:before="100" w:beforeAutospacing="1" w:after="100" w:afterAutospacing="1"/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  <w:color w:val="000000"/>
        </w:rPr>
        <w:t>PCR plate covers (VWR</w:t>
      </w:r>
      <w:r w:rsidR="001E7046">
        <w:rPr>
          <w:rFonts w:ascii="Verdana" w:eastAsia="Times New Roman" w:hAnsi="Verdana" w:cs="Times New Roman"/>
          <w:color w:val="000000"/>
        </w:rPr>
        <w:t>, 951022115)</w:t>
      </w:r>
    </w:p>
    <w:p w:rsidR="00000000" w:rsidRDefault="00FE71F6">
      <w:pPr>
        <w:pStyle w:val="NormalWeb"/>
      </w:pPr>
      <w:ins w:id="3" w:author="Unknown">
        <w:r>
          <w:rPr>
            <w:b/>
            <w:bCs/>
            <w:color w:val="000000"/>
          </w:rPr>
          <w:lastRenderedPageBreak/>
          <w:t xml:space="preserve">Determination </w:t>
        </w:r>
        <w:proofErr w:type="gramStart"/>
        <w:r>
          <w:rPr>
            <w:b/>
            <w:bCs/>
            <w:color w:val="000000"/>
          </w:rPr>
          <w:t>of  Step</w:t>
        </w:r>
        <w:proofErr w:type="gramEnd"/>
        <w:r>
          <w:rPr>
            <w:b/>
            <w:bCs/>
            <w:color w:val="000000"/>
          </w:rPr>
          <w:t xml:space="preserve"> 1 Cycle Time and Sample Ch</w:t>
        </w:r>
        <w:r>
          <w:rPr>
            <w:b/>
            <w:bCs/>
            <w:color w:val="000000"/>
          </w:rPr>
          <w:t>eck:</w:t>
        </w:r>
      </w:ins>
    </w:p>
    <w:p w:rsidR="00000000" w:rsidRDefault="00FE71F6">
      <w:pPr>
        <w:pStyle w:val="NormalWeb"/>
      </w:pPr>
      <w:r>
        <w:rPr>
          <w:color w:val="000000"/>
        </w:rPr>
        <w:t xml:space="preserve">Rosie Protocol Used: '16s Stp1 384 </w:t>
      </w:r>
      <w:proofErr w:type="spellStart"/>
      <w:r>
        <w:rPr>
          <w:color w:val="000000"/>
        </w:rPr>
        <w:t>QPCR.dws</w:t>
      </w:r>
      <w:proofErr w:type="spellEnd"/>
      <w:r>
        <w:rPr>
          <w:color w:val="000000"/>
        </w:rPr>
        <w:t>', please note that this protocol can be run for 1 or 2 sample plates at once (there is a prompt half way through the protocol that</w:t>
      </w:r>
      <w:r w:rsidR="00AE60C0">
        <w:rPr>
          <w:color w:val="000000"/>
        </w:rPr>
        <w:t xml:space="preserve"> will ask if you are running two</w:t>
      </w:r>
      <w:bookmarkStart w:id="4" w:name="_GoBack"/>
      <w:bookmarkEnd w:id="4"/>
      <w:r>
        <w:rPr>
          <w:color w:val="000000"/>
        </w:rPr>
        <w:t xml:space="preserve"> plates)</w:t>
      </w:r>
    </w:p>
    <w:p w:rsidR="00000000" w:rsidRDefault="00FE71F6">
      <w:pPr>
        <w:pStyle w:val="NormalWeb"/>
      </w:pPr>
      <w:r>
        <w:rPr>
          <w:color w:val="000000"/>
        </w:rPr>
        <w:t>Materials used:</w:t>
      </w:r>
    </w:p>
    <w:p w:rsidR="00000000" w:rsidRDefault="00FE71F6">
      <w:pPr>
        <w:numPr>
          <w:ilvl w:val="0"/>
          <w:numId w:val="4"/>
        </w:numPr>
        <w:spacing w:before="100" w:beforeAutospacing="1" w:after="100" w:afterAutospacing="1"/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  <w:color w:val="000000"/>
        </w:rPr>
        <w:t>Contents of MM</w:t>
      </w:r>
    </w:p>
    <w:p w:rsidR="00000000" w:rsidRDefault="00FE71F6">
      <w:pPr>
        <w:numPr>
          <w:ilvl w:val="0"/>
          <w:numId w:val="4"/>
        </w:numPr>
        <w:spacing w:before="100" w:beforeAutospacing="1" w:after="100" w:afterAutospacing="1"/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  <w:color w:val="000000"/>
        </w:rPr>
        <w:t xml:space="preserve">384 well </w:t>
      </w:r>
      <w:proofErr w:type="spellStart"/>
      <w:r>
        <w:rPr>
          <w:rFonts w:ascii="Verdana" w:eastAsia="Times New Roman" w:hAnsi="Verdana" w:cs="Times New Roman"/>
          <w:color w:val="000000"/>
        </w:rPr>
        <w:t>Lichtcycler</w:t>
      </w:r>
      <w:proofErr w:type="spellEnd"/>
      <w:r>
        <w:rPr>
          <w:rFonts w:ascii="Verdana" w:eastAsia="Times New Roman" w:hAnsi="Verdana" w:cs="Times New Roman"/>
          <w:color w:val="000000"/>
        </w:rPr>
        <w:t xml:space="preserve"> QPCR plate</w:t>
      </w:r>
    </w:p>
    <w:p w:rsidR="00000000" w:rsidRDefault="00FE71F6">
      <w:pPr>
        <w:numPr>
          <w:ilvl w:val="0"/>
          <w:numId w:val="4"/>
        </w:numPr>
        <w:spacing w:before="100" w:beforeAutospacing="1" w:after="100" w:afterAutospacing="1"/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  <w:color w:val="000000"/>
        </w:rPr>
        <w:t>Clear PCR plate covers</w:t>
      </w:r>
    </w:p>
    <w:p w:rsidR="00000000" w:rsidRDefault="00FE71F6">
      <w:pPr>
        <w:numPr>
          <w:ilvl w:val="0"/>
          <w:numId w:val="4"/>
        </w:numPr>
        <w:spacing w:before="100" w:beforeAutospacing="1" w:after="100" w:afterAutospacing="1"/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  <w:color w:val="000000"/>
        </w:rPr>
        <w:t xml:space="preserve">50uL filtered </w:t>
      </w:r>
      <w:proofErr w:type="spellStart"/>
      <w:r>
        <w:rPr>
          <w:rFonts w:ascii="Verdana" w:eastAsia="Times New Roman" w:hAnsi="Verdana" w:cs="Times New Roman"/>
          <w:color w:val="000000"/>
        </w:rPr>
        <w:t>epTIPS</w:t>
      </w:r>
      <w:proofErr w:type="spellEnd"/>
      <w:r>
        <w:rPr>
          <w:rFonts w:ascii="Verdana" w:eastAsia="Times New Roman" w:hAnsi="Verdana" w:cs="Times New Roman"/>
          <w:color w:val="000000"/>
        </w:rPr>
        <w:t xml:space="preserve"> x 2</w:t>
      </w:r>
    </w:p>
    <w:p w:rsidR="00000000" w:rsidRDefault="00FE71F6">
      <w:pPr>
        <w:numPr>
          <w:ilvl w:val="0"/>
          <w:numId w:val="4"/>
        </w:numPr>
        <w:spacing w:before="100" w:beforeAutospacing="1" w:after="100" w:afterAutospacing="1"/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  <w:color w:val="000000"/>
        </w:rPr>
        <w:t xml:space="preserve">300uL non-filtered </w:t>
      </w:r>
      <w:proofErr w:type="spellStart"/>
      <w:r>
        <w:rPr>
          <w:rFonts w:ascii="Verdana" w:eastAsia="Times New Roman" w:hAnsi="Verdana" w:cs="Times New Roman"/>
          <w:color w:val="000000"/>
        </w:rPr>
        <w:t>epTIPS</w:t>
      </w:r>
      <w:proofErr w:type="spellEnd"/>
      <w:r>
        <w:rPr>
          <w:rFonts w:ascii="Verdana" w:eastAsia="Times New Roman" w:hAnsi="Verdana" w:cs="Times New Roman"/>
          <w:color w:val="000000"/>
        </w:rPr>
        <w:t xml:space="preserve"> x 1</w:t>
      </w:r>
    </w:p>
    <w:p w:rsidR="00000000" w:rsidRDefault="00FE71F6">
      <w:pPr>
        <w:numPr>
          <w:ilvl w:val="0"/>
          <w:numId w:val="4"/>
        </w:numPr>
        <w:spacing w:before="100" w:beforeAutospacing="1" w:after="100" w:afterAutospacing="1"/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  <w:color w:val="000000"/>
        </w:rPr>
        <w:t>30mL reagent reservoir x 1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2986"/>
        <w:gridCol w:w="1458"/>
        <w:gridCol w:w="1742"/>
        <w:gridCol w:w="1757"/>
      </w:tblGrid>
      <w:tr w:rsidR="00000000">
        <w:trPr>
          <w:divId w:val="231237383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FE71F6">
            <w:pPr>
              <w:rPr>
                <w:rFonts w:ascii="Verdana" w:eastAsia="Times New Roman" w:hAnsi="Verdana" w:cs="Times New Roman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</w:rPr>
              <w:t>Reagent</w:t>
            </w:r>
            <w:r>
              <w:rPr>
                <w:rFonts w:ascii="Verdana" w:eastAsia="Times New Roman" w:hAnsi="Verdana" w:cs="Times New Roman"/>
              </w:rPr>
              <w:t xml:space="preserve">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FE71F6">
            <w:pPr>
              <w:rPr>
                <w:rFonts w:ascii="Verdana" w:eastAsia="Times New Roman" w:hAnsi="Verdana" w:cs="Times New Roman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</w:rPr>
              <w:t>X1 RXN (</w:t>
            </w:r>
            <w:proofErr w:type="spellStart"/>
            <w:r>
              <w:rPr>
                <w:rFonts w:ascii="Verdana" w:eastAsia="Times New Roman" w:hAnsi="Verdana" w:cs="Times New Roman"/>
                <w:b/>
                <w:bCs/>
                <w:color w:val="000000"/>
              </w:rPr>
              <w:t>uL</w:t>
            </w:r>
            <w:proofErr w:type="spellEnd"/>
            <w:r>
              <w:rPr>
                <w:rFonts w:ascii="Verdana" w:eastAsia="Times New Roman" w:hAnsi="Verdana" w:cs="Times New Roman"/>
                <w:b/>
                <w:bCs/>
                <w:color w:val="000000"/>
              </w:rPr>
              <w:t>)</w:t>
            </w:r>
            <w:r>
              <w:rPr>
                <w:rFonts w:ascii="Verdana" w:eastAsia="Times New Roman" w:hAnsi="Verdana" w:cs="Times New Roman"/>
              </w:rPr>
              <w:t xml:space="preserve">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FE71F6">
            <w:pPr>
              <w:rPr>
                <w:rFonts w:ascii="Verdana" w:eastAsia="Times New Roman" w:hAnsi="Verdana" w:cs="Times New Roman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</w:rPr>
              <w:t>X220 RXN (</w:t>
            </w:r>
            <w:proofErr w:type="spellStart"/>
            <w:r>
              <w:rPr>
                <w:rFonts w:ascii="Verdana" w:eastAsia="Times New Roman" w:hAnsi="Verdana" w:cs="Times New Roman"/>
                <w:b/>
                <w:bCs/>
                <w:color w:val="000000"/>
              </w:rPr>
              <w:t>uL</w:t>
            </w:r>
            <w:proofErr w:type="spellEnd"/>
            <w:r>
              <w:rPr>
                <w:rFonts w:ascii="Verdana" w:eastAsia="Times New Roman" w:hAnsi="Verdana" w:cs="Times New Roman"/>
                <w:b/>
                <w:bCs/>
                <w:color w:val="000000"/>
              </w:rPr>
              <w:t>)</w:t>
            </w:r>
            <w:r>
              <w:rPr>
                <w:rFonts w:ascii="Verdana" w:eastAsia="Times New Roman" w:hAnsi="Verdana" w:cs="Times New Roman"/>
              </w:rPr>
              <w:t xml:space="preserve">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FE71F6">
            <w:pPr>
              <w:rPr>
                <w:rFonts w:ascii="Verdana" w:eastAsia="Times New Roman" w:hAnsi="Verdana" w:cs="Times New Roman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</w:rPr>
              <w:t>X431 RXN (</w:t>
            </w:r>
            <w:proofErr w:type="spellStart"/>
            <w:r>
              <w:rPr>
                <w:rFonts w:ascii="Verdana" w:eastAsia="Times New Roman" w:hAnsi="Verdana" w:cs="Times New Roman"/>
                <w:b/>
                <w:bCs/>
                <w:color w:val="000000"/>
              </w:rPr>
              <w:t>uL</w:t>
            </w:r>
            <w:proofErr w:type="spellEnd"/>
            <w:r>
              <w:rPr>
                <w:rFonts w:ascii="Verdana" w:eastAsia="Times New Roman" w:hAnsi="Verdana" w:cs="Times New Roman"/>
                <w:b/>
                <w:bCs/>
                <w:color w:val="000000"/>
              </w:rPr>
              <w:t>)</w:t>
            </w:r>
            <w:r>
              <w:rPr>
                <w:rFonts w:ascii="Verdana" w:eastAsia="Times New Roman" w:hAnsi="Verdana" w:cs="Times New Roman"/>
              </w:rPr>
              <w:t xml:space="preserve"> </w:t>
            </w:r>
          </w:p>
        </w:tc>
      </w:tr>
      <w:tr w:rsidR="00000000">
        <w:trPr>
          <w:divId w:val="231237383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FE71F6">
            <w:pPr>
              <w:rPr>
                <w:rFonts w:ascii="Verdana" w:eastAsia="Times New Roman" w:hAnsi="Verdana" w:cs="Times New Roman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</w:rPr>
              <w:t>H2O</w:t>
            </w:r>
            <w:r>
              <w:rPr>
                <w:rFonts w:ascii="Verdana" w:eastAsia="Times New Roman" w:hAnsi="Verdana" w:cs="Times New Roman"/>
              </w:rPr>
              <w:t xml:space="preserve">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FE71F6">
            <w:pPr>
              <w:rPr>
                <w:rFonts w:ascii="Verdana" w:eastAsia="Times New Roman" w:hAnsi="Verdana" w:cs="Times New Roman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</w:rPr>
              <w:t>12.1</w:t>
            </w:r>
            <w:r>
              <w:rPr>
                <w:rFonts w:ascii="Verdana" w:eastAsia="Times New Roman" w:hAnsi="Verdana" w:cs="Times New Roman"/>
              </w:rPr>
              <w:t xml:space="preserve">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FE71F6">
            <w:pPr>
              <w:rPr>
                <w:rFonts w:ascii="Verdana" w:eastAsia="Times New Roman" w:hAnsi="Verdana" w:cs="Times New Roman"/>
              </w:rPr>
            </w:pPr>
            <w:r>
              <w:rPr>
                <w:rFonts w:ascii="Verdana" w:eastAsia="Times New Roman" w:hAnsi="Verdana" w:cs="Times New Roman"/>
                <w:b/>
                <w:bCs/>
              </w:rPr>
              <w:t>2,662</w:t>
            </w:r>
            <w:r>
              <w:rPr>
                <w:rFonts w:ascii="Verdana" w:eastAsia="Times New Roman" w:hAnsi="Verdana" w:cs="Times New Roman"/>
              </w:rPr>
              <w:t xml:space="preserve">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FE71F6">
            <w:pPr>
              <w:rPr>
                <w:rFonts w:ascii="Verdana" w:eastAsia="Times New Roman" w:hAnsi="Verdana" w:cs="Times New Roman"/>
              </w:rPr>
            </w:pPr>
            <w:r>
              <w:rPr>
                <w:rFonts w:ascii="Verdana" w:eastAsia="Times New Roman" w:hAnsi="Verdana" w:cs="Times New Roman"/>
                <w:b/>
                <w:bCs/>
              </w:rPr>
              <w:t>5,215.1</w:t>
            </w:r>
            <w:r>
              <w:rPr>
                <w:rFonts w:ascii="Verdana" w:eastAsia="Times New Roman" w:hAnsi="Verdana" w:cs="Times New Roman"/>
              </w:rPr>
              <w:t xml:space="preserve"> </w:t>
            </w:r>
          </w:p>
        </w:tc>
      </w:tr>
      <w:tr w:rsidR="00000000">
        <w:trPr>
          <w:divId w:val="231237383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FE71F6">
            <w:pPr>
              <w:rPr>
                <w:rFonts w:ascii="Verdana" w:eastAsia="Times New Roman" w:hAnsi="Verdana" w:cs="Times New Roman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</w:rPr>
              <w:t>HF Buffer</w:t>
            </w:r>
            <w:r>
              <w:rPr>
                <w:rFonts w:ascii="Verdana" w:eastAsia="Times New Roman" w:hAnsi="Verdana" w:cs="Times New Roman"/>
              </w:rPr>
              <w:t xml:space="preserve">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FE71F6">
            <w:pPr>
              <w:rPr>
                <w:rFonts w:ascii="Verdana" w:eastAsia="Times New Roman" w:hAnsi="Verdana" w:cs="Times New Roman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</w:rPr>
              <w:t>5</w:t>
            </w:r>
            <w:r>
              <w:rPr>
                <w:rFonts w:ascii="Verdana" w:eastAsia="Times New Roman" w:hAnsi="Verdana" w:cs="Times New Roman"/>
              </w:rPr>
              <w:t xml:space="preserve">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FE71F6">
            <w:pPr>
              <w:rPr>
                <w:rFonts w:ascii="Verdana" w:eastAsia="Times New Roman" w:hAnsi="Verdana" w:cs="Times New Roman"/>
              </w:rPr>
            </w:pPr>
            <w:r>
              <w:rPr>
                <w:rFonts w:ascii="Verdana" w:eastAsia="Times New Roman" w:hAnsi="Verdana" w:cs="Times New Roman"/>
                <w:b/>
                <w:bCs/>
              </w:rPr>
              <w:t>1,100</w:t>
            </w:r>
            <w:r>
              <w:rPr>
                <w:rFonts w:ascii="Verdana" w:eastAsia="Times New Roman" w:hAnsi="Verdana" w:cs="Times New Roman"/>
              </w:rPr>
              <w:t xml:space="preserve">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FE71F6">
            <w:pPr>
              <w:rPr>
                <w:rFonts w:ascii="Verdana" w:eastAsia="Times New Roman" w:hAnsi="Verdana" w:cs="Times New Roman"/>
              </w:rPr>
            </w:pPr>
            <w:r>
              <w:rPr>
                <w:rFonts w:ascii="Verdana" w:eastAsia="Times New Roman" w:hAnsi="Verdana" w:cs="Times New Roman"/>
                <w:b/>
                <w:bCs/>
              </w:rPr>
              <w:t>2,155</w:t>
            </w:r>
            <w:r>
              <w:rPr>
                <w:rFonts w:ascii="Verdana" w:eastAsia="Times New Roman" w:hAnsi="Verdana" w:cs="Times New Roman"/>
              </w:rPr>
              <w:t xml:space="preserve"> </w:t>
            </w:r>
          </w:p>
        </w:tc>
      </w:tr>
      <w:tr w:rsidR="00000000">
        <w:trPr>
          <w:divId w:val="231237383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FE71F6">
            <w:pPr>
              <w:rPr>
                <w:rFonts w:ascii="Verdana" w:eastAsia="Times New Roman" w:hAnsi="Verdana" w:cs="Times New Roman"/>
              </w:rPr>
            </w:pPr>
            <w:proofErr w:type="spellStart"/>
            <w:proofErr w:type="gramStart"/>
            <w:r>
              <w:rPr>
                <w:rFonts w:ascii="Verdana" w:eastAsia="Times New Roman" w:hAnsi="Verdana" w:cs="Times New Roman"/>
                <w:b/>
                <w:bCs/>
                <w:color w:val="000000"/>
              </w:rPr>
              <w:t>dNTPs</w:t>
            </w:r>
            <w:proofErr w:type="spellEnd"/>
            <w:proofErr w:type="gramEnd"/>
            <w:r>
              <w:rPr>
                <w:rFonts w:ascii="Verdana" w:eastAsia="Times New Roman" w:hAnsi="Verdana" w:cs="Times New Roman"/>
              </w:rPr>
              <w:t xml:space="preserve">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FE71F6">
            <w:pPr>
              <w:rPr>
                <w:rFonts w:ascii="Verdana" w:eastAsia="Times New Roman" w:hAnsi="Verdana" w:cs="Times New Roman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</w:rPr>
              <w:t>0.5</w:t>
            </w:r>
            <w:r>
              <w:rPr>
                <w:rFonts w:ascii="Verdana" w:eastAsia="Times New Roman" w:hAnsi="Verdana" w:cs="Times New Roman"/>
              </w:rPr>
              <w:t xml:space="preserve">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FE71F6">
            <w:pPr>
              <w:rPr>
                <w:rFonts w:ascii="Verdana" w:eastAsia="Times New Roman" w:hAnsi="Verdana" w:cs="Times New Roman"/>
              </w:rPr>
            </w:pPr>
            <w:r>
              <w:rPr>
                <w:rFonts w:ascii="Verdana" w:eastAsia="Times New Roman" w:hAnsi="Verdana" w:cs="Times New Roman"/>
                <w:b/>
                <w:bCs/>
              </w:rPr>
              <w:t>110</w:t>
            </w:r>
            <w:r>
              <w:rPr>
                <w:rFonts w:ascii="Verdana" w:eastAsia="Times New Roman" w:hAnsi="Verdana" w:cs="Times New Roman"/>
              </w:rPr>
              <w:t xml:space="preserve">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FE71F6">
            <w:pPr>
              <w:rPr>
                <w:rFonts w:ascii="Verdana" w:eastAsia="Times New Roman" w:hAnsi="Verdana" w:cs="Times New Roman"/>
              </w:rPr>
            </w:pPr>
            <w:r>
              <w:rPr>
                <w:rFonts w:ascii="Verdana" w:eastAsia="Times New Roman" w:hAnsi="Verdana" w:cs="Times New Roman"/>
                <w:b/>
                <w:bCs/>
              </w:rPr>
              <w:t>215.5</w:t>
            </w:r>
            <w:r>
              <w:rPr>
                <w:rFonts w:ascii="Verdana" w:eastAsia="Times New Roman" w:hAnsi="Verdana" w:cs="Times New Roman"/>
              </w:rPr>
              <w:t xml:space="preserve"> </w:t>
            </w:r>
          </w:p>
        </w:tc>
      </w:tr>
      <w:tr w:rsidR="00000000">
        <w:trPr>
          <w:divId w:val="231237383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FE71F6">
            <w:pPr>
              <w:rPr>
                <w:rFonts w:ascii="Verdana" w:eastAsia="Times New Roman" w:hAnsi="Verdana" w:cs="Times New Roman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</w:rPr>
              <w:t>PE16s_V4_U515_F (3uM)</w:t>
            </w:r>
            <w:r>
              <w:rPr>
                <w:rFonts w:ascii="Verdana" w:eastAsia="Times New Roman" w:hAnsi="Verdana" w:cs="Times New Roman"/>
              </w:rPr>
              <w:t xml:space="preserve">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FE71F6">
            <w:pPr>
              <w:rPr>
                <w:rFonts w:ascii="Verdana" w:eastAsia="Times New Roman" w:hAnsi="Verdana" w:cs="Times New Roman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</w:rPr>
              <w:t>2.5</w:t>
            </w:r>
            <w:r>
              <w:rPr>
                <w:rFonts w:ascii="Verdana" w:eastAsia="Times New Roman" w:hAnsi="Verdana" w:cs="Times New Roman"/>
              </w:rPr>
              <w:t xml:space="preserve">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FE71F6">
            <w:pPr>
              <w:rPr>
                <w:rFonts w:ascii="Verdana" w:eastAsia="Times New Roman" w:hAnsi="Verdana" w:cs="Times New Roman"/>
              </w:rPr>
            </w:pPr>
            <w:r>
              <w:rPr>
                <w:rFonts w:ascii="Verdana" w:eastAsia="Times New Roman" w:hAnsi="Verdana" w:cs="Times New Roman"/>
                <w:b/>
                <w:bCs/>
              </w:rPr>
              <w:t>550</w:t>
            </w:r>
            <w:r>
              <w:rPr>
                <w:rFonts w:ascii="Verdana" w:eastAsia="Times New Roman" w:hAnsi="Verdana" w:cs="Times New Roman"/>
              </w:rPr>
              <w:t xml:space="preserve">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FE71F6">
            <w:pPr>
              <w:rPr>
                <w:rFonts w:ascii="Verdana" w:eastAsia="Times New Roman" w:hAnsi="Verdana" w:cs="Times New Roman"/>
              </w:rPr>
            </w:pPr>
            <w:r>
              <w:rPr>
                <w:rFonts w:ascii="Verdana" w:eastAsia="Times New Roman" w:hAnsi="Verdana" w:cs="Times New Roman"/>
                <w:b/>
                <w:bCs/>
              </w:rPr>
              <w:t>1,077.5</w:t>
            </w:r>
            <w:r>
              <w:rPr>
                <w:rFonts w:ascii="Verdana" w:eastAsia="Times New Roman" w:hAnsi="Verdana" w:cs="Times New Roman"/>
              </w:rPr>
              <w:t xml:space="preserve"> </w:t>
            </w:r>
          </w:p>
        </w:tc>
      </w:tr>
      <w:tr w:rsidR="00000000">
        <w:trPr>
          <w:divId w:val="231237383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FE71F6">
            <w:pPr>
              <w:rPr>
                <w:rFonts w:ascii="Verdana" w:eastAsia="Times New Roman" w:hAnsi="Verdana" w:cs="Times New Roman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</w:rPr>
              <w:t>PE16S_V4_E786_R (3uM)</w:t>
            </w:r>
            <w:r>
              <w:rPr>
                <w:rFonts w:ascii="Verdana" w:eastAsia="Times New Roman" w:hAnsi="Verdana" w:cs="Times New Roman"/>
              </w:rPr>
              <w:t xml:space="preserve">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FE71F6">
            <w:pPr>
              <w:rPr>
                <w:rFonts w:ascii="Verdana" w:eastAsia="Times New Roman" w:hAnsi="Verdana" w:cs="Times New Roman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</w:rPr>
              <w:t>2.5</w:t>
            </w:r>
            <w:r>
              <w:rPr>
                <w:rFonts w:ascii="Verdana" w:eastAsia="Times New Roman" w:hAnsi="Verdana" w:cs="Times New Roman"/>
              </w:rPr>
              <w:t xml:space="preserve">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FE71F6">
            <w:pPr>
              <w:rPr>
                <w:rFonts w:ascii="Verdana" w:eastAsia="Times New Roman" w:hAnsi="Verdana" w:cs="Times New Roman"/>
              </w:rPr>
            </w:pPr>
            <w:r>
              <w:rPr>
                <w:rFonts w:ascii="Verdana" w:eastAsia="Times New Roman" w:hAnsi="Verdana" w:cs="Times New Roman"/>
                <w:b/>
                <w:bCs/>
              </w:rPr>
              <w:t>550</w:t>
            </w:r>
            <w:r>
              <w:rPr>
                <w:rFonts w:ascii="Verdana" w:eastAsia="Times New Roman" w:hAnsi="Verdana" w:cs="Times New Roman"/>
              </w:rPr>
              <w:t xml:space="preserve">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FE71F6">
            <w:pPr>
              <w:rPr>
                <w:rFonts w:ascii="Verdana" w:eastAsia="Times New Roman" w:hAnsi="Verdana" w:cs="Times New Roman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</w:rPr>
              <w:t>1,077.5</w:t>
            </w:r>
            <w:r>
              <w:rPr>
                <w:rFonts w:ascii="Verdana" w:eastAsia="Times New Roman" w:hAnsi="Verdana" w:cs="Times New Roman"/>
              </w:rPr>
              <w:t xml:space="preserve"> </w:t>
            </w:r>
          </w:p>
        </w:tc>
      </w:tr>
      <w:tr w:rsidR="00000000">
        <w:trPr>
          <w:divId w:val="231237383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FE71F6">
            <w:pPr>
              <w:rPr>
                <w:rFonts w:ascii="Verdana" w:eastAsia="Times New Roman" w:hAnsi="Verdana" w:cs="Times New Roman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</w:rPr>
              <w:t>Template</w:t>
            </w:r>
            <w:r>
              <w:rPr>
                <w:rFonts w:ascii="Verdana" w:eastAsia="Times New Roman" w:hAnsi="Verdana" w:cs="Times New Roman"/>
              </w:rPr>
              <w:t xml:space="preserve">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FE71F6">
            <w:pPr>
              <w:rPr>
                <w:rFonts w:ascii="Verdana" w:eastAsia="Times New Roman" w:hAnsi="Verdana" w:cs="Times New Roman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</w:rPr>
              <w:t>2</w:t>
            </w:r>
            <w:r>
              <w:rPr>
                <w:rFonts w:ascii="Verdana" w:eastAsia="Times New Roman" w:hAnsi="Verdana" w:cs="Times New Roman"/>
              </w:rPr>
              <w:t xml:space="preserve">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FE71F6">
            <w:pPr>
              <w:rPr>
                <w:rFonts w:ascii="Verdana" w:eastAsia="Times New Roman" w:hAnsi="Verdana" w:cs="Times New Roman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</w:rPr>
              <w:t>-</w:t>
            </w:r>
            <w:r>
              <w:rPr>
                <w:rFonts w:ascii="Verdana" w:eastAsia="Times New Roman" w:hAnsi="Verdana" w:cs="Times New Roman"/>
              </w:rPr>
              <w:t xml:space="preserve">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FE71F6">
            <w:pPr>
              <w:rPr>
                <w:rFonts w:ascii="Verdana" w:eastAsia="Times New Roman" w:hAnsi="Verdana" w:cs="Times New Roman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</w:rPr>
              <w:t>-</w:t>
            </w:r>
            <w:r>
              <w:rPr>
                <w:rFonts w:ascii="Verdana" w:eastAsia="Times New Roman" w:hAnsi="Verdana" w:cs="Times New Roman"/>
              </w:rPr>
              <w:t xml:space="preserve"> </w:t>
            </w:r>
          </w:p>
        </w:tc>
      </w:tr>
      <w:tr w:rsidR="00000000">
        <w:trPr>
          <w:divId w:val="231237383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FE71F6">
            <w:pPr>
              <w:rPr>
                <w:rFonts w:ascii="Verdana" w:eastAsia="Times New Roman" w:hAnsi="Verdana" w:cs="Times New Roman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</w:rPr>
              <w:t xml:space="preserve">SYBR green (1/100 </w:t>
            </w:r>
            <w:proofErr w:type="spellStart"/>
            <w:r>
              <w:rPr>
                <w:rFonts w:ascii="Verdana" w:eastAsia="Times New Roman" w:hAnsi="Verdana" w:cs="Times New Roman"/>
                <w:b/>
                <w:bCs/>
                <w:color w:val="000000"/>
              </w:rPr>
              <w:t>dilu</w:t>
            </w:r>
            <w:proofErr w:type="spellEnd"/>
            <w:r>
              <w:rPr>
                <w:rFonts w:ascii="Verdana" w:eastAsia="Times New Roman" w:hAnsi="Verdana" w:cs="Times New Roman"/>
                <w:b/>
                <w:bCs/>
                <w:color w:val="000000"/>
              </w:rPr>
              <w:t>)</w:t>
            </w:r>
            <w:r>
              <w:rPr>
                <w:rFonts w:ascii="Verdana" w:eastAsia="Times New Roman" w:hAnsi="Verdana" w:cs="Times New Roman"/>
              </w:rPr>
              <w:t xml:space="preserve">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FE71F6">
            <w:pPr>
              <w:rPr>
                <w:rFonts w:ascii="Verdana" w:eastAsia="Times New Roman" w:hAnsi="Verdana" w:cs="Times New Roman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</w:rPr>
              <w:t>0.125</w:t>
            </w:r>
            <w:r>
              <w:rPr>
                <w:rFonts w:ascii="Verdana" w:eastAsia="Times New Roman" w:hAnsi="Verdana" w:cs="Times New Roman"/>
              </w:rPr>
              <w:t xml:space="preserve">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FE71F6">
            <w:pPr>
              <w:rPr>
                <w:rFonts w:ascii="Verdana" w:eastAsia="Times New Roman" w:hAnsi="Verdana" w:cs="Times New Roman"/>
              </w:rPr>
            </w:pPr>
            <w:r>
              <w:rPr>
                <w:rFonts w:ascii="Verdana" w:eastAsia="Times New Roman" w:hAnsi="Verdana" w:cs="Times New Roman"/>
                <w:b/>
                <w:bCs/>
              </w:rPr>
              <w:t>27.5</w:t>
            </w:r>
            <w:r>
              <w:rPr>
                <w:rFonts w:ascii="Verdana" w:eastAsia="Times New Roman" w:hAnsi="Verdana" w:cs="Times New Roman"/>
              </w:rPr>
              <w:t xml:space="preserve">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FE71F6">
            <w:pPr>
              <w:rPr>
                <w:rFonts w:ascii="Verdana" w:eastAsia="Times New Roman" w:hAnsi="Verdana" w:cs="Times New Roman"/>
              </w:rPr>
            </w:pPr>
            <w:r>
              <w:rPr>
                <w:rFonts w:ascii="Verdana" w:eastAsia="Times New Roman" w:hAnsi="Verdana" w:cs="Times New Roman"/>
                <w:b/>
                <w:bCs/>
              </w:rPr>
              <w:t>53.9</w:t>
            </w:r>
            <w:r>
              <w:rPr>
                <w:rFonts w:ascii="Verdana" w:eastAsia="Times New Roman" w:hAnsi="Verdana" w:cs="Times New Roman"/>
              </w:rPr>
              <w:t xml:space="preserve"> </w:t>
            </w:r>
          </w:p>
        </w:tc>
      </w:tr>
      <w:tr w:rsidR="00000000">
        <w:trPr>
          <w:divId w:val="231237383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FE71F6">
            <w:pPr>
              <w:rPr>
                <w:rFonts w:ascii="Verdana" w:eastAsia="Times New Roman" w:hAnsi="Verdana" w:cs="Times New Roman"/>
              </w:rPr>
            </w:pPr>
            <w:proofErr w:type="spellStart"/>
            <w:r>
              <w:rPr>
                <w:rFonts w:ascii="Verdana" w:eastAsia="Times New Roman" w:hAnsi="Verdana" w:cs="Times New Roman"/>
                <w:b/>
                <w:bCs/>
                <w:color w:val="000000"/>
              </w:rPr>
              <w:t>Phusion</w:t>
            </w:r>
            <w:proofErr w:type="spellEnd"/>
            <w:r>
              <w:rPr>
                <w:rFonts w:ascii="Verdana" w:eastAsia="Times New Roman" w:hAnsi="Verdana" w:cs="Times New Roman"/>
              </w:rPr>
              <w:t xml:space="preserve">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FE71F6">
            <w:pPr>
              <w:rPr>
                <w:rFonts w:ascii="Verdana" w:eastAsia="Times New Roman" w:hAnsi="Verdana" w:cs="Times New Roman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</w:rPr>
              <w:t>0.25</w:t>
            </w:r>
            <w:r>
              <w:rPr>
                <w:rFonts w:ascii="Verdana" w:eastAsia="Times New Roman" w:hAnsi="Verdana" w:cs="Times New Roman"/>
              </w:rPr>
              <w:t xml:space="preserve">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FE71F6">
            <w:pPr>
              <w:rPr>
                <w:rFonts w:ascii="Verdana" w:eastAsia="Times New Roman" w:hAnsi="Verdana" w:cs="Times New Roman"/>
              </w:rPr>
            </w:pPr>
            <w:r>
              <w:rPr>
                <w:rFonts w:ascii="Verdana" w:eastAsia="Times New Roman" w:hAnsi="Verdana" w:cs="Times New Roman"/>
                <w:b/>
                <w:bCs/>
              </w:rPr>
              <w:t>55</w:t>
            </w:r>
            <w:r>
              <w:rPr>
                <w:rFonts w:ascii="Verdana" w:eastAsia="Times New Roman" w:hAnsi="Verdana" w:cs="Times New Roman"/>
              </w:rPr>
              <w:t xml:space="preserve">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FE71F6">
            <w:pPr>
              <w:rPr>
                <w:rFonts w:ascii="Verdana" w:eastAsia="Times New Roman" w:hAnsi="Verdana" w:cs="Times New Roman"/>
              </w:rPr>
            </w:pPr>
            <w:r>
              <w:rPr>
                <w:rFonts w:ascii="Verdana" w:eastAsia="Times New Roman" w:hAnsi="Verdana" w:cs="Times New Roman"/>
                <w:b/>
                <w:bCs/>
              </w:rPr>
              <w:t>107.8</w:t>
            </w:r>
            <w:r>
              <w:rPr>
                <w:rFonts w:ascii="Verdana" w:eastAsia="Times New Roman" w:hAnsi="Verdana" w:cs="Times New Roman"/>
              </w:rPr>
              <w:t xml:space="preserve"> </w:t>
            </w:r>
          </w:p>
        </w:tc>
      </w:tr>
    </w:tbl>
    <w:p w:rsidR="00000000" w:rsidRDefault="00FE71F6">
      <w:pPr>
        <w:pStyle w:val="NormalWeb"/>
      </w:pPr>
      <w:r>
        <w:rPr>
          <w:color w:val="000000"/>
        </w:rPr>
        <w:t>Run this step in duplicate or triplicate to best estimate proper cycling time</w:t>
      </w:r>
    </w:p>
    <w:p w:rsidR="00000000" w:rsidRDefault="00FE71F6">
      <w:pPr>
        <w:pStyle w:val="NormalWeb"/>
      </w:pPr>
      <w:r>
        <w:rPr>
          <w:color w:val="000000"/>
        </w:rPr>
        <w:t xml:space="preserve">Initial QPCR Program (Roche </w:t>
      </w:r>
      <w:proofErr w:type="spellStart"/>
      <w:r>
        <w:rPr>
          <w:color w:val="000000"/>
        </w:rPr>
        <w:t>Lighcycler</w:t>
      </w:r>
      <w:proofErr w:type="spellEnd"/>
      <w:r>
        <w:rPr>
          <w:color w:val="000000"/>
        </w:rPr>
        <w:t xml:space="preserve"> 480):</w:t>
      </w:r>
      <w:r>
        <w:br/>
      </w:r>
      <w:r>
        <w:rPr>
          <w:color w:val="000000"/>
        </w:rPr>
        <w:t>Heat:</w:t>
      </w:r>
      <w:r>
        <w:br/>
      </w:r>
      <w:r>
        <w:rPr>
          <w:color w:val="000000"/>
        </w:rPr>
        <w:t>98°C – 30 seconds</w:t>
      </w:r>
      <w:r>
        <w:br/>
      </w:r>
      <w:r>
        <w:rPr>
          <w:color w:val="000000"/>
        </w:rPr>
        <w:t>Amplify:</w:t>
      </w:r>
      <w:r>
        <w:br/>
      </w:r>
      <w:r>
        <w:rPr>
          <w:color w:val="000000"/>
        </w:rPr>
        <w:t>98°C – 30 seconds</w:t>
      </w:r>
      <w:r>
        <w:br/>
      </w:r>
      <w:r>
        <w:rPr>
          <w:color w:val="000000"/>
        </w:rPr>
        <w:t>52°C – 30 seconds</w:t>
      </w:r>
      <w:r>
        <w:br/>
      </w:r>
      <w:r>
        <w:rPr>
          <w:color w:val="000000"/>
        </w:rPr>
        <w:t>72°C – 30 seconds</w:t>
      </w:r>
      <w:r>
        <w:br/>
      </w:r>
      <w:r>
        <w:rPr>
          <w:color w:val="000000"/>
        </w:rPr>
        <w:t>Cool:</w:t>
      </w:r>
      <w:r>
        <w:br/>
      </w:r>
      <w:r>
        <w:rPr>
          <w:color w:val="000000"/>
        </w:rPr>
        <w:t>4°C - continuous</w:t>
      </w:r>
      <w:r>
        <w:br/>
      </w:r>
      <w:r>
        <w:rPr>
          <w:color w:val="000000"/>
        </w:rPr>
        <w:t>Use Ct (botto</w:t>
      </w:r>
      <w:r>
        <w:rPr>
          <w:color w:val="000000"/>
        </w:rPr>
        <w:t>m of curve, not mid-log) of curves to determine dilutions for step 1 amplification (</w:t>
      </w:r>
      <w:proofErr w:type="spellStart"/>
      <w:r>
        <w:rPr>
          <w:color w:val="000000"/>
        </w:rPr>
        <w:t>Illumina</w:t>
      </w:r>
      <w:proofErr w:type="spellEnd"/>
      <w:r>
        <w:rPr>
          <w:color w:val="000000"/>
        </w:rPr>
        <w:t xml:space="preserve"> Library Construction/Tools/Attachments/16s </w:t>
      </w:r>
      <w:proofErr w:type="spellStart"/>
      <w:r>
        <w:rPr>
          <w:color w:val="000000"/>
        </w:rPr>
        <w:t>primer_amp_QPCR</w:t>
      </w:r>
      <w:proofErr w:type="spellEnd"/>
      <w:r>
        <w:rPr>
          <w:color w:val="000000"/>
        </w:rPr>
        <w:t xml:space="preserve"> sheets.xls)</w:t>
      </w:r>
      <w:r>
        <w:br/>
      </w:r>
      <w:r>
        <w:rPr>
          <w:color w:val="000000"/>
        </w:rPr>
        <w:t>Breakdown of QPCR amplification math (done to normalize each sample):</w:t>
      </w:r>
      <w:r>
        <w:br/>
      </w:r>
      <w:r>
        <w:rPr>
          <w:rFonts w:ascii="Times New Roman" w:hAnsi="Times New Roman"/>
          <w:color w:val="000000"/>
        </w:rPr>
        <w:t>○</w:t>
      </w:r>
      <w:r>
        <w:rPr>
          <w:color w:val="000000"/>
        </w:rPr>
        <w:t xml:space="preserve">   delta Ct = Sample </w:t>
      </w:r>
      <w:r>
        <w:rPr>
          <w:color w:val="000000"/>
        </w:rPr>
        <w:t>Ct - lowest Ct in sample set</w:t>
      </w:r>
      <w:r>
        <w:br/>
      </w:r>
      <w:r>
        <w:rPr>
          <w:rFonts w:ascii="Times New Roman" w:hAnsi="Times New Roman"/>
          <w:color w:val="000000"/>
        </w:rPr>
        <w:t>○</w:t>
      </w:r>
      <w:r>
        <w:rPr>
          <w:color w:val="000000"/>
        </w:rPr>
        <w:t xml:space="preserve">   fold = 1.75^(delta Ct)</w:t>
      </w:r>
      <w:r>
        <w:br/>
      </w:r>
      <w:r>
        <w:rPr>
          <w:rFonts w:ascii="Times New Roman" w:hAnsi="Times New Roman"/>
          <w:color w:val="000000"/>
        </w:rPr>
        <w:t>○</w:t>
      </w:r>
      <w:r>
        <w:rPr>
          <w:color w:val="000000"/>
        </w:rPr>
        <w:t xml:space="preserve">   dilution needed = fold</w:t>
      </w:r>
      <w:r>
        <w:br/>
      </w:r>
      <w:r>
        <w:rPr>
          <w:rFonts w:ascii="Times New Roman" w:hAnsi="Times New Roman"/>
          <w:color w:val="000000"/>
        </w:rPr>
        <w:t>○</w:t>
      </w:r>
      <w:r>
        <w:rPr>
          <w:color w:val="000000"/>
        </w:rPr>
        <w:t xml:space="preserve">  note - that input is 2uL per RXN so sample with lowest Ct gets 2uL undiluted</w:t>
      </w:r>
      <w:r>
        <w:br/>
      </w:r>
      <w:r>
        <w:rPr>
          <w:b/>
          <w:bCs/>
          <w:color w:val="000000"/>
        </w:rPr>
        <w:t>Please note</w:t>
      </w:r>
      <w:r>
        <w:rPr>
          <w:color w:val="000000"/>
        </w:rPr>
        <w:t> – samples may fail due to too little, too much material, or a poor reaction. It i</w:t>
      </w:r>
      <w:r>
        <w:rPr>
          <w:color w:val="000000"/>
        </w:rPr>
        <w:t>s recommended that failed samples be re-run before moving forward</w:t>
      </w:r>
    </w:p>
    <w:p w:rsidR="00000000" w:rsidRDefault="00FE71F6">
      <w:pPr>
        <w:pStyle w:val="NormalWeb"/>
      </w:pPr>
      <w:ins w:id="5" w:author="Unknown">
        <w:r>
          <w:rPr>
            <w:color w:val="000000"/>
          </w:rPr>
          <w:t>Sample Normalization (one plate at a time):</w:t>
        </w:r>
      </w:ins>
    </w:p>
    <w:p w:rsidR="00000000" w:rsidRDefault="00FE71F6">
      <w:pPr>
        <w:pStyle w:val="NormalWeb"/>
      </w:pPr>
      <w:r>
        <w:rPr>
          <w:color w:val="000000"/>
        </w:rPr>
        <w:t>Rosie Protocol Used: 'Initial Dilu-Sample2.dws' and 'Initial Dilution-H2O.dws'</w:t>
      </w:r>
    </w:p>
    <w:p w:rsidR="00000000" w:rsidRDefault="00FE71F6">
      <w:pPr>
        <w:pStyle w:val="NormalWeb"/>
      </w:pPr>
      <w:r>
        <w:rPr>
          <w:color w:val="000000"/>
        </w:rPr>
        <w:t>- The above protocols import volume information using the Initial D</w:t>
      </w:r>
      <w:r>
        <w:rPr>
          <w:color w:val="000000"/>
        </w:rPr>
        <w:t xml:space="preserve">ilution Sample and H2O pages from the </w:t>
      </w:r>
      <w:proofErr w:type="spellStart"/>
      <w:r>
        <w:rPr>
          <w:color w:val="000000"/>
        </w:rPr>
        <w:t>Illumina</w:t>
      </w:r>
      <w:proofErr w:type="spellEnd"/>
      <w:r>
        <w:rPr>
          <w:color w:val="000000"/>
        </w:rPr>
        <w:t xml:space="preserve"> Library Construction/Tools/Attachments/16s </w:t>
      </w:r>
      <w:proofErr w:type="spellStart"/>
      <w:r>
        <w:rPr>
          <w:color w:val="000000"/>
        </w:rPr>
        <w:t>primer_amp_QPCR</w:t>
      </w:r>
      <w:proofErr w:type="spellEnd"/>
      <w:r>
        <w:rPr>
          <w:color w:val="000000"/>
        </w:rPr>
        <w:t xml:space="preserve"> sheets.xls</w:t>
      </w:r>
      <w:r>
        <w:t xml:space="preserve"> </w:t>
      </w:r>
      <w:r>
        <w:rPr>
          <w:b/>
          <w:bCs/>
          <w:color w:val="000000"/>
        </w:rPr>
        <w:t>saved as two individual CSV files</w:t>
      </w:r>
      <w:r>
        <w:t xml:space="preserve"> </w:t>
      </w:r>
      <w:r>
        <w:rPr>
          <w:color w:val="000000"/>
        </w:rPr>
        <w:t>and imported to Rosie.</w:t>
      </w:r>
    </w:p>
    <w:p w:rsidR="00000000" w:rsidRDefault="00FE71F6">
      <w:pPr>
        <w:pStyle w:val="NormalWeb"/>
      </w:pPr>
      <w:r>
        <w:rPr>
          <w:color w:val="000000"/>
        </w:rPr>
        <w:t xml:space="preserve">- </w:t>
      </w:r>
      <w:proofErr w:type="gramStart"/>
      <w:r>
        <w:rPr>
          <w:color w:val="000000"/>
        </w:rPr>
        <w:t>please</w:t>
      </w:r>
      <w:proofErr w:type="gramEnd"/>
      <w:r>
        <w:rPr>
          <w:color w:val="000000"/>
        </w:rPr>
        <w:t xml:space="preserve"> run the H2O protocol first</w:t>
      </w:r>
    </w:p>
    <w:p w:rsidR="00000000" w:rsidRDefault="00FE71F6">
      <w:pPr>
        <w:pStyle w:val="NormalWeb"/>
      </w:pPr>
      <w:r>
        <w:rPr>
          <w:color w:val="000000"/>
        </w:rPr>
        <w:t>Materials used:</w:t>
      </w:r>
    </w:p>
    <w:p w:rsidR="00000000" w:rsidRDefault="00FE71F6">
      <w:pPr>
        <w:numPr>
          <w:ilvl w:val="0"/>
          <w:numId w:val="5"/>
        </w:numPr>
        <w:spacing w:before="100" w:beforeAutospacing="1" w:after="100" w:afterAutospacing="1"/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</w:rPr>
        <w:t xml:space="preserve">50uL filtered </w:t>
      </w:r>
      <w:proofErr w:type="spellStart"/>
      <w:r>
        <w:rPr>
          <w:rFonts w:ascii="Verdana" w:eastAsia="Times New Roman" w:hAnsi="Verdana" w:cs="Times New Roman"/>
        </w:rPr>
        <w:t>epTIPS</w:t>
      </w:r>
      <w:proofErr w:type="spellEnd"/>
      <w:r>
        <w:rPr>
          <w:rFonts w:ascii="Verdana" w:eastAsia="Times New Roman" w:hAnsi="Verdana" w:cs="Times New Roman"/>
        </w:rPr>
        <w:t xml:space="preserve"> x 2</w:t>
      </w:r>
    </w:p>
    <w:p w:rsidR="00000000" w:rsidRDefault="00FE71F6">
      <w:pPr>
        <w:numPr>
          <w:ilvl w:val="0"/>
          <w:numId w:val="5"/>
        </w:numPr>
        <w:spacing w:before="100" w:beforeAutospacing="1" w:after="100" w:afterAutospacing="1"/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</w:rPr>
        <w:t>30mL reagent reservoir x 1</w:t>
      </w:r>
    </w:p>
    <w:p w:rsidR="00000000" w:rsidRDefault="00FE71F6">
      <w:pPr>
        <w:numPr>
          <w:ilvl w:val="0"/>
          <w:numId w:val="5"/>
        </w:numPr>
        <w:spacing w:before="100" w:beforeAutospacing="1" w:after="100" w:afterAutospacing="1"/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</w:rPr>
        <w:t>EB</w:t>
      </w:r>
    </w:p>
    <w:p w:rsidR="00000000" w:rsidRDefault="00FE71F6">
      <w:pPr>
        <w:numPr>
          <w:ilvl w:val="0"/>
          <w:numId w:val="5"/>
        </w:numPr>
        <w:spacing w:before="100" w:beforeAutospacing="1" w:after="100" w:afterAutospacing="1"/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</w:rPr>
        <w:t xml:space="preserve">1 </w:t>
      </w:r>
      <w:proofErr w:type="spellStart"/>
      <w:r>
        <w:rPr>
          <w:rFonts w:ascii="Verdana" w:eastAsia="Times New Roman" w:hAnsi="Verdana" w:cs="Times New Roman"/>
        </w:rPr>
        <w:t>Axygen</w:t>
      </w:r>
      <w:proofErr w:type="spellEnd"/>
      <w:r>
        <w:rPr>
          <w:rFonts w:ascii="Verdana" w:eastAsia="Times New Roman" w:hAnsi="Verdana" w:cs="Times New Roman"/>
        </w:rPr>
        <w:t xml:space="preserve"> 96 well skirted PCR plate</w:t>
      </w:r>
    </w:p>
    <w:p w:rsidR="00000000" w:rsidRDefault="00FE71F6">
      <w:pPr>
        <w:pStyle w:val="NormalWeb"/>
      </w:pPr>
      <w:ins w:id="6" w:author="Unknown">
        <w:r>
          <w:rPr>
            <w:color w:val="000000"/>
          </w:rPr>
          <w:t>Library Preparation:</w:t>
        </w:r>
      </w:ins>
    </w:p>
    <w:p w:rsidR="00000000" w:rsidRDefault="00FE71F6">
      <w:pPr>
        <w:pStyle w:val="NormalWeb"/>
      </w:pPr>
      <w:ins w:id="7" w:author="Unknown">
        <w:r>
          <w:rPr>
            <w:b/>
            <w:bCs/>
            <w:color w:val="000000"/>
          </w:rPr>
          <w:t>Step 1 (one plate at a time)</w:t>
        </w:r>
      </w:ins>
    </w:p>
    <w:p w:rsidR="00000000" w:rsidRDefault="00FE71F6">
      <w:pPr>
        <w:pStyle w:val="NormalWeb"/>
      </w:pPr>
      <w:r>
        <w:rPr>
          <w:b/>
          <w:bCs/>
          <w:color w:val="000000"/>
        </w:rPr>
        <w:t>Rosie Protocol Used:</w:t>
      </w:r>
      <w:r>
        <w:t xml:space="preserve"> </w:t>
      </w:r>
      <w:r>
        <w:rPr>
          <w:color w:val="000000"/>
        </w:rPr>
        <w:t xml:space="preserve">'16s Step 1 </w:t>
      </w:r>
      <w:proofErr w:type="spellStart"/>
      <w:r>
        <w:rPr>
          <w:color w:val="000000"/>
        </w:rPr>
        <w:t>PCR.dws</w:t>
      </w:r>
      <w:proofErr w:type="spellEnd"/>
      <w:r>
        <w:rPr>
          <w:color w:val="000000"/>
        </w:rPr>
        <w:t>'</w:t>
      </w:r>
    </w:p>
    <w:p w:rsidR="00000000" w:rsidRDefault="00FE71F6">
      <w:pPr>
        <w:pStyle w:val="NormalWeb"/>
      </w:pPr>
      <w:r>
        <w:rPr>
          <w:color w:val="000000"/>
        </w:rPr>
        <w:t>Materials used:</w:t>
      </w:r>
    </w:p>
    <w:p w:rsidR="00000000" w:rsidRDefault="00FE71F6">
      <w:pPr>
        <w:numPr>
          <w:ilvl w:val="0"/>
          <w:numId w:val="6"/>
        </w:numPr>
        <w:spacing w:before="100" w:beforeAutospacing="1" w:after="100" w:afterAutospacing="1"/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</w:rPr>
        <w:t xml:space="preserve">4 </w:t>
      </w:r>
      <w:proofErr w:type="spellStart"/>
      <w:r>
        <w:rPr>
          <w:rFonts w:ascii="Verdana" w:eastAsia="Times New Roman" w:hAnsi="Verdana" w:cs="Times New Roman"/>
        </w:rPr>
        <w:t>Axygen</w:t>
      </w:r>
      <w:proofErr w:type="spellEnd"/>
      <w:r>
        <w:rPr>
          <w:rFonts w:ascii="Verdana" w:eastAsia="Times New Roman" w:hAnsi="Verdana" w:cs="Times New Roman"/>
        </w:rPr>
        <w:t xml:space="preserve"> 96 well skirted PCR plates</w:t>
      </w:r>
    </w:p>
    <w:p w:rsidR="00000000" w:rsidRDefault="00FE71F6">
      <w:pPr>
        <w:numPr>
          <w:ilvl w:val="0"/>
          <w:numId w:val="6"/>
        </w:numPr>
        <w:spacing w:before="100" w:beforeAutospacing="1" w:after="100" w:afterAutospacing="1"/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</w:rPr>
        <w:t xml:space="preserve">1 row of a 300uL non-filtered </w:t>
      </w:r>
      <w:proofErr w:type="spellStart"/>
      <w:r>
        <w:rPr>
          <w:rFonts w:ascii="Verdana" w:eastAsia="Times New Roman" w:hAnsi="Verdana" w:cs="Times New Roman"/>
        </w:rPr>
        <w:t>epTIPS</w:t>
      </w:r>
      <w:proofErr w:type="spellEnd"/>
      <w:r>
        <w:rPr>
          <w:rFonts w:ascii="Verdana" w:eastAsia="Times New Roman" w:hAnsi="Verdana" w:cs="Times New Roman"/>
        </w:rPr>
        <w:t xml:space="preserve"> box</w:t>
      </w:r>
    </w:p>
    <w:p w:rsidR="00000000" w:rsidRDefault="00FE71F6">
      <w:pPr>
        <w:numPr>
          <w:ilvl w:val="0"/>
          <w:numId w:val="6"/>
        </w:numPr>
        <w:spacing w:before="100" w:beforeAutospacing="1" w:after="100" w:afterAutospacing="1"/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</w:rPr>
        <w:t xml:space="preserve">1 box </w:t>
      </w:r>
      <w:r>
        <w:rPr>
          <w:rFonts w:ascii="Verdana" w:eastAsia="Times New Roman" w:hAnsi="Verdana" w:cs="Times New Roman"/>
        </w:rPr>
        <w:t xml:space="preserve">of 50uL filtered </w:t>
      </w:r>
      <w:proofErr w:type="spellStart"/>
      <w:r>
        <w:rPr>
          <w:rFonts w:ascii="Verdana" w:eastAsia="Times New Roman" w:hAnsi="Verdana" w:cs="Times New Roman"/>
        </w:rPr>
        <w:t>epTIPS</w:t>
      </w:r>
      <w:proofErr w:type="spellEnd"/>
    </w:p>
    <w:p w:rsidR="00000000" w:rsidRDefault="00FE71F6">
      <w:pPr>
        <w:numPr>
          <w:ilvl w:val="0"/>
          <w:numId w:val="6"/>
        </w:numPr>
        <w:spacing w:before="100" w:beforeAutospacing="1" w:after="100" w:afterAutospacing="1"/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</w:rPr>
        <w:t>1 30mL reagent reservoir</w:t>
      </w:r>
    </w:p>
    <w:p w:rsidR="00000000" w:rsidRDefault="00FE71F6">
      <w:pPr>
        <w:numPr>
          <w:ilvl w:val="0"/>
          <w:numId w:val="6"/>
        </w:numPr>
        <w:spacing w:before="100" w:beforeAutospacing="1" w:after="100" w:afterAutospacing="1"/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</w:rPr>
        <w:t>Clear PCR plate covers</w:t>
      </w:r>
    </w:p>
    <w:p w:rsidR="00000000" w:rsidRDefault="00FE71F6">
      <w:pPr>
        <w:pStyle w:val="NormalWeb"/>
      </w:pPr>
      <w:r>
        <w:rPr>
          <w:color w:val="000000"/>
        </w:rPr>
        <w:t>Please Note: Samples are run as four 25uL reactions that are pooled at end of cycling</w:t>
      </w:r>
    </w:p>
    <w:p w:rsidR="00000000" w:rsidRDefault="00FE71F6">
      <w:pPr>
        <w:pStyle w:val="NormalWeb"/>
      </w:pPr>
      <w:r>
        <w:rPr>
          <w:color w:val="000000"/>
        </w:rPr>
        <w:t>1st step Master Mix 25uL RXN (MM1)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5616"/>
        <w:gridCol w:w="1360"/>
        <w:gridCol w:w="1754"/>
      </w:tblGrid>
      <w:tr w:rsidR="00000000">
        <w:trPr>
          <w:divId w:val="1968661539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FE71F6">
            <w:pPr>
              <w:rPr>
                <w:rFonts w:ascii="Verdana" w:eastAsia="Times New Roman" w:hAnsi="Verdana" w:cs="Times New Roman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</w:rPr>
              <w:t>Reagent</w:t>
            </w:r>
            <w:r>
              <w:rPr>
                <w:rFonts w:ascii="Verdana" w:eastAsia="Times New Roman" w:hAnsi="Verdana" w:cs="Times New Roman"/>
              </w:rPr>
              <w:t xml:space="preserve">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FE71F6">
            <w:pPr>
              <w:rPr>
                <w:rFonts w:ascii="Verdana" w:eastAsia="Times New Roman" w:hAnsi="Verdana" w:cs="Times New Roman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</w:rPr>
              <w:t>X1 RXN (</w:t>
            </w:r>
            <w:proofErr w:type="spellStart"/>
            <w:r>
              <w:rPr>
                <w:rFonts w:ascii="Verdana" w:eastAsia="Times New Roman" w:hAnsi="Verdana" w:cs="Times New Roman"/>
                <w:b/>
                <w:bCs/>
                <w:color w:val="000000"/>
              </w:rPr>
              <w:t>uL</w:t>
            </w:r>
            <w:proofErr w:type="spellEnd"/>
            <w:r>
              <w:rPr>
                <w:rFonts w:ascii="Verdana" w:eastAsia="Times New Roman" w:hAnsi="Verdana" w:cs="Times New Roman"/>
                <w:b/>
                <w:bCs/>
                <w:color w:val="000000"/>
              </w:rPr>
              <w:t>)</w:t>
            </w:r>
            <w:r>
              <w:rPr>
                <w:rFonts w:ascii="Verdana" w:eastAsia="Times New Roman" w:hAnsi="Verdana" w:cs="Times New Roman"/>
              </w:rPr>
              <w:t xml:space="preserve">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FE71F6">
            <w:pPr>
              <w:rPr>
                <w:rFonts w:ascii="Verdana" w:eastAsia="Times New Roman" w:hAnsi="Verdana" w:cs="Times New Roman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</w:rPr>
              <w:t>X431 RXNs (</w:t>
            </w:r>
            <w:proofErr w:type="spellStart"/>
            <w:r>
              <w:rPr>
                <w:rFonts w:ascii="Verdana" w:eastAsia="Times New Roman" w:hAnsi="Verdana" w:cs="Times New Roman"/>
                <w:b/>
                <w:bCs/>
                <w:color w:val="000000"/>
              </w:rPr>
              <w:t>uL</w:t>
            </w:r>
            <w:proofErr w:type="spellEnd"/>
            <w:r>
              <w:rPr>
                <w:rFonts w:ascii="Verdana" w:eastAsia="Times New Roman" w:hAnsi="Verdana" w:cs="Times New Roman"/>
                <w:b/>
                <w:bCs/>
                <w:color w:val="000000"/>
              </w:rPr>
              <w:t>)</w:t>
            </w:r>
            <w:r>
              <w:rPr>
                <w:rFonts w:ascii="Verdana" w:eastAsia="Times New Roman" w:hAnsi="Verdana" w:cs="Times New Roman"/>
              </w:rPr>
              <w:t xml:space="preserve"> </w:t>
            </w:r>
          </w:p>
        </w:tc>
      </w:tr>
      <w:tr w:rsidR="00000000">
        <w:trPr>
          <w:divId w:val="1968661539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FE71F6">
            <w:pPr>
              <w:rPr>
                <w:rFonts w:ascii="Verdana" w:eastAsia="Times New Roman" w:hAnsi="Verdana" w:cs="Times New Roman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</w:rPr>
              <w:t>H2O</w:t>
            </w:r>
            <w:r>
              <w:rPr>
                <w:rFonts w:ascii="Verdana" w:eastAsia="Times New Roman" w:hAnsi="Verdana" w:cs="Times New Roman"/>
              </w:rPr>
              <w:t xml:space="preserve">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FE71F6">
            <w:pPr>
              <w:rPr>
                <w:rFonts w:ascii="Verdana" w:eastAsia="Times New Roman" w:hAnsi="Verdana" w:cs="Times New Roman"/>
              </w:rPr>
            </w:pPr>
            <w:r>
              <w:rPr>
                <w:rFonts w:ascii="Verdana" w:eastAsia="Times New Roman" w:hAnsi="Verdana" w:cs="Times New Roman"/>
                <w:b/>
                <w:bCs/>
              </w:rPr>
              <w:t>12.25</w:t>
            </w:r>
            <w:r>
              <w:rPr>
                <w:rFonts w:ascii="Verdana" w:eastAsia="Times New Roman" w:hAnsi="Verdana" w:cs="Times New Roman"/>
              </w:rPr>
              <w:t xml:space="preserve">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FE71F6">
            <w:pPr>
              <w:rPr>
                <w:rFonts w:ascii="Verdana" w:eastAsia="Times New Roman" w:hAnsi="Verdana" w:cs="Times New Roman"/>
              </w:rPr>
            </w:pPr>
            <w:r>
              <w:rPr>
                <w:rFonts w:ascii="Verdana" w:eastAsia="Times New Roman" w:hAnsi="Verdana" w:cs="Times New Roman"/>
                <w:b/>
                <w:bCs/>
              </w:rPr>
              <w:t>5,279.8</w:t>
            </w:r>
            <w:r>
              <w:rPr>
                <w:rFonts w:ascii="Verdana" w:eastAsia="Times New Roman" w:hAnsi="Verdana" w:cs="Times New Roman"/>
              </w:rPr>
              <w:t xml:space="preserve"> </w:t>
            </w:r>
          </w:p>
        </w:tc>
      </w:tr>
      <w:tr w:rsidR="00000000">
        <w:trPr>
          <w:divId w:val="1968661539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FE71F6">
            <w:pPr>
              <w:rPr>
                <w:rFonts w:ascii="Verdana" w:eastAsia="Times New Roman" w:hAnsi="Verdana" w:cs="Times New Roman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</w:rPr>
              <w:t>HF Buffer</w:t>
            </w:r>
            <w:r>
              <w:rPr>
                <w:rFonts w:ascii="Verdana" w:eastAsia="Times New Roman" w:hAnsi="Verdana" w:cs="Times New Roman"/>
              </w:rPr>
              <w:t xml:space="preserve">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FE71F6">
            <w:pPr>
              <w:rPr>
                <w:rFonts w:ascii="Verdana" w:eastAsia="Times New Roman" w:hAnsi="Verdana" w:cs="Times New Roman"/>
              </w:rPr>
            </w:pPr>
            <w:r>
              <w:rPr>
                <w:rFonts w:ascii="Verdana" w:eastAsia="Times New Roman" w:hAnsi="Verdana" w:cs="Times New Roman"/>
                <w:b/>
                <w:bCs/>
              </w:rPr>
              <w:t>5</w:t>
            </w:r>
            <w:r>
              <w:rPr>
                <w:rFonts w:ascii="Verdana" w:eastAsia="Times New Roman" w:hAnsi="Verdana" w:cs="Times New Roman"/>
              </w:rPr>
              <w:t xml:space="preserve">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FE71F6">
            <w:pPr>
              <w:rPr>
                <w:rFonts w:ascii="Verdana" w:eastAsia="Times New Roman" w:hAnsi="Verdana" w:cs="Times New Roman"/>
              </w:rPr>
            </w:pPr>
            <w:r>
              <w:rPr>
                <w:rFonts w:ascii="Verdana" w:eastAsia="Times New Roman" w:hAnsi="Verdana" w:cs="Times New Roman"/>
                <w:b/>
                <w:bCs/>
              </w:rPr>
              <w:t>2,155</w:t>
            </w:r>
            <w:r>
              <w:rPr>
                <w:rFonts w:ascii="Verdana" w:eastAsia="Times New Roman" w:hAnsi="Verdana" w:cs="Times New Roman"/>
              </w:rPr>
              <w:t xml:space="preserve"> </w:t>
            </w:r>
          </w:p>
        </w:tc>
      </w:tr>
      <w:tr w:rsidR="00000000">
        <w:trPr>
          <w:divId w:val="1968661539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FE71F6">
            <w:pPr>
              <w:rPr>
                <w:rFonts w:ascii="Verdana" w:eastAsia="Times New Roman" w:hAnsi="Verdana" w:cs="Times New Roman"/>
              </w:rPr>
            </w:pPr>
            <w:proofErr w:type="spellStart"/>
            <w:proofErr w:type="gramStart"/>
            <w:r>
              <w:rPr>
                <w:rFonts w:ascii="Verdana" w:eastAsia="Times New Roman" w:hAnsi="Verdana" w:cs="Times New Roman"/>
                <w:b/>
                <w:bCs/>
                <w:color w:val="000000"/>
              </w:rPr>
              <w:t>dNTP</w:t>
            </w:r>
            <w:proofErr w:type="spellEnd"/>
            <w:proofErr w:type="gramEnd"/>
            <w:r>
              <w:rPr>
                <w:rFonts w:ascii="Verdana" w:eastAsia="Times New Roman" w:hAnsi="Verdana" w:cs="Times New Roman"/>
              </w:rPr>
              <w:t xml:space="preserve">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FE71F6">
            <w:pPr>
              <w:rPr>
                <w:rFonts w:ascii="Verdana" w:eastAsia="Times New Roman" w:hAnsi="Verdana" w:cs="Times New Roman"/>
              </w:rPr>
            </w:pPr>
            <w:r>
              <w:rPr>
                <w:rFonts w:ascii="Verdana" w:eastAsia="Times New Roman" w:hAnsi="Verdana" w:cs="Times New Roman"/>
                <w:b/>
                <w:bCs/>
              </w:rPr>
              <w:t>0.5</w:t>
            </w:r>
            <w:r>
              <w:rPr>
                <w:rFonts w:ascii="Verdana" w:eastAsia="Times New Roman" w:hAnsi="Verdana" w:cs="Times New Roman"/>
              </w:rPr>
              <w:t xml:space="preserve">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FE71F6">
            <w:pPr>
              <w:rPr>
                <w:rFonts w:ascii="Verdana" w:eastAsia="Times New Roman" w:hAnsi="Verdana" w:cs="Times New Roman"/>
              </w:rPr>
            </w:pPr>
            <w:r>
              <w:rPr>
                <w:rFonts w:ascii="Verdana" w:eastAsia="Times New Roman" w:hAnsi="Verdana" w:cs="Times New Roman"/>
                <w:b/>
                <w:bCs/>
              </w:rPr>
              <w:t>215.5</w:t>
            </w:r>
            <w:r>
              <w:rPr>
                <w:rFonts w:ascii="Verdana" w:eastAsia="Times New Roman" w:hAnsi="Verdana" w:cs="Times New Roman"/>
              </w:rPr>
              <w:t xml:space="preserve"> </w:t>
            </w:r>
          </w:p>
        </w:tc>
      </w:tr>
      <w:tr w:rsidR="00000000">
        <w:trPr>
          <w:divId w:val="1968661539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FE71F6">
            <w:pPr>
              <w:rPr>
                <w:rFonts w:ascii="Verdana" w:eastAsia="Times New Roman" w:hAnsi="Verdana" w:cs="Times New Roman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</w:rPr>
              <w:t>PE16S_V4_U515_F -OR- PE16S_v4_F_Bar##  (3uM)</w:t>
            </w:r>
            <w:r>
              <w:rPr>
                <w:rFonts w:ascii="Verdana" w:eastAsia="Times New Roman" w:hAnsi="Verdana" w:cs="Times New Roman"/>
              </w:rPr>
              <w:t xml:space="preserve">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FE71F6">
            <w:pPr>
              <w:rPr>
                <w:rFonts w:ascii="Verdana" w:eastAsia="Times New Roman" w:hAnsi="Verdana" w:cs="Times New Roman"/>
              </w:rPr>
            </w:pPr>
            <w:r>
              <w:rPr>
                <w:rFonts w:ascii="Verdana" w:eastAsia="Times New Roman" w:hAnsi="Verdana" w:cs="Times New Roman"/>
                <w:b/>
                <w:bCs/>
              </w:rPr>
              <w:t>2.5</w:t>
            </w:r>
            <w:r>
              <w:rPr>
                <w:rFonts w:ascii="Verdana" w:eastAsia="Times New Roman" w:hAnsi="Verdana" w:cs="Times New Roman"/>
              </w:rPr>
              <w:t xml:space="preserve">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FE71F6">
            <w:pPr>
              <w:rPr>
                <w:rFonts w:ascii="Verdana" w:eastAsia="Times New Roman" w:hAnsi="Verdana" w:cs="Times New Roman"/>
              </w:rPr>
            </w:pPr>
            <w:r>
              <w:rPr>
                <w:rFonts w:ascii="Verdana" w:eastAsia="Times New Roman" w:hAnsi="Verdana" w:cs="Times New Roman"/>
                <w:b/>
                <w:bCs/>
              </w:rPr>
              <w:t>1077.5</w:t>
            </w:r>
            <w:r>
              <w:rPr>
                <w:rFonts w:ascii="Verdana" w:eastAsia="Times New Roman" w:hAnsi="Verdana" w:cs="Times New Roman"/>
              </w:rPr>
              <w:t xml:space="preserve"> </w:t>
            </w:r>
          </w:p>
        </w:tc>
      </w:tr>
      <w:tr w:rsidR="00000000">
        <w:trPr>
          <w:divId w:val="1968661539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FE71F6">
            <w:pPr>
              <w:rPr>
                <w:rFonts w:ascii="Verdana" w:eastAsia="Times New Roman" w:hAnsi="Verdana" w:cs="Times New Roman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</w:rPr>
              <w:t>PE16S_V4_E786_R (3uM)</w:t>
            </w:r>
            <w:r>
              <w:rPr>
                <w:rFonts w:ascii="Verdana" w:eastAsia="Times New Roman" w:hAnsi="Verdana" w:cs="Times New Roman"/>
              </w:rPr>
              <w:t xml:space="preserve">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FE71F6">
            <w:pPr>
              <w:rPr>
                <w:rFonts w:ascii="Verdana" w:eastAsia="Times New Roman" w:hAnsi="Verdana" w:cs="Times New Roman"/>
              </w:rPr>
            </w:pPr>
            <w:r>
              <w:rPr>
                <w:rFonts w:ascii="Verdana" w:eastAsia="Times New Roman" w:hAnsi="Verdana" w:cs="Times New Roman"/>
                <w:b/>
                <w:bCs/>
              </w:rPr>
              <w:t>2.5</w:t>
            </w:r>
            <w:r>
              <w:rPr>
                <w:rFonts w:ascii="Verdana" w:eastAsia="Times New Roman" w:hAnsi="Verdana" w:cs="Times New Roman"/>
              </w:rPr>
              <w:t xml:space="preserve">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FE71F6">
            <w:pPr>
              <w:rPr>
                <w:rFonts w:ascii="Verdana" w:eastAsia="Times New Roman" w:hAnsi="Verdana" w:cs="Times New Roman"/>
              </w:rPr>
            </w:pPr>
            <w:r>
              <w:rPr>
                <w:rFonts w:ascii="Verdana" w:eastAsia="Times New Roman" w:hAnsi="Verdana" w:cs="Times New Roman"/>
                <w:b/>
                <w:bCs/>
              </w:rPr>
              <w:t>1077.5</w:t>
            </w:r>
            <w:r>
              <w:rPr>
                <w:rFonts w:ascii="Verdana" w:eastAsia="Times New Roman" w:hAnsi="Verdana" w:cs="Times New Roman"/>
              </w:rPr>
              <w:t xml:space="preserve"> </w:t>
            </w:r>
          </w:p>
        </w:tc>
      </w:tr>
      <w:tr w:rsidR="00000000">
        <w:trPr>
          <w:divId w:val="1968661539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FE71F6">
            <w:pPr>
              <w:rPr>
                <w:rFonts w:ascii="Verdana" w:eastAsia="Times New Roman" w:hAnsi="Verdana" w:cs="Times New Roman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</w:rPr>
              <w:t>Template</w:t>
            </w:r>
            <w:r>
              <w:rPr>
                <w:rFonts w:ascii="Verdana" w:eastAsia="Times New Roman" w:hAnsi="Verdana" w:cs="Times New Roman"/>
              </w:rPr>
              <w:t xml:space="preserve">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FE71F6">
            <w:pPr>
              <w:rPr>
                <w:rFonts w:ascii="Verdana" w:eastAsia="Times New Roman" w:hAnsi="Verdana" w:cs="Times New Roman"/>
              </w:rPr>
            </w:pPr>
            <w:r>
              <w:rPr>
                <w:rFonts w:ascii="Verdana" w:eastAsia="Times New Roman" w:hAnsi="Verdana" w:cs="Times New Roman"/>
                <w:b/>
                <w:bCs/>
              </w:rPr>
              <w:t>2</w:t>
            </w:r>
            <w:r>
              <w:rPr>
                <w:rFonts w:ascii="Verdana" w:eastAsia="Times New Roman" w:hAnsi="Verdana" w:cs="Times New Roman"/>
              </w:rPr>
              <w:t xml:space="preserve">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FE71F6">
            <w:pPr>
              <w:rPr>
                <w:rFonts w:ascii="Verdana" w:eastAsia="Times New Roman" w:hAnsi="Verdana" w:cs="Times New Roman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</w:rPr>
              <w:t>-</w:t>
            </w:r>
            <w:r>
              <w:rPr>
                <w:rFonts w:ascii="Verdana" w:eastAsia="Times New Roman" w:hAnsi="Verdana" w:cs="Times New Roman"/>
              </w:rPr>
              <w:t xml:space="preserve"> </w:t>
            </w:r>
          </w:p>
        </w:tc>
      </w:tr>
      <w:tr w:rsidR="00000000">
        <w:trPr>
          <w:divId w:val="1968661539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FE71F6">
            <w:pPr>
              <w:rPr>
                <w:rFonts w:ascii="Verdana" w:eastAsia="Times New Roman" w:hAnsi="Verdana" w:cs="Times New Roman"/>
              </w:rPr>
            </w:pPr>
            <w:proofErr w:type="spellStart"/>
            <w:r>
              <w:rPr>
                <w:rFonts w:ascii="Verdana" w:eastAsia="Times New Roman" w:hAnsi="Verdana" w:cs="Times New Roman"/>
                <w:b/>
                <w:bCs/>
                <w:color w:val="000000"/>
              </w:rPr>
              <w:t>Phusion</w:t>
            </w:r>
            <w:proofErr w:type="spellEnd"/>
            <w:r>
              <w:rPr>
                <w:rFonts w:ascii="Verdana" w:eastAsia="Times New Roman" w:hAnsi="Verdana" w:cs="Times New Roman"/>
              </w:rPr>
              <w:t xml:space="preserve">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FE71F6">
            <w:pPr>
              <w:rPr>
                <w:rFonts w:ascii="Verdana" w:eastAsia="Times New Roman" w:hAnsi="Verdana" w:cs="Times New Roman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</w:rPr>
              <w:t>0.25</w:t>
            </w:r>
            <w:r>
              <w:rPr>
                <w:rFonts w:ascii="Verdana" w:eastAsia="Times New Roman" w:hAnsi="Verdana" w:cs="Times New Roman"/>
              </w:rPr>
              <w:t xml:space="preserve">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FE71F6">
            <w:pPr>
              <w:rPr>
                <w:rFonts w:ascii="Verdana" w:eastAsia="Times New Roman" w:hAnsi="Verdana" w:cs="Times New Roman"/>
              </w:rPr>
            </w:pPr>
            <w:r>
              <w:rPr>
                <w:rFonts w:ascii="Verdana" w:eastAsia="Times New Roman" w:hAnsi="Verdana" w:cs="Times New Roman"/>
                <w:b/>
                <w:bCs/>
              </w:rPr>
              <w:t>107.8</w:t>
            </w:r>
            <w:r>
              <w:rPr>
                <w:rFonts w:ascii="Verdana" w:eastAsia="Times New Roman" w:hAnsi="Verdana" w:cs="Times New Roman"/>
              </w:rPr>
              <w:t xml:space="preserve"> </w:t>
            </w:r>
          </w:p>
        </w:tc>
      </w:tr>
    </w:tbl>
    <w:p w:rsidR="00000000" w:rsidRDefault="00FE71F6">
      <w:pPr>
        <w:pStyle w:val="NormalWeb"/>
      </w:pPr>
      <w:r>
        <w:rPr>
          <w:color w:val="000000"/>
        </w:rPr>
        <w:t>16SStep 1 Cycling Program:</w:t>
      </w:r>
      <w:r>
        <w:br/>
      </w:r>
      <w:r>
        <w:rPr>
          <w:color w:val="000000"/>
        </w:rPr>
        <w:t>Heat:</w:t>
      </w:r>
      <w:r>
        <w:br/>
      </w:r>
      <w:r>
        <w:rPr>
          <w:color w:val="000000"/>
        </w:rPr>
        <w:t>98°C – 30 seconds</w:t>
      </w:r>
      <w:r>
        <w:br/>
      </w:r>
      <w:r>
        <w:rPr>
          <w:color w:val="000000"/>
        </w:rPr>
        <w:t>Amplify:</w:t>
      </w:r>
      <w:r>
        <w:br/>
      </w:r>
      <w:r>
        <w:rPr>
          <w:color w:val="000000"/>
        </w:rPr>
        <w:t>98°C – 30 seconds</w:t>
      </w:r>
      <w:r>
        <w:br/>
      </w:r>
      <w:r>
        <w:rPr>
          <w:color w:val="000000"/>
        </w:rPr>
        <w:t>52°C – 30 seconds</w:t>
      </w:r>
      <w:r>
        <w:br/>
      </w:r>
      <w:r>
        <w:rPr>
          <w:color w:val="000000"/>
        </w:rPr>
        <w:t>72°C – 30 seconds</w:t>
      </w:r>
      <w:r>
        <w:br/>
      </w:r>
      <w:r>
        <w:rPr>
          <w:color w:val="000000"/>
        </w:rPr>
        <w:t>Cool:</w:t>
      </w:r>
      <w:r>
        <w:br/>
      </w:r>
      <w:r>
        <w:rPr>
          <w:color w:val="000000"/>
        </w:rPr>
        <w:t>4°C - continuous</w:t>
      </w:r>
      <w:r>
        <w:br/>
      </w:r>
      <w:r>
        <w:rPr>
          <w:color w:val="000000"/>
        </w:rPr>
        <w:t>Run amplification cycle number determined via QPCR (no more than 20 cycles allowed)</w:t>
      </w:r>
    </w:p>
    <w:p w:rsidR="00000000" w:rsidRDefault="00FE71F6">
      <w:pPr>
        <w:pStyle w:val="NormalWeb"/>
      </w:pPr>
      <w:ins w:id="8" w:author="Unknown">
        <w:r>
          <w:rPr>
            <w:color w:val="000000"/>
          </w:rPr>
          <w:t>After cycling pool duplicates, now have 1x 100uL reaction per sampl</w:t>
        </w:r>
        <w:r>
          <w:rPr>
            <w:color w:val="000000"/>
          </w:rPr>
          <w:t>e:</w:t>
        </w:r>
      </w:ins>
    </w:p>
    <w:p w:rsidR="00000000" w:rsidRDefault="00FE71F6">
      <w:pPr>
        <w:pStyle w:val="NormalWeb"/>
      </w:pPr>
      <w:r>
        <w:rPr>
          <w:b/>
          <w:bCs/>
        </w:rPr>
        <w:t>Rosie Protocol Used:</w:t>
      </w:r>
      <w:r>
        <w:t xml:space="preserve"> '4x to 96pool.dws'</w:t>
      </w:r>
    </w:p>
    <w:p w:rsidR="00000000" w:rsidRDefault="00FE71F6">
      <w:pPr>
        <w:pStyle w:val="NormalWeb"/>
      </w:pPr>
      <w:r>
        <w:rPr>
          <w:color w:val="000000"/>
        </w:rPr>
        <w:t>Materials used:</w:t>
      </w:r>
    </w:p>
    <w:p w:rsidR="00000000" w:rsidRDefault="00FE71F6">
      <w:pPr>
        <w:numPr>
          <w:ilvl w:val="0"/>
          <w:numId w:val="7"/>
        </w:numPr>
        <w:spacing w:before="100" w:beforeAutospacing="1" w:after="100" w:afterAutospacing="1"/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</w:rPr>
        <w:t xml:space="preserve">1 </w:t>
      </w:r>
      <w:proofErr w:type="spellStart"/>
      <w:r>
        <w:rPr>
          <w:rFonts w:ascii="Verdana" w:eastAsia="Times New Roman" w:hAnsi="Verdana" w:cs="Times New Roman"/>
        </w:rPr>
        <w:t>Axygen</w:t>
      </w:r>
      <w:proofErr w:type="spellEnd"/>
      <w:r>
        <w:rPr>
          <w:rFonts w:ascii="Verdana" w:eastAsia="Times New Roman" w:hAnsi="Verdana" w:cs="Times New Roman"/>
        </w:rPr>
        <w:t xml:space="preserve"> 96 well skirted PCR plate</w:t>
      </w:r>
    </w:p>
    <w:p w:rsidR="00000000" w:rsidRDefault="00FE71F6">
      <w:pPr>
        <w:numPr>
          <w:ilvl w:val="0"/>
          <w:numId w:val="7"/>
        </w:numPr>
        <w:spacing w:before="100" w:beforeAutospacing="1" w:after="100" w:afterAutospacing="1"/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</w:rPr>
        <w:t xml:space="preserve">1 box of 300uL filtered </w:t>
      </w:r>
      <w:proofErr w:type="spellStart"/>
      <w:r>
        <w:rPr>
          <w:rFonts w:ascii="Verdana" w:eastAsia="Times New Roman" w:hAnsi="Verdana" w:cs="Times New Roman"/>
        </w:rPr>
        <w:t>epTIPS</w:t>
      </w:r>
      <w:proofErr w:type="spellEnd"/>
    </w:p>
    <w:p w:rsidR="00000000" w:rsidRDefault="00FE71F6">
      <w:pPr>
        <w:pStyle w:val="NormalWeb"/>
      </w:pPr>
      <w:ins w:id="9" w:author="Unknown">
        <w:r>
          <w:rPr>
            <w:color w:val="000000"/>
          </w:rPr>
          <w:t>96 well SPRI Clean Up</w:t>
        </w:r>
      </w:ins>
    </w:p>
    <w:p w:rsidR="00000000" w:rsidRDefault="00FE71F6">
      <w:pPr>
        <w:pStyle w:val="NormalWeb"/>
      </w:pPr>
      <w:r>
        <w:rPr>
          <w:b/>
          <w:bCs/>
        </w:rPr>
        <w:t>Rosie Protocol Used:</w:t>
      </w:r>
      <w:r>
        <w:t xml:space="preserve"> '</w:t>
      </w:r>
      <w:proofErr w:type="spellStart"/>
      <w:r>
        <w:t>SingleSPRI.dws</w:t>
      </w:r>
      <w:proofErr w:type="spellEnd"/>
      <w:r>
        <w:t>'</w:t>
      </w:r>
    </w:p>
    <w:p w:rsidR="00000000" w:rsidRDefault="00FE71F6">
      <w:pPr>
        <w:pStyle w:val="NormalWeb"/>
      </w:pPr>
      <w:r>
        <w:rPr>
          <w:color w:val="000000"/>
        </w:rPr>
        <w:t>Materials used:</w:t>
      </w:r>
    </w:p>
    <w:p w:rsidR="00000000" w:rsidRDefault="00FE71F6">
      <w:pPr>
        <w:numPr>
          <w:ilvl w:val="0"/>
          <w:numId w:val="8"/>
        </w:numPr>
        <w:spacing w:before="100" w:beforeAutospacing="1" w:after="100" w:afterAutospacing="1"/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  <w:color w:val="000000"/>
        </w:rPr>
        <w:t>SPRI beads (8.5mL)</w:t>
      </w:r>
    </w:p>
    <w:p w:rsidR="00000000" w:rsidRDefault="00FE71F6">
      <w:pPr>
        <w:numPr>
          <w:ilvl w:val="0"/>
          <w:numId w:val="8"/>
        </w:numPr>
        <w:spacing w:before="100" w:beforeAutospacing="1" w:after="100" w:afterAutospacing="1"/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  <w:color w:val="000000"/>
        </w:rPr>
        <w:t xml:space="preserve">70% </w:t>
      </w:r>
      <w:proofErr w:type="spellStart"/>
      <w:r>
        <w:rPr>
          <w:rFonts w:ascii="Verdana" w:eastAsia="Times New Roman" w:hAnsi="Verdana" w:cs="Times New Roman"/>
          <w:color w:val="000000"/>
        </w:rPr>
        <w:t>EtOH</w:t>
      </w:r>
      <w:proofErr w:type="spellEnd"/>
      <w:r>
        <w:rPr>
          <w:rFonts w:ascii="Verdana" w:eastAsia="Times New Roman" w:hAnsi="Verdana" w:cs="Times New Roman"/>
          <w:color w:val="000000"/>
        </w:rPr>
        <w:t xml:space="preserve"> (30.2ml)</w:t>
      </w:r>
    </w:p>
    <w:p w:rsidR="00000000" w:rsidRDefault="00FE71F6">
      <w:pPr>
        <w:numPr>
          <w:ilvl w:val="0"/>
          <w:numId w:val="8"/>
        </w:numPr>
        <w:spacing w:before="100" w:beforeAutospacing="1" w:after="100" w:afterAutospacing="1"/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  <w:color w:val="000000"/>
        </w:rPr>
        <w:t>EB (4.1mL)</w:t>
      </w:r>
    </w:p>
    <w:p w:rsidR="00000000" w:rsidRDefault="00FE71F6">
      <w:pPr>
        <w:numPr>
          <w:ilvl w:val="0"/>
          <w:numId w:val="8"/>
        </w:numPr>
        <w:spacing w:before="100" w:beforeAutospacing="1" w:after="100" w:afterAutospacing="1"/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</w:rPr>
        <w:t>96 well</w:t>
      </w:r>
      <w:r>
        <w:rPr>
          <w:rFonts w:ascii="Verdana" w:eastAsia="Times New Roman" w:hAnsi="Verdana" w:cs="Times New Roman"/>
        </w:rPr>
        <w:t xml:space="preserve"> magnet plate</w:t>
      </w:r>
    </w:p>
    <w:p w:rsidR="00000000" w:rsidRDefault="00FE71F6">
      <w:pPr>
        <w:numPr>
          <w:ilvl w:val="0"/>
          <w:numId w:val="8"/>
        </w:numPr>
        <w:spacing w:before="100" w:beforeAutospacing="1" w:after="100" w:afterAutospacing="1"/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</w:rPr>
        <w:t>3 30mL reagent reservoirs</w:t>
      </w:r>
    </w:p>
    <w:p w:rsidR="00000000" w:rsidRDefault="00FE71F6">
      <w:pPr>
        <w:numPr>
          <w:ilvl w:val="0"/>
          <w:numId w:val="8"/>
        </w:numPr>
        <w:spacing w:before="100" w:beforeAutospacing="1" w:after="100" w:afterAutospacing="1"/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</w:rPr>
        <w:t>1 100mL reagent reservoir (for waste)</w:t>
      </w:r>
    </w:p>
    <w:p w:rsidR="00000000" w:rsidRDefault="00FE71F6">
      <w:pPr>
        <w:numPr>
          <w:ilvl w:val="0"/>
          <w:numId w:val="8"/>
        </w:numPr>
        <w:spacing w:before="100" w:beforeAutospacing="1" w:after="100" w:afterAutospacing="1"/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</w:rPr>
        <w:t xml:space="preserve">1 </w:t>
      </w:r>
      <w:proofErr w:type="spellStart"/>
      <w:r>
        <w:rPr>
          <w:rFonts w:ascii="Verdana" w:eastAsia="Times New Roman" w:hAnsi="Verdana" w:cs="Times New Roman"/>
        </w:rPr>
        <w:t>Axygen</w:t>
      </w:r>
      <w:proofErr w:type="spellEnd"/>
      <w:r>
        <w:rPr>
          <w:rFonts w:ascii="Verdana" w:eastAsia="Times New Roman" w:hAnsi="Verdana" w:cs="Times New Roman"/>
        </w:rPr>
        <w:t xml:space="preserve"> 96 well skirted PCR plate</w:t>
      </w:r>
    </w:p>
    <w:p w:rsidR="00000000" w:rsidRDefault="00FE71F6">
      <w:pPr>
        <w:numPr>
          <w:ilvl w:val="0"/>
          <w:numId w:val="8"/>
        </w:numPr>
        <w:spacing w:before="100" w:beforeAutospacing="1" w:after="100" w:afterAutospacing="1"/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</w:rPr>
        <w:t xml:space="preserve">3 boxes of 300uL filtered </w:t>
      </w:r>
      <w:proofErr w:type="spellStart"/>
      <w:r>
        <w:rPr>
          <w:rFonts w:ascii="Verdana" w:eastAsia="Times New Roman" w:hAnsi="Verdana" w:cs="Times New Roman"/>
        </w:rPr>
        <w:t>epTIPS</w:t>
      </w:r>
      <w:proofErr w:type="spellEnd"/>
    </w:p>
    <w:p w:rsidR="00000000" w:rsidRDefault="00FE71F6">
      <w:pPr>
        <w:numPr>
          <w:ilvl w:val="0"/>
          <w:numId w:val="8"/>
        </w:numPr>
        <w:spacing w:before="100" w:beforeAutospacing="1" w:after="100" w:afterAutospacing="1"/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</w:rPr>
        <w:t xml:space="preserve">5 boxes of 300uL un-filtered </w:t>
      </w:r>
      <w:proofErr w:type="spellStart"/>
      <w:r>
        <w:rPr>
          <w:rFonts w:ascii="Verdana" w:eastAsia="Times New Roman" w:hAnsi="Verdana" w:cs="Times New Roman"/>
        </w:rPr>
        <w:t>epTIPS</w:t>
      </w:r>
      <w:proofErr w:type="spellEnd"/>
    </w:p>
    <w:p w:rsidR="00000000" w:rsidRDefault="00FE71F6">
      <w:pPr>
        <w:pStyle w:val="NormalWeb"/>
      </w:pPr>
      <w:ins w:id="10" w:author="Unknown">
        <w:r>
          <w:rPr>
            <w:color w:val="000000"/>
          </w:rPr>
          <w:t>Step 2 (one plate at a time):</w:t>
        </w:r>
      </w:ins>
    </w:p>
    <w:p w:rsidR="00000000" w:rsidRDefault="00FE71F6">
      <w:pPr>
        <w:pStyle w:val="NormalWeb"/>
      </w:pPr>
      <w:r>
        <w:rPr>
          <w:b/>
          <w:bCs/>
        </w:rPr>
        <w:t>Rosie Protocol Used:</w:t>
      </w:r>
      <w:r>
        <w:t xml:space="preserve"> '16s Step2 </w:t>
      </w:r>
      <w:proofErr w:type="spellStart"/>
      <w:r>
        <w:t>PCR.dws</w:t>
      </w:r>
      <w:proofErr w:type="spellEnd"/>
      <w:r>
        <w:t>'</w:t>
      </w:r>
    </w:p>
    <w:p w:rsidR="00000000" w:rsidRDefault="00FE71F6">
      <w:pPr>
        <w:pStyle w:val="NormalWeb"/>
      </w:pPr>
      <w:r>
        <w:t>Materials used:</w:t>
      </w:r>
    </w:p>
    <w:p w:rsidR="00000000" w:rsidRDefault="00FE71F6">
      <w:pPr>
        <w:numPr>
          <w:ilvl w:val="0"/>
          <w:numId w:val="9"/>
        </w:numPr>
        <w:spacing w:before="100" w:beforeAutospacing="1" w:after="100" w:afterAutospacing="1"/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</w:rPr>
        <w:t xml:space="preserve">4 </w:t>
      </w:r>
      <w:proofErr w:type="spellStart"/>
      <w:r>
        <w:rPr>
          <w:rFonts w:ascii="Verdana" w:eastAsia="Times New Roman" w:hAnsi="Verdana" w:cs="Times New Roman"/>
        </w:rPr>
        <w:t>Axygen</w:t>
      </w:r>
      <w:proofErr w:type="spellEnd"/>
      <w:r>
        <w:rPr>
          <w:rFonts w:ascii="Verdana" w:eastAsia="Times New Roman" w:hAnsi="Verdana" w:cs="Times New Roman"/>
        </w:rPr>
        <w:t xml:space="preserve"> 96 well skirted PCR plates</w:t>
      </w:r>
    </w:p>
    <w:p w:rsidR="00000000" w:rsidRDefault="00FE71F6">
      <w:pPr>
        <w:numPr>
          <w:ilvl w:val="0"/>
          <w:numId w:val="9"/>
        </w:numPr>
        <w:spacing w:before="100" w:beforeAutospacing="1" w:after="100" w:afterAutospacing="1"/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</w:rPr>
        <w:t>1 pre-pipetted PE-PCR-IV-XXX barcode plate</w:t>
      </w:r>
    </w:p>
    <w:p w:rsidR="00000000" w:rsidRDefault="00FE71F6">
      <w:pPr>
        <w:numPr>
          <w:ilvl w:val="0"/>
          <w:numId w:val="9"/>
        </w:numPr>
        <w:spacing w:before="100" w:beforeAutospacing="1" w:after="100" w:afterAutospacing="1"/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</w:rPr>
        <w:t xml:space="preserve">3 boxes 50uL filtered </w:t>
      </w:r>
      <w:proofErr w:type="spellStart"/>
      <w:r>
        <w:rPr>
          <w:rFonts w:ascii="Verdana" w:eastAsia="Times New Roman" w:hAnsi="Verdana" w:cs="Times New Roman"/>
        </w:rPr>
        <w:t>epTIPS</w:t>
      </w:r>
      <w:proofErr w:type="spellEnd"/>
    </w:p>
    <w:p w:rsidR="00000000" w:rsidRDefault="00FE71F6">
      <w:pPr>
        <w:numPr>
          <w:ilvl w:val="0"/>
          <w:numId w:val="9"/>
        </w:numPr>
        <w:spacing w:before="100" w:beforeAutospacing="1" w:after="100" w:afterAutospacing="1"/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</w:rPr>
        <w:t>1 30mL reagent reservoir</w:t>
      </w:r>
    </w:p>
    <w:p w:rsidR="00000000" w:rsidRDefault="00FE71F6">
      <w:pPr>
        <w:numPr>
          <w:ilvl w:val="0"/>
          <w:numId w:val="9"/>
        </w:numPr>
        <w:spacing w:before="100" w:beforeAutospacing="1" w:after="100" w:afterAutospacing="1"/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</w:rPr>
        <w:t>Clear PCR plate covers</w:t>
      </w:r>
    </w:p>
    <w:p w:rsidR="00000000" w:rsidRDefault="00FE71F6">
      <w:pPr>
        <w:pStyle w:val="NormalWeb"/>
      </w:pPr>
      <w:r>
        <w:rPr>
          <w:color w:val="000000"/>
        </w:rPr>
        <w:t>Please Note: Samples are run as four 25uL reactions that are pooled at end of cyclin</w:t>
      </w:r>
      <w:r>
        <w:rPr>
          <w:color w:val="000000"/>
        </w:rPr>
        <w:t>g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2575"/>
        <w:gridCol w:w="1458"/>
        <w:gridCol w:w="1876"/>
      </w:tblGrid>
      <w:tr w:rsidR="00000000">
        <w:trPr>
          <w:divId w:val="228268968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FE71F6">
            <w:pPr>
              <w:rPr>
                <w:rFonts w:ascii="Verdana" w:eastAsia="Times New Roman" w:hAnsi="Verdana" w:cs="Times New Roman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</w:rPr>
              <w:t>Reagents</w:t>
            </w:r>
            <w:r>
              <w:rPr>
                <w:rFonts w:ascii="Verdana" w:eastAsia="Times New Roman" w:hAnsi="Verdana" w:cs="Times New Roman"/>
              </w:rPr>
              <w:t xml:space="preserve">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FE71F6">
            <w:pPr>
              <w:rPr>
                <w:rFonts w:ascii="Verdana" w:eastAsia="Times New Roman" w:hAnsi="Verdana" w:cs="Times New Roman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</w:rPr>
              <w:t>X1 RXN (</w:t>
            </w:r>
            <w:proofErr w:type="spellStart"/>
            <w:r>
              <w:rPr>
                <w:rFonts w:ascii="Verdana" w:eastAsia="Times New Roman" w:hAnsi="Verdana" w:cs="Times New Roman"/>
                <w:b/>
                <w:bCs/>
                <w:color w:val="000000"/>
              </w:rPr>
              <w:t>uL</w:t>
            </w:r>
            <w:proofErr w:type="spellEnd"/>
            <w:r>
              <w:rPr>
                <w:rFonts w:ascii="Verdana" w:eastAsia="Times New Roman" w:hAnsi="Verdana" w:cs="Times New Roman"/>
                <w:b/>
                <w:bCs/>
                <w:color w:val="000000"/>
              </w:rPr>
              <w:t>)</w:t>
            </w:r>
            <w:r>
              <w:rPr>
                <w:rFonts w:ascii="Verdana" w:eastAsia="Times New Roman" w:hAnsi="Verdana" w:cs="Times New Roman"/>
              </w:rPr>
              <w:t xml:space="preserve">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FE71F6">
            <w:pPr>
              <w:rPr>
                <w:rFonts w:ascii="Verdana" w:eastAsia="Times New Roman" w:hAnsi="Verdana" w:cs="Times New Roman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</w:rPr>
              <w:t>X431 RXNs (</w:t>
            </w:r>
            <w:proofErr w:type="spellStart"/>
            <w:r>
              <w:rPr>
                <w:rFonts w:ascii="Verdana" w:eastAsia="Times New Roman" w:hAnsi="Verdana" w:cs="Times New Roman"/>
                <w:b/>
                <w:bCs/>
                <w:color w:val="000000"/>
              </w:rPr>
              <w:t>uL</w:t>
            </w:r>
            <w:proofErr w:type="spellEnd"/>
            <w:r>
              <w:rPr>
                <w:rFonts w:ascii="Verdana" w:eastAsia="Times New Roman" w:hAnsi="Verdana" w:cs="Times New Roman"/>
                <w:b/>
                <w:bCs/>
                <w:color w:val="000000"/>
              </w:rPr>
              <w:t>)</w:t>
            </w:r>
            <w:r>
              <w:rPr>
                <w:rFonts w:ascii="Verdana" w:eastAsia="Times New Roman" w:hAnsi="Verdana" w:cs="Times New Roman"/>
              </w:rPr>
              <w:t xml:space="preserve"> </w:t>
            </w:r>
          </w:p>
        </w:tc>
      </w:tr>
      <w:tr w:rsidR="00000000">
        <w:trPr>
          <w:divId w:val="228268968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FE71F6">
            <w:pPr>
              <w:rPr>
                <w:rFonts w:ascii="Verdana" w:eastAsia="Times New Roman" w:hAnsi="Verdana" w:cs="Times New Roman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</w:rPr>
              <w:t>H2O</w:t>
            </w:r>
            <w:r>
              <w:rPr>
                <w:rFonts w:ascii="Verdana" w:eastAsia="Times New Roman" w:hAnsi="Verdana" w:cs="Times New Roman"/>
              </w:rPr>
              <w:t xml:space="preserve">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FE71F6">
            <w:pPr>
              <w:rPr>
                <w:rFonts w:ascii="Verdana" w:eastAsia="Times New Roman" w:hAnsi="Verdana" w:cs="Times New Roman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</w:rPr>
              <w:t>8.65</w:t>
            </w:r>
            <w:r>
              <w:rPr>
                <w:rFonts w:ascii="Verdana" w:eastAsia="Times New Roman" w:hAnsi="Verdana" w:cs="Times New Roman"/>
              </w:rPr>
              <w:t xml:space="preserve">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FE71F6">
            <w:pPr>
              <w:rPr>
                <w:rFonts w:ascii="Verdana" w:eastAsia="Times New Roman" w:hAnsi="Verdana" w:cs="Times New Roman"/>
              </w:rPr>
            </w:pPr>
            <w:r>
              <w:rPr>
                <w:rFonts w:ascii="Verdana" w:eastAsia="Times New Roman" w:hAnsi="Verdana" w:cs="Times New Roman"/>
                <w:b/>
                <w:bCs/>
              </w:rPr>
              <w:t>3,728.15</w:t>
            </w:r>
            <w:r>
              <w:rPr>
                <w:rFonts w:ascii="Verdana" w:eastAsia="Times New Roman" w:hAnsi="Verdana" w:cs="Times New Roman"/>
              </w:rPr>
              <w:t xml:space="preserve"> </w:t>
            </w:r>
          </w:p>
        </w:tc>
      </w:tr>
      <w:tr w:rsidR="00000000">
        <w:trPr>
          <w:divId w:val="228268968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FE71F6">
            <w:pPr>
              <w:rPr>
                <w:rFonts w:ascii="Verdana" w:eastAsia="Times New Roman" w:hAnsi="Verdana" w:cs="Times New Roman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</w:rPr>
              <w:t>HF Buffer</w:t>
            </w:r>
            <w:r>
              <w:rPr>
                <w:rFonts w:ascii="Verdana" w:eastAsia="Times New Roman" w:hAnsi="Verdana" w:cs="Times New Roman"/>
              </w:rPr>
              <w:t xml:space="preserve">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FE71F6">
            <w:pPr>
              <w:rPr>
                <w:rFonts w:ascii="Verdana" w:eastAsia="Times New Roman" w:hAnsi="Verdana" w:cs="Times New Roman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</w:rPr>
              <w:t>5</w:t>
            </w:r>
            <w:r>
              <w:rPr>
                <w:rFonts w:ascii="Verdana" w:eastAsia="Times New Roman" w:hAnsi="Verdana" w:cs="Times New Roman"/>
              </w:rPr>
              <w:t xml:space="preserve">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FE71F6">
            <w:pPr>
              <w:rPr>
                <w:rFonts w:ascii="Verdana" w:eastAsia="Times New Roman" w:hAnsi="Verdana" w:cs="Times New Roman"/>
              </w:rPr>
            </w:pPr>
            <w:r>
              <w:rPr>
                <w:rFonts w:ascii="Verdana" w:eastAsia="Times New Roman" w:hAnsi="Verdana" w:cs="Times New Roman"/>
                <w:b/>
                <w:bCs/>
              </w:rPr>
              <w:t>2,155</w:t>
            </w:r>
            <w:r>
              <w:rPr>
                <w:rFonts w:ascii="Verdana" w:eastAsia="Times New Roman" w:hAnsi="Verdana" w:cs="Times New Roman"/>
              </w:rPr>
              <w:t xml:space="preserve"> </w:t>
            </w:r>
          </w:p>
        </w:tc>
      </w:tr>
      <w:tr w:rsidR="00000000">
        <w:trPr>
          <w:divId w:val="228268968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FE71F6">
            <w:pPr>
              <w:rPr>
                <w:rFonts w:ascii="Verdana" w:eastAsia="Times New Roman" w:hAnsi="Verdana" w:cs="Times New Roman"/>
              </w:rPr>
            </w:pPr>
            <w:proofErr w:type="spellStart"/>
            <w:proofErr w:type="gramStart"/>
            <w:r>
              <w:rPr>
                <w:rFonts w:ascii="Verdana" w:eastAsia="Times New Roman" w:hAnsi="Verdana" w:cs="Times New Roman"/>
                <w:b/>
                <w:bCs/>
                <w:color w:val="000000"/>
              </w:rPr>
              <w:t>dNTPs</w:t>
            </w:r>
            <w:proofErr w:type="spellEnd"/>
            <w:proofErr w:type="gramEnd"/>
            <w:r>
              <w:rPr>
                <w:rFonts w:ascii="Verdana" w:eastAsia="Times New Roman" w:hAnsi="Verdana" w:cs="Times New Roman"/>
              </w:rPr>
              <w:t xml:space="preserve">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FE71F6">
            <w:pPr>
              <w:rPr>
                <w:rFonts w:ascii="Verdana" w:eastAsia="Times New Roman" w:hAnsi="Verdana" w:cs="Times New Roman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</w:rPr>
              <w:t>0.5</w:t>
            </w:r>
            <w:r>
              <w:rPr>
                <w:rFonts w:ascii="Verdana" w:eastAsia="Times New Roman" w:hAnsi="Verdana" w:cs="Times New Roman"/>
              </w:rPr>
              <w:t xml:space="preserve">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FE71F6">
            <w:pPr>
              <w:rPr>
                <w:rFonts w:ascii="Verdana" w:eastAsia="Times New Roman" w:hAnsi="Verdana" w:cs="Times New Roman"/>
              </w:rPr>
            </w:pPr>
            <w:r>
              <w:rPr>
                <w:rFonts w:ascii="Verdana" w:eastAsia="Times New Roman" w:hAnsi="Verdana" w:cs="Times New Roman"/>
                <w:b/>
                <w:bCs/>
              </w:rPr>
              <w:t>215.5</w:t>
            </w:r>
            <w:r>
              <w:rPr>
                <w:rFonts w:ascii="Verdana" w:eastAsia="Times New Roman" w:hAnsi="Verdana" w:cs="Times New Roman"/>
              </w:rPr>
              <w:t xml:space="preserve"> </w:t>
            </w:r>
          </w:p>
        </w:tc>
      </w:tr>
      <w:tr w:rsidR="00000000">
        <w:trPr>
          <w:divId w:val="228268968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FE71F6">
            <w:pPr>
              <w:rPr>
                <w:rFonts w:ascii="Verdana" w:eastAsia="Times New Roman" w:hAnsi="Verdana" w:cs="Times New Roman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</w:rPr>
              <w:t>PE-PCR-III-F (3uM)</w:t>
            </w:r>
            <w:r>
              <w:rPr>
                <w:rFonts w:ascii="Verdana" w:eastAsia="Times New Roman" w:hAnsi="Verdana" w:cs="Times New Roman"/>
              </w:rPr>
              <w:t xml:space="preserve">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FE71F6">
            <w:pPr>
              <w:rPr>
                <w:rFonts w:ascii="Verdana" w:eastAsia="Times New Roman" w:hAnsi="Verdana" w:cs="Times New Roman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</w:rPr>
              <w:t>3.3</w:t>
            </w:r>
            <w:r>
              <w:rPr>
                <w:rFonts w:ascii="Verdana" w:eastAsia="Times New Roman" w:hAnsi="Verdana" w:cs="Times New Roman"/>
              </w:rPr>
              <w:t xml:space="preserve">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FE71F6">
            <w:pPr>
              <w:rPr>
                <w:rFonts w:ascii="Verdana" w:eastAsia="Times New Roman" w:hAnsi="Verdana" w:cs="Times New Roman"/>
              </w:rPr>
            </w:pPr>
            <w:r>
              <w:rPr>
                <w:rFonts w:ascii="Verdana" w:eastAsia="Times New Roman" w:hAnsi="Verdana" w:cs="Times New Roman"/>
                <w:b/>
                <w:bCs/>
              </w:rPr>
              <w:t>1,422.3</w:t>
            </w:r>
            <w:r>
              <w:rPr>
                <w:rFonts w:ascii="Verdana" w:eastAsia="Times New Roman" w:hAnsi="Verdana" w:cs="Times New Roman"/>
              </w:rPr>
              <w:t xml:space="preserve"> </w:t>
            </w:r>
          </w:p>
        </w:tc>
      </w:tr>
      <w:tr w:rsidR="00000000">
        <w:trPr>
          <w:divId w:val="228268968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FE71F6">
            <w:pPr>
              <w:rPr>
                <w:rFonts w:ascii="Verdana" w:eastAsia="Times New Roman" w:hAnsi="Verdana" w:cs="Times New Roman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</w:rPr>
              <w:t>PE-PCR-IV-XXX (3uM)</w:t>
            </w:r>
            <w:r>
              <w:rPr>
                <w:rFonts w:ascii="Verdana" w:eastAsia="Times New Roman" w:hAnsi="Verdana" w:cs="Times New Roman"/>
              </w:rPr>
              <w:t xml:space="preserve">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FE71F6">
            <w:pPr>
              <w:rPr>
                <w:rFonts w:ascii="Verdana" w:eastAsia="Times New Roman" w:hAnsi="Verdana" w:cs="Times New Roman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</w:rPr>
              <w:t>3.3</w:t>
            </w:r>
            <w:r>
              <w:rPr>
                <w:rFonts w:ascii="Verdana" w:eastAsia="Times New Roman" w:hAnsi="Verdana" w:cs="Times New Roman"/>
              </w:rPr>
              <w:t xml:space="preserve">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FE71F6">
            <w:pPr>
              <w:rPr>
                <w:rFonts w:ascii="Verdana" w:eastAsia="Times New Roman" w:hAnsi="Verdana" w:cs="Times New Roman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</w:rPr>
              <w:t>-</w:t>
            </w:r>
            <w:r>
              <w:rPr>
                <w:rFonts w:ascii="Verdana" w:eastAsia="Times New Roman" w:hAnsi="Verdana" w:cs="Times New Roman"/>
              </w:rPr>
              <w:t xml:space="preserve"> </w:t>
            </w:r>
          </w:p>
        </w:tc>
      </w:tr>
      <w:tr w:rsidR="00000000">
        <w:trPr>
          <w:divId w:val="228268968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FE71F6">
            <w:pPr>
              <w:rPr>
                <w:rFonts w:ascii="Verdana" w:eastAsia="Times New Roman" w:hAnsi="Verdana" w:cs="Times New Roman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</w:rPr>
              <w:t>Template</w:t>
            </w:r>
            <w:r>
              <w:rPr>
                <w:rFonts w:ascii="Verdana" w:eastAsia="Times New Roman" w:hAnsi="Verdana" w:cs="Times New Roman"/>
              </w:rPr>
              <w:t xml:space="preserve">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FE71F6">
            <w:pPr>
              <w:rPr>
                <w:rFonts w:ascii="Verdana" w:eastAsia="Times New Roman" w:hAnsi="Verdana" w:cs="Times New Roman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</w:rPr>
              <w:t>4</w:t>
            </w:r>
            <w:r>
              <w:rPr>
                <w:rFonts w:ascii="Verdana" w:eastAsia="Times New Roman" w:hAnsi="Verdana" w:cs="Times New Roman"/>
              </w:rPr>
              <w:t xml:space="preserve">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FE71F6">
            <w:pPr>
              <w:rPr>
                <w:rFonts w:ascii="Verdana" w:eastAsia="Times New Roman" w:hAnsi="Verdana" w:cs="Times New Roman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</w:rPr>
              <w:t>-</w:t>
            </w:r>
            <w:r>
              <w:rPr>
                <w:rFonts w:ascii="Verdana" w:eastAsia="Times New Roman" w:hAnsi="Verdana" w:cs="Times New Roman"/>
              </w:rPr>
              <w:t xml:space="preserve"> </w:t>
            </w:r>
          </w:p>
        </w:tc>
      </w:tr>
      <w:tr w:rsidR="00000000">
        <w:trPr>
          <w:divId w:val="228268968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FE71F6">
            <w:pPr>
              <w:rPr>
                <w:rFonts w:ascii="Verdana" w:eastAsia="Times New Roman" w:hAnsi="Verdana" w:cs="Times New Roman"/>
              </w:rPr>
            </w:pPr>
            <w:proofErr w:type="spellStart"/>
            <w:r>
              <w:rPr>
                <w:rFonts w:ascii="Verdana" w:eastAsia="Times New Roman" w:hAnsi="Verdana" w:cs="Times New Roman"/>
                <w:b/>
                <w:bCs/>
                <w:color w:val="000000"/>
              </w:rPr>
              <w:t>Phusion</w:t>
            </w:r>
            <w:proofErr w:type="spellEnd"/>
            <w:r>
              <w:rPr>
                <w:rFonts w:ascii="Verdana" w:eastAsia="Times New Roman" w:hAnsi="Verdana" w:cs="Times New Roman"/>
              </w:rPr>
              <w:t xml:space="preserve">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FE71F6">
            <w:pPr>
              <w:rPr>
                <w:rFonts w:ascii="Verdana" w:eastAsia="Times New Roman" w:hAnsi="Verdana" w:cs="Times New Roman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</w:rPr>
              <w:t>0.25</w:t>
            </w:r>
            <w:r>
              <w:rPr>
                <w:rFonts w:ascii="Verdana" w:eastAsia="Times New Roman" w:hAnsi="Verdana" w:cs="Times New Roman"/>
              </w:rPr>
              <w:t xml:space="preserve">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FE71F6">
            <w:pPr>
              <w:rPr>
                <w:rFonts w:ascii="Verdana" w:eastAsia="Times New Roman" w:hAnsi="Verdana" w:cs="Times New Roman"/>
              </w:rPr>
            </w:pPr>
            <w:r>
              <w:rPr>
                <w:rFonts w:ascii="Verdana" w:eastAsia="Times New Roman" w:hAnsi="Verdana" w:cs="Times New Roman"/>
                <w:b/>
                <w:bCs/>
              </w:rPr>
              <w:t>107.75</w:t>
            </w:r>
            <w:r>
              <w:rPr>
                <w:rFonts w:ascii="Verdana" w:eastAsia="Times New Roman" w:hAnsi="Verdana" w:cs="Times New Roman"/>
              </w:rPr>
              <w:t xml:space="preserve"> </w:t>
            </w:r>
          </w:p>
        </w:tc>
      </w:tr>
    </w:tbl>
    <w:p w:rsidR="00000000" w:rsidRDefault="00FE71F6">
      <w:pPr>
        <w:pStyle w:val="NormalWeb"/>
      </w:pPr>
      <w:r>
        <w:rPr>
          <w:color w:val="000000"/>
        </w:rPr>
        <w:t>16s Step 2 Cycling Program:</w:t>
      </w:r>
    </w:p>
    <w:p w:rsidR="00000000" w:rsidRDefault="00FE71F6">
      <w:pPr>
        <w:pStyle w:val="NormalWeb"/>
      </w:pPr>
      <w:r>
        <w:rPr>
          <w:color w:val="000000"/>
        </w:rPr>
        <w:t>Heat:</w:t>
      </w:r>
      <w:r>
        <w:br/>
      </w:r>
      <w:r>
        <w:rPr>
          <w:color w:val="000000"/>
        </w:rPr>
        <w:t>98°C – 30 seconds</w:t>
      </w:r>
      <w:r>
        <w:br/>
      </w:r>
      <w:r>
        <w:rPr>
          <w:color w:val="000000"/>
        </w:rPr>
        <w:t>Amplify:</w:t>
      </w:r>
      <w:r>
        <w:br/>
      </w:r>
      <w:r>
        <w:rPr>
          <w:color w:val="000000"/>
        </w:rPr>
        <w:t>98°C – 30 seconds</w:t>
      </w:r>
      <w:r>
        <w:br/>
      </w:r>
      <w:r>
        <w:rPr>
          <w:color w:val="000000"/>
        </w:rPr>
        <w:t>83°C – 30 seconds</w:t>
      </w:r>
      <w:r>
        <w:br/>
      </w:r>
      <w:r>
        <w:rPr>
          <w:color w:val="000000"/>
        </w:rPr>
        <w:t>72°C – 30 seconds</w:t>
      </w:r>
      <w:r>
        <w:br/>
      </w:r>
      <w:r>
        <w:rPr>
          <w:color w:val="000000"/>
        </w:rPr>
        <w:t>Cool:</w:t>
      </w:r>
      <w:r>
        <w:br/>
      </w:r>
      <w:r>
        <w:rPr>
          <w:color w:val="000000"/>
        </w:rPr>
        <w:t>4°C - continuous</w:t>
      </w:r>
      <w:r>
        <w:br/>
      </w:r>
      <w:r>
        <w:rPr>
          <w:color w:val="000000"/>
        </w:rPr>
        <w:t>Run 7 cycles of amplification</w:t>
      </w:r>
    </w:p>
    <w:p w:rsidR="00000000" w:rsidRDefault="00FE71F6">
      <w:pPr>
        <w:pStyle w:val="NormalWeb"/>
      </w:pPr>
      <w:ins w:id="11" w:author="Unknown">
        <w:r>
          <w:rPr>
            <w:color w:val="000000"/>
          </w:rPr>
          <w:t>After cycling pool duplicates, now have 1x 100uL reaction per sample:</w:t>
        </w:r>
      </w:ins>
    </w:p>
    <w:p w:rsidR="00000000" w:rsidRDefault="00FE71F6">
      <w:pPr>
        <w:pStyle w:val="NormalWeb"/>
      </w:pPr>
      <w:r>
        <w:rPr>
          <w:b/>
          <w:bCs/>
          <w:color w:val="000000"/>
        </w:rPr>
        <w:t>Rosie Protocol Used:</w:t>
      </w:r>
      <w:r>
        <w:rPr>
          <w:color w:val="000000"/>
        </w:rPr>
        <w:t> '4x to 96pool.dws'</w:t>
      </w:r>
    </w:p>
    <w:p w:rsidR="00000000" w:rsidRDefault="00FE71F6">
      <w:pPr>
        <w:pStyle w:val="NormalWeb"/>
      </w:pPr>
      <w:r>
        <w:rPr>
          <w:color w:val="000000"/>
        </w:rPr>
        <w:t>Materials used:</w:t>
      </w:r>
    </w:p>
    <w:p w:rsidR="00000000" w:rsidRDefault="00FE71F6">
      <w:pPr>
        <w:numPr>
          <w:ilvl w:val="0"/>
          <w:numId w:val="10"/>
        </w:numPr>
        <w:spacing w:before="100" w:beforeAutospacing="1" w:after="100" w:afterAutospacing="1"/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</w:rPr>
        <w:t xml:space="preserve">1 </w:t>
      </w:r>
      <w:proofErr w:type="spellStart"/>
      <w:r>
        <w:rPr>
          <w:rFonts w:ascii="Verdana" w:eastAsia="Times New Roman" w:hAnsi="Verdana" w:cs="Times New Roman"/>
        </w:rPr>
        <w:t>Axygen</w:t>
      </w:r>
      <w:proofErr w:type="spellEnd"/>
      <w:r>
        <w:rPr>
          <w:rFonts w:ascii="Verdana" w:eastAsia="Times New Roman" w:hAnsi="Verdana" w:cs="Times New Roman"/>
        </w:rPr>
        <w:t xml:space="preserve"> 96 well skirted PCR plate</w:t>
      </w:r>
    </w:p>
    <w:p w:rsidR="00000000" w:rsidRDefault="00FE71F6">
      <w:pPr>
        <w:numPr>
          <w:ilvl w:val="0"/>
          <w:numId w:val="10"/>
        </w:numPr>
        <w:spacing w:before="100" w:beforeAutospacing="1" w:after="100" w:afterAutospacing="1"/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</w:rPr>
        <w:t xml:space="preserve">1 box of 300uL filtered </w:t>
      </w:r>
      <w:proofErr w:type="spellStart"/>
      <w:r>
        <w:rPr>
          <w:rFonts w:ascii="Verdana" w:eastAsia="Times New Roman" w:hAnsi="Verdana" w:cs="Times New Roman"/>
        </w:rPr>
        <w:t>epTIPS</w:t>
      </w:r>
      <w:proofErr w:type="spellEnd"/>
    </w:p>
    <w:p w:rsidR="00000000" w:rsidRDefault="00FE71F6">
      <w:pPr>
        <w:pStyle w:val="NormalWeb"/>
      </w:pPr>
      <w:r>
        <w:rPr>
          <w:b/>
          <w:bCs/>
        </w:rPr>
        <w:t>*</w:t>
      </w:r>
      <w:r>
        <w:t>* Now you have a choice</w:t>
      </w:r>
      <w:proofErr w:type="gramStart"/>
      <w:r>
        <w:t>!</w:t>
      </w:r>
      <w:r>
        <w:rPr>
          <w:b/>
          <w:bCs/>
        </w:rPr>
        <w:t>*</w:t>
      </w:r>
      <w:proofErr w:type="gramEnd"/>
      <w:r>
        <w:t>**</w:t>
      </w:r>
    </w:p>
    <w:p w:rsidR="00000000" w:rsidRDefault="00FE71F6">
      <w:pPr>
        <w:pStyle w:val="NormalWeb"/>
      </w:pPr>
      <w:r>
        <w:rPr>
          <w:b/>
          <w:bCs/>
        </w:rPr>
        <w:t xml:space="preserve">#1 - If your sample plate is a mixture of sample types (stool and saliva for example) or you have reason </w:t>
      </w:r>
      <w:r>
        <w:rPr>
          <w:b/>
          <w:bCs/>
        </w:rPr>
        <w:t>to suspect something went wrong</w:t>
      </w:r>
    </w:p>
    <w:p w:rsidR="00000000" w:rsidRDefault="00FE71F6">
      <w:pPr>
        <w:pStyle w:val="NormalWeb"/>
      </w:pPr>
      <w:r>
        <w:rPr>
          <w:b/>
          <w:bCs/>
        </w:rPr>
        <w:t>#2 - If your sample plate is all the same sample type all samples can be pooled 1:1 after</w:t>
      </w:r>
    </w:p>
    <w:p w:rsidR="00000000" w:rsidRDefault="00FE71F6">
      <w:pPr>
        <w:pStyle w:val="NormalWeb"/>
      </w:pPr>
      <w:ins w:id="12" w:author="Unknown">
        <w:r>
          <w:rPr>
            <w:b/>
            <w:bCs/>
          </w:rPr>
          <w:t>Choice #1:</w:t>
        </w:r>
      </w:ins>
    </w:p>
    <w:p w:rsidR="00000000" w:rsidRDefault="00FE71F6">
      <w:pPr>
        <w:pStyle w:val="NormalWeb"/>
      </w:pPr>
      <w:ins w:id="13" w:author="Unknown">
        <w:r>
          <w:rPr>
            <w:color w:val="000000"/>
          </w:rPr>
          <w:t>96 well SPRI Clean Up</w:t>
        </w:r>
      </w:ins>
    </w:p>
    <w:p w:rsidR="00000000" w:rsidRDefault="00FE71F6">
      <w:pPr>
        <w:pStyle w:val="NormalWeb"/>
      </w:pPr>
      <w:r>
        <w:rPr>
          <w:b/>
          <w:bCs/>
          <w:color w:val="000000"/>
        </w:rPr>
        <w:t>Rosie Protocol Used: </w:t>
      </w:r>
      <w:r>
        <w:rPr>
          <w:color w:val="000000"/>
        </w:rPr>
        <w:t>'</w:t>
      </w:r>
      <w:proofErr w:type="spellStart"/>
      <w:r>
        <w:rPr>
          <w:color w:val="000000"/>
        </w:rPr>
        <w:t>SingleSPRI.dws</w:t>
      </w:r>
      <w:proofErr w:type="spellEnd"/>
      <w:r>
        <w:rPr>
          <w:color w:val="000000"/>
        </w:rPr>
        <w:t>'</w:t>
      </w:r>
    </w:p>
    <w:p w:rsidR="00000000" w:rsidRDefault="00FE71F6">
      <w:pPr>
        <w:pStyle w:val="NormalWeb"/>
      </w:pPr>
      <w:r>
        <w:rPr>
          <w:color w:val="000000"/>
        </w:rPr>
        <w:t>Materials used:</w:t>
      </w:r>
    </w:p>
    <w:p w:rsidR="00000000" w:rsidRDefault="00FE71F6">
      <w:pPr>
        <w:numPr>
          <w:ilvl w:val="0"/>
          <w:numId w:val="11"/>
        </w:numPr>
        <w:spacing w:before="100" w:beforeAutospacing="1" w:after="100" w:afterAutospacing="1"/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  <w:color w:val="000000"/>
        </w:rPr>
        <w:t>SPRI beads (8.5mL)</w:t>
      </w:r>
    </w:p>
    <w:p w:rsidR="00000000" w:rsidRDefault="00FE71F6">
      <w:pPr>
        <w:numPr>
          <w:ilvl w:val="0"/>
          <w:numId w:val="11"/>
        </w:numPr>
        <w:spacing w:before="100" w:beforeAutospacing="1" w:after="100" w:afterAutospacing="1"/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  <w:color w:val="000000"/>
        </w:rPr>
        <w:t xml:space="preserve">70% </w:t>
      </w:r>
      <w:proofErr w:type="spellStart"/>
      <w:r>
        <w:rPr>
          <w:rFonts w:ascii="Verdana" w:eastAsia="Times New Roman" w:hAnsi="Verdana" w:cs="Times New Roman"/>
          <w:color w:val="000000"/>
        </w:rPr>
        <w:t>EtOH</w:t>
      </w:r>
      <w:proofErr w:type="spellEnd"/>
      <w:r>
        <w:rPr>
          <w:rFonts w:ascii="Verdana" w:eastAsia="Times New Roman" w:hAnsi="Verdana" w:cs="Times New Roman"/>
          <w:color w:val="000000"/>
        </w:rPr>
        <w:t xml:space="preserve"> (30.2ml)</w:t>
      </w:r>
    </w:p>
    <w:p w:rsidR="00000000" w:rsidRDefault="00FE71F6">
      <w:pPr>
        <w:numPr>
          <w:ilvl w:val="0"/>
          <w:numId w:val="11"/>
        </w:numPr>
        <w:spacing w:before="100" w:beforeAutospacing="1" w:after="100" w:afterAutospacing="1"/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  <w:color w:val="000000"/>
        </w:rPr>
        <w:t>EB (4.1mL)</w:t>
      </w:r>
    </w:p>
    <w:p w:rsidR="00000000" w:rsidRDefault="00FE71F6">
      <w:pPr>
        <w:numPr>
          <w:ilvl w:val="0"/>
          <w:numId w:val="11"/>
        </w:numPr>
        <w:spacing w:before="100" w:beforeAutospacing="1" w:after="100" w:afterAutospacing="1"/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</w:rPr>
        <w:t>96 well magnet plate</w:t>
      </w:r>
    </w:p>
    <w:p w:rsidR="00000000" w:rsidRDefault="00FE71F6">
      <w:pPr>
        <w:numPr>
          <w:ilvl w:val="0"/>
          <w:numId w:val="11"/>
        </w:numPr>
        <w:spacing w:before="100" w:beforeAutospacing="1" w:after="100" w:afterAutospacing="1"/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</w:rPr>
        <w:t>3 30mL reagent reservoirs</w:t>
      </w:r>
    </w:p>
    <w:p w:rsidR="00000000" w:rsidRDefault="00FE71F6">
      <w:pPr>
        <w:numPr>
          <w:ilvl w:val="0"/>
          <w:numId w:val="11"/>
        </w:numPr>
        <w:spacing w:before="100" w:beforeAutospacing="1" w:after="100" w:afterAutospacing="1"/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</w:rPr>
        <w:t>1 100mL reagent reservoir (for waste)</w:t>
      </w:r>
    </w:p>
    <w:p w:rsidR="00000000" w:rsidRDefault="00FE71F6">
      <w:pPr>
        <w:numPr>
          <w:ilvl w:val="0"/>
          <w:numId w:val="11"/>
        </w:numPr>
        <w:spacing w:before="100" w:beforeAutospacing="1" w:after="100" w:afterAutospacing="1"/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</w:rPr>
        <w:t xml:space="preserve">1 </w:t>
      </w:r>
      <w:proofErr w:type="spellStart"/>
      <w:r>
        <w:rPr>
          <w:rFonts w:ascii="Verdana" w:eastAsia="Times New Roman" w:hAnsi="Verdana" w:cs="Times New Roman"/>
        </w:rPr>
        <w:t>Axygen</w:t>
      </w:r>
      <w:proofErr w:type="spellEnd"/>
      <w:r>
        <w:rPr>
          <w:rFonts w:ascii="Verdana" w:eastAsia="Times New Roman" w:hAnsi="Verdana" w:cs="Times New Roman"/>
        </w:rPr>
        <w:t xml:space="preserve"> 96 well skirted PCR plate</w:t>
      </w:r>
    </w:p>
    <w:p w:rsidR="00000000" w:rsidRDefault="00FE71F6">
      <w:pPr>
        <w:numPr>
          <w:ilvl w:val="0"/>
          <w:numId w:val="11"/>
        </w:numPr>
        <w:spacing w:before="100" w:beforeAutospacing="1" w:after="100" w:afterAutospacing="1"/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</w:rPr>
        <w:t xml:space="preserve">3 boxes of 300uL filtered </w:t>
      </w:r>
      <w:proofErr w:type="spellStart"/>
      <w:r>
        <w:rPr>
          <w:rFonts w:ascii="Verdana" w:eastAsia="Times New Roman" w:hAnsi="Verdana" w:cs="Times New Roman"/>
        </w:rPr>
        <w:t>epTIPS</w:t>
      </w:r>
      <w:proofErr w:type="spellEnd"/>
    </w:p>
    <w:p w:rsidR="00000000" w:rsidRDefault="00FE71F6">
      <w:pPr>
        <w:numPr>
          <w:ilvl w:val="0"/>
          <w:numId w:val="11"/>
        </w:numPr>
        <w:spacing w:before="100" w:beforeAutospacing="1" w:after="100" w:afterAutospacing="1"/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</w:rPr>
        <w:t xml:space="preserve">5 boxes of 300uL un-filtered </w:t>
      </w:r>
      <w:proofErr w:type="spellStart"/>
      <w:r>
        <w:rPr>
          <w:rFonts w:ascii="Verdana" w:eastAsia="Times New Roman" w:hAnsi="Verdana" w:cs="Times New Roman"/>
        </w:rPr>
        <w:t>epTIPS</w:t>
      </w:r>
      <w:proofErr w:type="spellEnd"/>
    </w:p>
    <w:p w:rsidR="00000000" w:rsidRDefault="00FE71F6">
      <w:pPr>
        <w:pStyle w:val="NormalWeb"/>
      </w:pPr>
      <w:ins w:id="14" w:author="Unknown">
        <w:r>
          <w:rPr>
            <w:color w:val="000000"/>
          </w:rPr>
          <w:t>Final QPCR (this is a copy of the BMC QPCR for quality control, it</w:t>
        </w:r>
        <w:r>
          <w:rPr>
            <w:color w:val="000000"/>
          </w:rPr>
          <w:t xml:space="preserve"> can be modified to use normal SYBR green as well):</w:t>
        </w:r>
      </w:ins>
      <w:r>
        <w:br/>
      </w:r>
      <w:r>
        <w:rPr>
          <w:color w:val="000000"/>
        </w:rPr>
        <w:t>Once you have a substantial or all of your samples prepared you can run a final QPCR to determine dilutions and volumes for multiplexing. This step also confirms that the library preparation was successfu</w:t>
      </w:r>
      <w:r>
        <w:rPr>
          <w:color w:val="000000"/>
        </w:rPr>
        <w:t>l!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2823"/>
        <w:gridCol w:w="1458"/>
        <w:gridCol w:w="1876"/>
      </w:tblGrid>
      <w:tr w:rsidR="00000000">
        <w:trPr>
          <w:divId w:val="1893615524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FE71F6">
            <w:pPr>
              <w:rPr>
                <w:rFonts w:ascii="Verdana" w:eastAsia="Times New Roman" w:hAnsi="Verdana" w:cs="Times New Roman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</w:rPr>
              <w:t>Reagents</w:t>
            </w:r>
            <w:r>
              <w:rPr>
                <w:rFonts w:ascii="Verdana" w:eastAsia="Times New Roman" w:hAnsi="Verdana" w:cs="Times New Roman"/>
              </w:rPr>
              <w:t xml:space="preserve">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FE71F6">
            <w:pPr>
              <w:rPr>
                <w:rFonts w:ascii="Verdana" w:eastAsia="Times New Roman" w:hAnsi="Verdana" w:cs="Times New Roman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</w:rPr>
              <w:t>X1 RXN (</w:t>
            </w:r>
            <w:proofErr w:type="spellStart"/>
            <w:r>
              <w:rPr>
                <w:rFonts w:ascii="Verdana" w:eastAsia="Times New Roman" w:hAnsi="Verdana" w:cs="Times New Roman"/>
                <w:b/>
                <w:bCs/>
                <w:color w:val="000000"/>
              </w:rPr>
              <w:t>uL</w:t>
            </w:r>
            <w:proofErr w:type="spellEnd"/>
            <w:r>
              <w:rPr>
                <w:rFonts w:ascii="Verdana" w:eastAsia="Times New Roman" w:hAnsi="Verdana" w:cs="Times New Roman"/>
                <w:b/>
                <w:bCs/>
                <w:color w:val="000000"/>
              </w:rPr>
              <w:t>)</w:t>
            </w:r>
            <w:r>
              <w:rPr>
                <w:rFonts w:ascii="Verdana" w:eastAsia="Times New Roman" w:hAnsi="Verdana" w:cs="Times New Roman"/>
              </w:rPr>
              <w:t xml:space="preserve">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FE71F6">
            <w:pPr>
              <w:rPr>
                <w:rFonts w:ascii="Verdana" w:eastAsia="Times New Roman" w:hAnsi="Verdana" w:cs="Times New Roman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</w:rPr>
              <w:t>X220 RXNs (</w:t>
            </w:r>
            <w:proofErr w:type="spellStart"/>
            <w:r>
              <w:rPr>
                <w:rFonts w:ascii="Verdana" w:eastAsia="Times New Roman" w:hAnsi="Verdana" w:cs="Times New Roman"/>
                <w:b/>
                <w:bCs/>
                <w:color w:val="000000"/>
              </w:rPr>
              <w:t>uL</w:t>
            </w:r>
            <w:proofErr w:type="spellEnd"/>
            <w:r>
              <w:rPr>
                <w:rFonts w:ascii="Verdana" w:eastAsia="Times New Roman" w:hAnsi="Verdana" w:cs="Times New Roman"/>
                <w:b/>
                <w:bCs/>
                <w:color w:val="000000"/>
              </w:rPr>
              <w:t>)</w:t>
            </w:r>
            <w:r>
              <w:rPr>
                <w:rFonts w:ascii="Verdana" w:eastAsia="Times New Roman" w:hAnsi="Verdana" w:cs="Times New Roman"/>
              </w:rPr>
              <w:t xml:space="preserve"> </w:t>
            </w:r>
          </w:p>
        </w:tc>
      </w:tr>
      <w:tr w:rsidR="00000000">
        <w:trPr>
          <w:divId w:val="1893615524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FE71F6">
            <w:pPr>
              <w:rPr>
                <w:rFonts w:ascii="Verdana" w:eastAsia="Times New Roman" w:hAnsi="Verdana" w:cs="Times New Roman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</w:rPr>
              <w:t>H2O</w:t>
            </w:r>
            <w:r>
              <w:rPr>
                <w:rFonts w:ascii="Verdana" w:eastAsia="Times New Roman" w:hAnsi="Verdana" w:cs="Times New Roman"/>
              </w:rPr>
              <w:t xml:space="preserve">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FE71F6">
            <w:pPr>
              <w:rPr>
                <w:rFonts w:ascii="Verdana" w:eastAsia="Times New Roman" w:hAnsi="Verdana" w:cs="Times New Roman"/>
              </w:rPr>
            </w:pPr>
            <w:r>
              <w:rPr>
                <w:rFonts w:ascii="Verdana" w:eastAsia="Times New Roman" w:hAnsi="Verdana" w:cs="Times New Roman"/>
                <w:b/>
                <w:bCs/>
              </w:rPr>
              <w:t>7.2</w:t>
            </w:r>
            <w:r>
              <w:rPr>
                <w:rFonts w:ascii="Verdana" w:eastAsia="Times New Roman" w:hAnsi="Verdana" w:cs="Times New Roman"/>
              </w:rPr>
              <w:t xml:space="preserve">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FE71F6">
            <w:pPr>
              <w:rPr>
                <w:rFonts w:ascii="Verdana" w:eastAsia="Times New Roman" w:hAnsi="Verdana" w:cs="Times New Roman"/>
              </w:rPr>
            </w:pPr>
            <w:r>
              <w:rPr>
                <w:rFonts w:ascii="Verdana" w:eastAsia="Times New Roman" w:hAnsi="Verdana" w:cs="Times New Roman"/>
                <w:b/>
                <w:bCs/>
              </w:rPr>
              <w:t>1,584</w:t>
            </w:r>
            <w:r>
              <w:rPr>
                <w:rFonts w:ascii="Verdana" w:eastAsia="Times New Roman" w:hAnsi="Verdana" w:cs="Times New Roman"/>
              </w:rPr>
              <w:t xml:space="preserve"> </w:t>
            </w:r>
          </w:p>
        </w:tc>
      </w:tr>
      <w:tr w:rsidR="00000000">
        <w:trPr>
          <w:divId w:val="1893615524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FE71F6">
            <w:pPr>
              <w:rPr>
                <w:rFonts w:ascii="Verdana" w:eastAsia="Times New Roman" w:hAnsi="Verdana" w:cs="Times New Roman"/>
              </w:rPr>
            </w:pPr>
            <w:r>
              <w:rPr>
                <w:rFonts w:ascii="Verdana" w:eastAsia="Times New Roman" w:hAnsi="Verdana" w:cs="Times New Roman"/>
                <w:b/>
                <w:bCs/>
              </w:rPr>
              <w:t xml:space="preserve">PE </w:t>
            </w:r>
            <w:proofErr w:type="spellStart"/>
            <w:r>
              <w:rPr>
                <w:rFonts w:ascii="Verdana" w:eastAsia="Times New Roman" w:hAnsi="Verdana" w:cs="Times New Roman"/>
                <w:b/>
                <w:bCs/>
              </w:rPr>
              <w:t>Seq</w:t>
            </w:r>
            <w:proofErr w:type="spellEnd"/>
            <w:r>
              <w:rPr>
                <w:rFonts w:ascii="Verdana" w:eastAsia="Times New Roman" w:hAnsi="Verdana" w:cs="Times New Roman"/>
                <w:b/>
                <w:bCs/>
              </w:rPr>
              <w:t xml:space="preserve"> Primer-F (10uM)</w:t>
            </w:r>
            <w:r>
              <w:rPr>
                <w:rFonts w:ascii="Verdana" w:eastAsia="Times New Roman" w:hAnsi="Verdana" w:cs="Times New Roman"/>
              </w:rPr>
              <w:t xml:space="preserve">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FE71F6">
            <w:pPr>
              <w:rPr>
                <w:rFonts w:ascii="Verdana" w:eastAsia="Times New Roman" w:hAnsi="Verdana" w:cs="Times New Roman"/>
              </w:rPr>
            </w:pPr>
            <w:r>
              <w:rPr>
                <w:rFonts w:ascii="Verdana" w:eastAsia="Times New Roman" w:hAnsi="Verdana" w:cs="Times New Roman"/>
                <w:b/>
                <w:bCs/>
              </w:rPr>
              <w:t>0.4</w:t>
            </w:r>
            <w:r>
              <w:rPr>
                <w:rFonts w:ascii="Verdana" w:eastAsia="Times New Roman" w:hAnsi="Verdana" w:cs="Times New Roman"/>
              </w:rPr>
              <w:t xml:space="preserve">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FE71F6">
            <w:pPr>
              <w:rPr>
                <w:rFonts w:ascii="Verdana" w:eastAsia="Times New Roman" w:hAnsi="Verdana" w:cs="Times New Roman"/>
              </w:rPr>
            </w:pPr>
            <w:r>
              <w:rPr>
                <w:rFonts w:ascii="Verdana" w:eastAsia="Times New Roman" w:hAnsi="Verdana" w:cs="Times New Roman"/>
                <w:b/>
                <w:bCs/>
              </w:rPr>
              <w:t>88</w:t>
            </w:r>
            <w:r>
              <w:rPr>
                <w:rFonts w:ascii="Verdana" w:eastAsia="Times New Roman" w:hAnsi="Verdana" w:cs="Times New Roman"/>
              </w:rPr>
              <w:t xml:space="preserve"> </w:t>
            </w:r>
          </w:p>
        </w:tc>
      </w:tr>
      <w:tr w:rsidR="00000000">
        <w:trPr>
          <w:divId w:val="1893615524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FE71F6">
            <w:pPr>
              <w:rPr>
                <w:rFonts w:ascii="Verdana" w:eastAsia="Times New Roman" w:hAnsi="Verdana" w:cs="Times New Roman"/>
              </w:rPr>
            </w:pPr>
            <w:r>
              <w:rPr>
                <w:rFonts w:ascii="Verdana" w:eastAsia="Times New Roman" w:hAnsi="Verdana" w:cs="Times New Roman"/>
                <w:b/>
                <w:bCs/>
              </w:rPr>
              <w:t xml:space="preserve">PE </w:t>
            </w:r>
            <w:proofErr w:type="spellStart"/>
            <w:r>
              <w:rPr>
                <w:rFonts w:ascii="Verdana" w:eastAsia="Times New Roman" w:hAnsi="Verdana" w:cs="Times New Roman"/>
                <w:b/>
                <w:bCs/>
              </w:rPr>
              <w:t>Seq</w:t>
            </w:r>
            <w:proofErr w:type="spellEnd"/>
            <w:r>
              <w:rPr>
                <w:rFonts w:ascii="Verdana" w:eastAsia="Times New Roman" w:hAnsi="Verdana" w:cs="Times New Roman"/>
                <w:b/>
                <w:bCs/>
              </w:rPr>
              <w:t xml:space="preserve"> Primer-R (10uM)</w:t>
            </w:r>
            <w:r>
              <w:rPr>
                <w:rFonts w:ascii="Verdana" w:eastAsia="Times New Roman" w:hAnsi="Verdana" w:cs="Times New Roman"/>
              </w:rPr>
              <w:t xml:space="preserve">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FE71F6">
            <w:pPr>
              <w:rPr>
                <w:rFonts w:ascii="Verdana" w:eastAsia="Times New Roman" w:hAnsi="Verdana" w:cs="Times New Roman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</w:rPr>
              <w:t>0.4</w:t>
            </w:r>
            <w:r>
              <w:rPr>
                <w:rFonts w:ascii="Verdana" w:eastAsia="Times New Roman" w:hAnsi="Verdana" w:cs="Times New Roman"/>
              </w:rPr>
              <w:t xml:space="preserve">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FE71F6">
            <w:pPr>
              <w:rPr>
                <w:rFonts w:ascii="Verdana" w:eastAsia="Times New Roman" w:hAnsi="Verdana" w:cs="Times New Roman"/>
              </w:rPr>
            </w:pPr>
            <w:r>
              <w:rPr>
                <w:rFonts w:ascii="Verdana" w:eastAsia="Times New Roman" w:hAnsi="Verdana" w:cs="Times New Roman"/>
                <w:b/>
                <w:bCs/>
              </w:rPr>
              <w:t>88</w:t>
            </w:r>
            <w:r>
              <w:rPr>
                <w:rFonts w:ascii="Verdana" w:eastAsia="Times New Roman" w:hAnsi="Verdana" w:cs="Times New Roman"/>
              </w:rPr>
              <w:t xml:space="preserve"> </w:t>
            </w:r>
          </w:p>
        </w:tc>
      </w:tr>
      <w:tr w:rsidR="00000000">
        <w:trPr>
          <w:divId w:val="1893615524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FE71F6">
            <w:pPr>
              <w:rPr>
                <w:rFonts w:ascii="Verdana" w:eastAsia="Times New Roman" w:hAnsi="Verdana" w:cs="Times New Roman"/>
              </w:rPr>
            </w:pPr>
            <w:r>
              <w:rPr>
                <w:rFonts w:ascii="Verdana" w:eastAsia="Times New Roman" w:hAnsi="Verdana" w:cs="Times New Roman"/>
                <w:b/>
                <w:bCs/>
              </w:rPr>
              <w:t xml:space="preserve">KAPA </w:t>
            </w:r>
            <w:proofErr w:type="spellStart"/>
            <w:r>
              <w:rPr>
                <w:rFonts w:ascii="Verdana" w:eastAsia="Times New Roman" w:hAnsi="Verdana" w:cs="Times New Roman"/>
                <w:b/>
                <w:bCs/>
              </w:rPr>
              <w:t>SYBRgreen</w:t>
            </w:r>
            <w:proofErr w:type="spellEnd"/>
            <w:r>
              <w:rPr>
                <w:rFonts w:ascii="Verdana" w:eastAsia="Times New Roman" w:hAnsi="Verdana" w:cs="Times New Roman"/>
                <w:b/>
                <w:bCs/>
              </w:rPr>
              <w:t xml:space="preserve"> MM</w:t>
            </w:r>
            <w:r>
              <w:rPr>
                <w:rFonts w:ascii="Verdana" w:eastAsia="Times New Roman" w:hAnsi="Verdana" w:cs="Times New Roman"/>
              </w:rPr>
              <w:t xml:space="preserve">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FE71F6">
            <w:pPr>
              <w:rPr>
                <w:rFonts w:ascii="Verdana" w:eastAsia="Times New Roman" w:hAnsi="Verdana" w:cs="Times New Roman"/>
              </w:rPr>
            </w:pPr>
            <w:r>
              <w:rPr>
                <w:rFonts w:ascii="Verdana" w:eastAsia="Times New Roman" w:hAnsi="Verdana" w:cs="Times New Roman"/>
                <w:b/>
                <w:bCs/>
              </w:rPr>
              <w:t>10</w:t>
            </w:r>
            <w:r>
              <w:rPr>
                <w:rFonts w:ascii="Verdana" w:eastAsia="Times New Roman" w:hAnsi="Verdana" w:cs="Times New Roman"/>
              </w:rPr>
              <w:t xml:space="preserve">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FE71F6">
            <w:pPr>
              <w:rPr>
                <w:rFonts w:ascii="Verdana" w:eastAsia="Times New Roman" w:hAnsi="Verdana" w:cs="Times New Roman"/>
              </w:rPr>
            </w:pPr>
            <w:r>
              <w:rPr>
                <w:rFonts w:ascii="Verdana" w:eastAsia="Times New Roman" w:hAnsi="Verdana" w:cs="Times New Roman"/>
                <w:b/>
                <w:bCs/>
              </w:rPr>
              <w:t>2,200</w:t>
            </w:r>
            <w:r>
              <w:rPr>
                <w:rFonts w:ascii="Verdana" w:eastAsia="Times New Roman" w:hAnsi="Verdana" w:cs="Times New Roman"/>
              </w:rPr>
              <w:t xml:space="preserve"> </w:t>
            </w:r>
          </w:p>
        </w:tc>
      </w:tr>
      <w:tr w:rsidR="00000000">
        <w:trPr>
          <w:divId w:val="1893615524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FE71F6">
            <w:pPr>
              <w:rPr>
                <w:rFonts w:ascii="Verdana" w:eastAsia="Times New Roman" w:hAnsi="Verdana" w:cs="Times New Roman"/>
              </w:rPr>
            </w:pPr>
            <w:r>
              <w:rPr>
                <w:rFonts w:ascii="Verdana" w:eastAsia="Times New Roman" w:hAnsi="Verdana" w:cs="Times New Roman"/>
                <w:b/>
                <w:bCs/>
              </w:rPr>
              <w:t>Template 2</w:t>
            </w:r>
            <w:r>
              <w:rPr>
                <w:rFonts w:ascii="Verdana" w:eastAsia="Times New Roman" w:hAnsi="Verdana" w:cs="Times New Roman"/>
              </w:rPr>
              <w:t xml:space="preserve">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FE71F6">
            <w:pPr>
              <w:rPr>
                <w:rFonts w:ascii="Verdana" w:eastAsia="Times New Roman" w:hAnsi="Verdana" w:cs="Times New Roman"/>
              </w:rPr>
            </w:pPr>
            <w:r>
              <w:rPr>
                <w:rFonts w:ascii="Verdana" w:eastAsia="Times New Roman" w:hAnsi="Verdana" w:cs="Times New Roman"/>
                <w:b/>
                <w:bCs/>
              </w:rPr>
              <w:t>2</w:t>
            </w:r>
            <w:r>
              <w:rPr>
                <w:rFonts w:ascii="Verdana" w:eastAsia="Times New Roman" w:hAnsi="Verdana" w:cs="Times New Roman"/>
              </w:rPr>
              <w:t xml:space="preserve">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FE71F6">
            <w:pPr>
              <w:rPr>
                <w:rFonts w:ascii="Verdana" w:eastAsia="Times New Roman" w:hAnsi="Verdana" w:cs="Times New Roman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</w:rPr>
              <w:t>-</w:t>
            </w:r>
            <w:r>
              <w:rPr>
                <w:rFonts w:ascii="Verdana" w:eastAsia="Times New Roman" w:hAnsi="Verdana" w:cs="Times New Roman"/>
              </w:rPr>
              <w:t xml:space="preserve"> </w:t>
            </w:r>
          </w:p>
        </w:tc>
      </w:tr>
    </w:tbl>
    <w:p w:rsidR="00000000" w:rsidRDefault="00FE71F6">
      <w:pPr>
        <w:pStyle w:val="NormalWeb"/>
      </w:pPr>
      <w:r>
        <w:rPr>
          <w:color w:val="000000"/>
        </w:rPr>
        <w:t>Final QPCR Program (</w:t>
      </w:r>
      <w:proofErr w:type="spellStart"/>
      <w:r>
        <w:rPr>
          <w:color w:val="000000"/>
        </w:rPr>
        <w:t>Opticon</w:t>
      </w:r>
      <w:proofErr w:type="spellEnd"/>
      <w:r>
        <w:rPr>
          <w:color w:val="000000"/>
        </w:rPr>
        <w:t xml:space="preserve"> or </w:t>
      </w:r>
      <w:proofErr w:type="spellStart"/>
      <w:r>
        <w:rPr>
          <w:color w:val="000000"/>
        </w:rPr>
        <w:t>Lichtcycler</w:t>
      </w:r>
      <w:proofErr w:type="spellEnd"/>
      <w:r>
        <w:rPr>
          <w:color w:val="000000"/>
        </w:rPr>
        <w:t>)</w:t>
      </w:r>
    </w:p>
    <w:p w:rsidR="00000000" w:rsidRDefault="00FE71F6">
      <w:pPr>
        <w:pStyle w:val="NormalWeb"/>
      </w:pPr>
      <w:r>
        <w:t>Activation:</w:t>
      </w:r>
      <w:r>
        <w:br/>
        <w:t>95°C - 5 minutes</w:t>
      </w:r>
      <w:r>
        <w:br/>
        <w:t>Amplification:</w:t>
      </w:r>
      <w:r>
        <w:br/>
        <w:t>95°C – 30 seconds</w:t>
      </w:r>
      <w:r>
        <w:br/>
        <w:t>60°C – 45 seconds</w:t>
      </w:r>
    </w:p>
    <w:p w:rsidR="00000000" w:rsidRDefault="00FE71F6">
      <w:pPr>
        <w:pStyle w:val="NormalWeb"/>
      </w:pPr>
      <w:r>
        <w:rPr>
          <w:color w:val="000000"/>
        </w:rPr>
        <w:t>Run 35 cycles of amplification</w:t>
      </w:r>
    </w:p>
    <w:p w:rsidR="00000000" w:rsidRDefault="00FE71F6">
      <w:pPr>
        <w:pStyle w:val="NormalWeb"/>
      </w:pPr>
      <w:r>
        <w:rPr>
          <w:color w:val="000000"/>
        </w:rPr>
        <w:t xml:space="preserve">Use mid-log phase of curves to determine volumes for multiplexing (use </w:t>
      </w:r>
      <w:proofErr w:type="spellStart"/>
      <w:r>
        <w:rPr>
          <w:color w:val="000000"/>
        </w:rPr>
        <w:t>Illumina</w:t>
      </w:r>
      <w:proofErr w:type="spellEnd"/>
      <w:r>
        <w:rPr>
          <w:color w:val="000000"/>
        </w:rPr>
        <w:t xml:space="preserve"> Library Construction/Tools/Attachments/16s </w:t>
      </w:r>
      <w:proofErr w:type="spellStart"/>
      <w:r>
        <w:rPr>
          <w:color w:val="000000"/>
        </w:rPr>
        <w:t>primer_am</w:t>
      </w:r>
      <w:r>
        <w:rPr>
          <w:color w:val="000000"/>
        </w:rPr>
        <w:t>p_QPCR</w:t>
      </w:r>
      <w:proofErr w:type="spellEnd"/>
      <w:r>
        <w:rPr>
          <w:color w:val="000000"/>
        </w:rPr>
        <w:t xml:space="preserve"> sheets.xls)</w:t>
      </w:r>
      <w:r>
        <w:br/>
      </w:r>
      <w:r>
        <w:rPr>
          <w:b/>
          <w:bCs/>
          <w:color w:val="000000"/>
        </w:rPr>
        <w:t>Please note</w:t>
      </w:r>
      <w:r>
        <w:rPr>
          <w:color w:val="000000"/>
        </w:rPr>
        <w:t> – samples may fail due to too little, too much material, or a poor reaction. It is recommended that failed samples be re-run before moving forward</w:t>
      </w:r>
      <w:r>
        <w:br/>
      </w:r>
      <w:r>
        <w:rPr>
          <w:color w:val="000000"/>
        </w:rPr>
        <w:t>Breakdown of QPCR multiplexing math (done to normalize each sample):</w:t>
      </w:r>
      <w:r>
        <w:br/>
      </w:r>
      <w:proofErr w:type="gramStart"/>
      <w:r>
        <w:rPr>
          <w:rFonts w:ascii="Times New Roman" w:hAnsi="Times New Roman"/>
          <w:color w:val="000000"/>
        </w:rPr>
        <w:t>○</w:t>
      </w:r>
      <w:r>
        <w:rPr>
          <w:color w:val="000000"/>
        </w:rPr>
        <w:t xml:space="preserve">  delta</w:t>
      </w:r>
      <w:proofErr w:type="gramEnd"/>
      <w:r>
        <w:rPr>
          <w:color w:val="000000"/>
        </w:rPr>
        <w:t xml:space="preserve"> </w:t>
      </w:r>
      <w:r>
        <w:rPr>
          <w:color w:val="000000"/>
        </w:rPr>
        <w:t>Ct = Sample Ct - lowest Ct in sample set</w:t>
      </w:r>
      <w:r>
        <w:br/>
      </w:r>
      <w:r>
        <w:rPr>
          <w:rFonts w:ascii="Times New Roman" w:hAnsi="Times New Roman"/>
          <w:color w:val="000000"/>
        </w:rPr>
        <w:t>○</w:t>
      </w:r>
      <w:r>
        <w:rPr>
          <w:color w:val="000000"/>
        </w:rPr>
        <w:t xml:space="preserve">  fold = 1.75^(delta Ct)</w:t>
      </w:r>
      <w:r>
        <w:br/>
      </w:r>
      <w:r>
        <w:rPr>
          <w:rFonts w:ascii="Times New Roman" w:hAnsi="Times New Roman"/>
          <w:color w:val="000000"/>
        </w:rPr>
        <w:t>○</w:t>
      </w:r>
      <w:r>
        <w:rPr>
          <w:color w:val="000000"/>
        </w:rPr>
        <w:t xml:space="preserve">  ratio = 1/fold</w:t>
      </w:r>
      <w:r>
        <w:br/>
      </w:r>
      <w:r>
        <w:rPr>
          <w:rFonts w:ascii="Times New Roman" w:hAnsi="Times New Roman"/>
          <w:color w:val="000000"/>
        </w:rPr>
        <w:t>○</w:t>
      </w:r>
      <w:r>
        <w:rPr>
          <w:color w:val="000000"/>
        </w:rPr>
        <w:t xml:space="preserve">  volume to mix b/c of ratio = X*ratio (X = minimum desired volume per sample)</w:t>
      </w:r>
      <w:r>
        <w:br/>
      </w:r>
      <w:r>
        <w:rPr>
          <w:rFonts w:ascii="Times New Roman" w:hAnsi="Times New Roman"/>
          <w:color w:val="000000"/>
        </w:rPr>
        <w:t>○</w:t>
      </w:r>
      <w:r>
        <w:rPr>
          <w:color w:val="000000"/>
        </w:rPr>
        <w:t xml:space="preserve">  how to dilute = fold</w:t>
      </w:r>
      <w:r>
        <w:br/>
      </w:r>
      <w:r>
        <w:rPr>
          <w:rFonts w:ascii="Times New Roman" w:hAnsi="Times New Roman"/>
          <w:color w:val="000000"/>
        </w:rPr>
        <w:t>○</w:t>
      </w:r>
      <w:r>
        <w:rPr>
          <w:color w:val="000000"/>
        </w:rPr>
        <w:t xml:space="preserve">  note - sample with lowest Ct will get an undiluted </w:t>
      </w:r>
      <w:proofErr w:type="spellStart"/>
      <w:r>
        <w:rPr>
          <w:color w:val="000000"/>
        </w:rPr>
        <w:t>Xuls</w:t>
      </w:r>
      <w:proofErr w:type="spellEnd"/>
      <w:r>
        <w:rPr>
          <w:color w:val="000000"/>
        </w:rPr>
        <w:t xml:space="preserve"> added to</w:t>
      </w:r>
      <w:r>
        <w:rPr>
          <w:color w:val="000000"/>
        </w:rPr>
        <w:t xml:space="preserve"> final multiplex, X can be raised or lowered to accommodate the needed volume of other samples</w:t>
      </w:r>
    </w:p>
    <w:p w:rsidR="00000000" w:rsidRDefault="00FE71F6">
      <w:pPr>
        <w:pStyle w:val="NormalWeb"/>
      </w:pPr>
      <w:ins w:id="15" w:author="Unknown">
        <w:r>
          <w:t>Multiplexing:</w:t>
        </w:r>
      </w:ins>
    </w:p>
    <w:p w:rsidR="00000000" w:rsidRDefault="00FE71F6">
      <w:pPr>
        <w:pStyle w:val="NormalWeb"/>
      </w:pPr>
      <w:r>
        <w:rPr>
          <w:color w:val="000000"/>
        </w:rPr>
        <w:t xml:space="preserve">Rosie protocol used: '96 to 1 </w:t>
      </w:r>
      <w:proofErr w:type="spellStart"/>
      <w:r>
        <w:rPr>
          <w:color w:val="000000"/>
        </w:rPr>
        <w:t>pool_postSPRI.dws</w:t>
      </w:r>
      <w:proofErr w:type="spellEnd"/>
      <w:r>
        <w:rPr>
          <w:color w:val="000000"/>
        </w:rPr>
        <w:t>'</w:t>
      </w:r>
    </w:p>
    <w:p w:rsidR="00000000" w:rsidRDefault="00FE71F6">
      <w:pPr>
        <w:pStyle w:val="NormalWeb"/>
      </w:pPr>
      <w:r>
        <w:rPr>
          <w:color w:val="000000"/>
        </w:rPr>
        <w:t>Materials used:</w:t>
      </w:r>
    </w:p>
    <w:p w:rsidR="00000000" w:rsidRDefault="00FE71F6">
      <w:pPr>
        <w:numPr>
          <w:ilvl w:val="0"/>
          <w:numId w:val="12"/>
        </w:numPr>
        <w:spacing w:before="100" w:beforeAutospacing="1" w:after="100" w:afterAutospacing="1"/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</w:rPr>
        <w:t xml:space="preserve">2 1.5mL </w:t>
      </w:r>
      <w:proofErr w:type="spellStart"/>
      <w:r>
        <w:rPr>
          <w:rFonts w:ascii="Verdana" w:eastAsia="Times New Roman" w:hAnsi="Verdana" w:cs="Times New Roman"/>
        </w:rPr>
        <w:t>eppendorf</w:t>
      </w:r>
      <w:proofErr w:type="spellEnd"/>
      <w:r>
        <w:rPr>
          <w:rFonts w:ascii="Verdana" w:eastAsia="Times New Roman" w:hAnsi="Verdana" w:cs="Times New Roman"/>
        </w:rPr>
        <w:t xml:space="preserve"> tubes (one for samples and one for negatives)</w:t>
      </w:r>
    </w:p>
    <w:p w:rsidR="00000000" w:rsidRDefault="00FE71F6">
      <w:pPr>
        <w:numPr>
          <w:ilvl w:val="0"/>
          <w:numId w:val="12"/>
        </w:numPr>
        <w:spacing w:before="100" w:beforeAutospacing="1" w:after="100" w:afterAutospacing="1"/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</w:rPr>
        <w:t>1 box of 300uL fil</w:t>
      </w:r>
      <w:r>
        <w:rPr>
          <w:rFonts w:ascii="Verdana" w:eastAsia="Times New Roman" w:hAnsi="Verdana" w:cs="Times New Roman"/>
        </w:rPr>
        <w:t xml:space="preserve">tered </w:t>
      </w:r>
      <w:proofErr w:type="spellStart"/>
      <w:r>
        <w:rPr>
          <w:rFonts w:ascii="Verdana" w:eastAsia="Times New Roman" w:hAnsi="Verdana" w:cs="Times New Roman"/>
        </w:rPr>
        <w:t>epTIPs</w:t>
      </w:r>
      <w:proofErr w:type="spellEnd"/>
    </w:p>
    <w:p w:rsidR="00000000" w:rsidRDefault="00FE71F6">
      <w:pPr>
        <w:pStyle w:val="NormalWeb"/>
      </w:pPr>
      <w:r>
        <w:t xml:space="preserve">- The above protocol imports volume information using the Final Multiplex page from the </w:t>
      </w:r>
      <w:proofErr w:type="spellStart"/>
      <w:r>
        <w:t>Illumina</w:t>
      </w:r>
      <w:proofErr w:type="spellEnd"/>
      <w:r>
        <w:t xml:space="preserve"> Library Construction/Tools/Attachments/16s </w:t>
      </w:r>
      <w:proofErr w:type="spellStart"/>
      <w:r>
        <w:t>primer_amp_QPCR</w:t>
      </w:r>
      <w:proofErr w:type="spellEnd"/>
      <w:r>
        <w:t xml:space="preserve"> sheets.xls </w:t>
      </w:r>
      <w:r>
        <w:rPr>
          <w:b/>
          <w:bCs/>
        </w:rPr>
        <w:t>saved as a CSV files</w:t>
      </w:r>
      <w:r>
        <w:t> and imported to Rosie</w:t>
      </w:r>
    </w:p>
    <w:p w:rsidR="00000000" w:rsidRDefault="00FE71F6">
      <w:pPr>
        <w:pStyle w:val="NormalWeb"/>
      </w:pPr>
      <w:r>
        <w:t>- Please note that the tube rack takes up two deck positions, this is not shown on Rosie's deck display</w:t>
      </w:r>
    </w:p>
    <w:p w:rsidR="00000000" w:rsidRDefault="00FE71F6">
      <w:pPr>
        <w:pStyle w:val="NormalWeb"/>
      </w:pPr>
      <w:ins w:id="16" w:author="Unknown">
        <w:r>
          <w:rPr>
            <w:b/>
            <w:bCs/>
            <w:color w:val="000000"/>
          </w:rPr>
          <w:t>Choice 2:</w:t>
        </w:r>
      </w:ins>
    </w:p>
    <w:p w:rsidR="00000000" w:rsidRDefault="00FE71F6">
      <w:pPr>
        <w:pStyle w:val="NormalWeb"/>
      </w:pPr>
      <w:ins w:id="17" w:author="Unknown">
        <w:r>
          <w:rPr>
            <w:color w:val="000000"/>
          </w:rPr>
          <w:t>Multiplexing:</w:t>
        </w:r>
      </w:ins>
    </w:p>
    <w:p w:rsidR="00000000" w:rsidRDefault="00FE71F6">
      <w:pPr>
        <w:pStyle w:val="NormalWeb"/>
      </w:pPr>
      <w:r>
        <w:rPr>
          <w:color w:val="000000"/>
        </w:rPr>
        <w:t xml:space="preserve">Rosie protocol used: '96 to 1 </w:t>
      </w:r>
      <w:proofErr w:type="spellStart"/>
      <w:r>
        <w:rPr>
          <w:color w:val="000000"/>
        </w:rPr>
        <w:t>pool_preSPRI.dws</w:t>
      </w:r>
      <w:proofErr w:type="spellEnd"/>
      <w:r>
        <w:rPr>
          <w:color w:val="000000"/>
        </w:rPr>
        <w:t>'</w:t>
      </w:r>
    </w:p>
    <w:p w:rsidR="00000000" w:rsidRDefault="00FE71F6">
      <w:pPr>
        <w:pStyle w:val="NormalWeb"/>
      </w:pPr>
      <w:r>
        <w:rPr>
          <w:color w:val="000000"/>
        </w:rPr>
        <w:t>Materials used:</w:t>
      </w:r>
    </w:p>
    <w:p w:rsidR="00000000" w:rsidRDefault="00FE71F6">
      <w:pPr>
        <w:numPr>
          <w:ilvl w:val="0"/>
          <w:numId w:val="13"/>
        </w:numPr>
        <w:spacing w:before="100" w:beforeAutospacing="1" w:after="100" w:afterAutospacing="1"/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</w:rPr>
        <w:t xml:space="preserve">2 1.5mL </w:t>
      </w:r>
      <w:proofErr w:type="spellStart"/>
      <w:r>
        <w:rPr>
          <w:rFonts w:ascii="Verdana" w:eastAsia="Times New Roman" w:hAnsi="Verdana" w:cs="Times New Roman"/>
        </w:rPr>
        <w:t>eppendorf</w:t>
      </w:r>
      <w:proofErr w:type="spellEnd"/>
      <w:r>
        <w:rPr>
          <w:rFonts w:ascii="Verdana" w:eastAsia="Times New Roman" w:hAnsi="Verdana" w:cs="Times New Roman"/>
        </w:rPr>
        <w:t xml:space="preserve"> tubes (one for samples and one for negatives)</w:t>
      </w:r>
    </w:p>
    <w:p w:rsidR="00000000" w:rsidRDefault="00FE71F6">
      <w:pPr>
        <w:numPr>
          <w:ilvl w:val="0"/>
          <w:numId w:val="13"/>
        </w:numPr>
        <w:spacing w:before="100" w:beforeAutospacing="1" w:after="100" w:afterAutospacing="1"/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</w:rPr>
        <w:t xml:space="preserve">1 box of 300uL filtered </w:t>
      </w:r>
      <w:proofErr w:type="spellStart"/>
      <w:r>
        <w:rPr>
          <w:rFonts w:ascii="Verdana" w:eastAsia="Times New Roman" w:hAnsi="Verdana" w:cs="Times New Roman"/>
        </w:rPr>
        <w:t>epTIPs</w:t>
      </w:r>
      <w:proofErr w:type="spellEnd"/>
    </w:p>
    <w:p w:rsidR="00000000" w:rsidRDefault="00FE71F6">
      <w:pPr>
        <w:pStyle w:val="NormalWeb"/>
      </w:pPr>
      <w:r>
        <w:rPr>
          <w:color w:val="000000"/>
        </w:rPr>
        <w:t xml:space="preserve">- The above protocol imports volume information using the Final Multiplex page from the </w:t>
      </w:r>
      <w:proofErr w:type="spellStart"/>
      <w:r>
        <w:rPr>
          <w:color w:val="000000"/>
        </w:rPr>
        <w:t>Illumina</w:t>
      </w:r>
      <w:proofErr w:type="spellEnd"/>
      <w:r>
        <w:rPr>
          <w:color w:val="000000"/>
        </w:rPr>
        <w:t xml:space="preserve"> Library Construction/Tools/Attachments/16s </w:t>
      </w:r>
      <w:proofErr w:type="spellStart"/>
      <w:r>
        <w:rPr>
          <w:color w:val="000000"/>
        </w:rPr>
        <w:t>primer_amp_QPCR</w:t>
      </w:r>
      <w:proofErr w:type="spellEnd"/>
      <w:r>
        <w:rPr>
          <w:color w:val="000000"/>
        </w:rPr>
        <w:t xml:space="preserve"> sheets.xls </w:t>
      </w:r>
      <w:r>
        <w:rPr>
          <w:b/>
          <w:bCs/>
          <w:color w:val="000000"/>
        </w:rPr>
        <w:t>saved as a CSV files</w:t>
      </w:r>
      <w:r>
        <w:rPr>
          <w:color w:val="000000"/>
        </w:rPr>
        <w:t> and imported to Rosie</w:t>
      </w:r>
    </w:p>
    <w:p w:rsidR="00000000" w:rsidRDefault="00FE71F6">
      <w:pPr>
        <w:pStyle w:val="NormalWeb"/>
      </w:pPr>
      <w:r>
        <w:rPr>
          <w:color w:val="000000"/>
        </w:rPr>
        <w:t>- Please note t</w:t>
      </w:r>
      <w:r>
        <w:rPr>
          <w:color w:val="000000"/>
        </w:rPr>
        <w:t>hat the tube rack takes up two deck positions, this is not shown on Rosie's deck display</w:t>
      </w:r>
    </w:p>
    <w:p w:rsidR="00000000" w:rsidRDefault="00FE71F6">
      <w:pPr>
        <w:pStyle w:val="NormalWeb"/>
      </w:pPr>
      <w:ins w:id="18" w:author="Unknown">
        <w:r>
          <w:rPr>
            <w:color w:val="000000"/>
          </w:rPr>
          <w:t>SPRI (for individual tubes of pooled samples):</w:t>
        </w:r>
      </w:ins>
    </w:p>
    <w:p w:rsidR="00000000" w:rsidRDefault="00FE71F6">
      <w:pPr>
        <w:pStyle w:val="NormalWeb"/>
      </w:pPr>
      <w:r>
        <w:rPr>
          <w:color w:val="000000"/>
        </w:rPr>
        <w:t>Materials used:</w:t>
      </w:r>
    </w:p>
    <w:p w:rsidR="00000000" w:rsidRDefault="00FE71F6">
      <w:pPr>
        <w:numPr>
          <w:ilvl w:val="0"/>
          <w:numId w:val="14"/>
        </w:numPr>
        <w:spacing w:before="100" w:beforeAutospacing="1" w:after="100" w:afterAutospacing="1"/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  <w:color w:val="000000"/>
        </w:rPr>
        <w:t>SPRI beads (85% of total sample volume)</w:t>
      </w:r>
    </w:p>
    <w:p w:rsidR="00000000" w:rsidRDefault="00FE71F6">
      <w:pPr>
        <w:numPr>
          <w:ilvl w:val="0"/>
          <w:numId w:val="14"/>
        </w:numPr>
        <w:spacing w:before="100" w:beforeAutospacing="1" w:after="100" w:afterAutospacing="1"/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  <w:color w:val="000000"/>
        </w:rPr>
        <w:t xml:space="preserve">70% </w:t>
      </w:r>
      <w:proofErr w:type="spellStart"/>
      <w:r>
        <w:rPr>
          <w:rFonts w:ascii="Verdana" w:eastAsia="Times New Roman" w:hAnsi="Verdana" w:cs="Times New Roman"/>
          <w:color w:val="000000"/>
        </w:rPr>
        <w:t>EtOH</w:t>
      </w:r>
      <w:proofErr w:type="spellEnd"/>
      <w:r>
        <w:rPr>
          <w:rFonts w:ascii="Verdana" w:eastAsia="Times New Roman" w:hAnsi="Verdana" w:cs="Times New Roman"/>
          <w:color w:val="000000"/>
        </w:rPr>
        <w:t xml:space="preserve"> (2mLs per sample tube)</w:t>
      </w:r>
    </w:p>
    <w:p w:rsidR="00000000" w:rsidRDefault="00FE71F6">
      <w:pPr>
        <w:numPr>
          <w:ilvl w:val="0"/>
          <w:numId w:val="14"/>
        </w:numPr>
        <w:spacing w:before="100" w:beforeAutospacing="1" w:after="100" w:afterAutospacing="1"/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  <w:color w:val="000000"/>
        </w:rPr>
        <w:t>EB (200uL per sample tube)</w:t>
      </w:r>
    </w:p>
    <w:p w:rsidR="00000000" w:rsidRDefault="00FE71F6">
      <w:pPr>
        <w:numPr>
          <w:ilvl w:val="0"/>
          <w:numId w:val="14"/>
        </w:numPr>
        <w:spacing w:before="100" w:beforeAutospacing="1" w:after="100" w:afterAutospacing="1"/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</w:rPr>
        <w:t>Invit</w:t>
      </w:r>
      <w:r>
        <w:rPr>
          <w:rFonts w:ascii="Verdana" w:eastAsia="Times New Roman" w:hAnsi="Verdana" w:cs="Times New Roman"/>
        </w:rPr>
        <w:t>rogen Super magnet (16 or 8 sample capacity)</w:t>
      </w:r>
    </w:p>
    <w:p w:rsidR="00000000" w:rsidRDefault="00FE71F6">
      <w:pPr>
        <w:pStyle w:val="NormalWeb"/>
      </w:pPr>
      <w:r>
        <w:t xml:space="preserve">- </w:t>
      </w:r>
      <w:proofErr w:type="gramStart"/>
      <w:r>
        <w:t>allow</w:t>
      </w:r>
      <w:proofErr w:type="gramEnd"/>
      <w:r>
        <w:t xml:space="preserve"> SPRI beads to warm to RT</w:t>
      </w:r>
    </w:p>
    <w:p w:rsidR="00000000" w:rsidRDefault="00FE71F6">
      <w:pPr>
        <w:pStyle w:val="NormalWeb"/>
      </w:pPr>
      <w:r>
        <w:t>- Aliquot SPRI beads into tubes containing sample mixture (SPRI volume should be 85% of sample volume)</w:t>
      </w:r>
    </w:p>
    <w:p w:rsidR="00000000" w:rsidRDefault="00FE71F6">
      <w:pPr>
        <w:pStyle w:val="NormalWeb"/>
      </w:pPr>
      <w:r>
        <w:t>- Vortex well and incubate for 13 minutes at RT</w:t>
      </w:r>
    </w:p>
    <w:p w:rsidR="00000000" w:rsidRDefault="00FE71F6">
      <w:pPr>
        <w:pStyle w:val="NormalWeb"/>
      </w:pPr>
      <w:r>
        <w:t xml:space="preserve">- Separate on magnet for 2 </w:t>
      </w:r>
      <w:r>
        <w:t>minutes</w:t>
      </w:r>
    </w:p>
    <w:p w:rsidR="00000000" w:rsidRDefault="00FE71F6">
      <w:pPr>
        <w:pStyle w:val="NormalWeb"/>
      </w:pPr>
      <w:r>
        <w:t>- While on magnet, remove/discard SN</w:t>
      </w:r>
    </w:p>
    <w:p w:rsidR="00000000" w:rsidRDefault="00FE71F6">
      <w:pPr>
        <w:pStyle w:val="NormalWeb"/>
      </w:pPr>
      <w:r>
        <w:t xml:space="preserve">- Wash beads 2x with 1mL of 70% </w:t>
      </w:r>
      <w:proofErr w:type="spellStart"/>
      <w:r>
        <w:t>EtOH</w:t>
      </w:r>
      <w:proofErr w:type="spellEnd"/>
    </w:p>
    <w:p w:rsidR="00000000" w:rsidRDefault="00FE71F6">
      <w:pPr>
        <w:pStyle w:val="NormalWeb"/>
      </w:pPr>
      <w:r>
        <w:t xml:space="preserve">- </w:t>
      </w:r>
      <w:proofErr w:type="gramStart"/>
      <w:r>
        <w:t>Air dry</w:t>
      </w:r>
      <w:proofErr w:type="gramEnd"/>
      <w:r>
        <w:t xml:space="preserve"> beads for 15-20 minutes on magnet</w:t>
      </w:r>
    </w:p>
    <w:p w:rsidR="00000000" w:rsidRDefault="00FE71F6">
      <w:pPr>
        <w:pStyle w:val="NormalWeb"/>
      </w:pPr>
      <w:r>
        <w:t xml:space="preserve">- </w:t>
      </w:r>
      <w:proofErr w:type="gramStart"/>
      <w:r>
        <w:t>remove</w:t>
      </w:r>
      <w:proofErr w:type="gramEnd"/>
      <w:r>
        <w:t xml:space="preserve"> tubes from magnet, add 200uL of EB to tubes</w:t>
      </w:r>
    </w:p>
    <w:p w:rsidR="00000000" w:rsidRDefault="00FE71F6">
      <w:pPr>
        <w:pStyle w:val="NormalWeb"/>
      </w:pPr>
      <w:r>
        <w:t xml:space="preserve">- </w:t>
      </w:r>
      <w:proofErr w:type="gramStart"/>
      <w:r>
        <w:t>vortex</w:t>
      </w:r>
      <w:proofErr w:type="gramEnd"/>
      <w:r>
        <w:t xml:space="preserve"> well, incubate for 7 minutes at RT (still off the magnet)</w:t>
      </w:r>
    </w:p>
    <w:p w:rsidR="00000000" w:rsidRDefault="00FE71F6">
      <w:pPr>
        <w:pStyle w:val="NormalWeb"/>
      </w:pPr>
      <w:r>
        <w:t>- Separate</w:t>
      </w:r>
      <w:r>
        <w:t xml:space="preserve"> on magnet for 2 minutes</w:t>
      </w:r>
    </w:p>
    <w:p w:rsidR="00000000" w:rsidRDefault="00FE71F6">
      <w:pPr>
        <w:pStyle w:val="NormalWeb"/>
      </w:pPr>
      <w:r>
        <w:t xml:space="preserve">- </w:t>
      </w:r>
      <w:proofErr w:type="gramStart"/>
      <w:r>
        <w:t>transfer</w:t>
      </w:r>
      <w:proofErr w:type="gramEnd"/>
      <w:r>
        <w:t xml:space="preserve"> SN to new tube</w:t>
      </w:r>
    </w:p>
    <w:p w:rsidR="00000000" w:rsidRDefault="00FE71F6">
      <w:pPr>
        <w:pStyle w:val="NormalWeb"/>
      </w:pPr>
      <w:ins w:id="19" w:author="Unknown">
        <w:r>
          <w:rPr>
            <w:color w:val="000000"/>
          </w:rPr>
          <w:t>Final QPCR</w:t>
        </w:r>
      </w:ins>
      <w:r>
        <w:br/>
      </w:r>
      <w:r>
        <w:rPr>
          <w:color w:val="000000"/>
        </w:rPr>
        <w:t>Once you have a substantial or all of your samples prepared you can run a final QPCR to determine dilutions and volumes for multiplexing. This step also confirms that the library preparation was</w:t>
      </w:r>
      <w:r>
        <w:rPr>
          <w:color w:val="000000"/>
        </w:rPr>
        <w:t xml:space="preserve"> successful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2712"/>
        <w:gridCol w:w="1325"/>
      </w:tblGrid>
      <w:tr w:rsidR="00000000">
        <w:trPr>
          <w:divId w:val="1402950153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FE71F6">
            <w:pPr>
              <w:rPr>
                <w:rFonts w:ascii="Verdana" w:eastAsia="Times New Roman" w:hAnsi="Verdana" w:cs="Times New Roman"/>
              </w:rPr>
            </w:pPr>
            <w:r>
              <w:rPr>
                <w:rFonts w:ascii="Verdana" w:eastAsia="Times New Roman" w:hAnsi="Verdana" w:cs="Times New Roman"/>
                <w:color w:val="000000"/>
              </w:rPr>
              <w:t>Reagents</w:t>
            </w:r>
            <w:r>
              <w:rPr>
                <w:rFonts w:ascii="Verdana" w:eastAsia="Times New Roman" w:hAnsi="Verdana" w:cs="Times New Roman"/>
              </w:rPr>
              <w:t xml:space="preserve">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FE71F6">
            <w:pPr>
              <w:rPr>
                <w:rFonts w:ascii="Verdana" w:eastAsia="Times New Roman" w:hAnsi="Verdana" w:cs="Times New Roman"/>
              </w:rPr>
            </w:pPr>
            <w:r>
              <w:rPr>
                <w:rFonts w:ascii="Verdana" w:eastAsia="Times New Roman" w:hAnsi="Verdana" w:cs="Times New Roman"/>
                <w:color w:val="000000"/>
              </w:rPr>
              <w:t>X1 RXN (</w:t>
            </w:r>
            <w:proofErr w:type="spellStart"/>
            <w:r>
              <w:rPr>
                <w:rFonts w:ascii="Verdana" w:eastAsia="Times New Roman" w:hAnsi="Verdana" w:cs="Times New Roman"/>
                <w:color w:val="000000"/>
              </w:rPr>
              <w:t>uL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</w:rPr>
              <w:t>)</w:t>
            </w:r>
            <w:r>
              <w:rPr>
                <w:rFonts w:ascii="Verdana" w:eastAsia="Times New Roman" w:hAnsi="Verdana" w:cs="Times New Roman"/>
              </w:rPr>
              <w:t xml:space="preserve"> </w:t>
            </w:r>
          </w:p>
        </w:tc>
      </w:tr>
      <w:tr w:rsidR="00000000">
        <w:trPr>
          <w:divId w:val="1402950153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FE71F6">
            <w:pPr>
              <w:rPr>
                <w:rFonts w:ascii="Verdana" w:eastAsia="Times New Roman" w:hAnsi="Verdana" w:cs="Times New Roman"/>
              </w:rPr>
            </w:pPr>
            <w:r>
              <w:rPr>
                <w:rFonts w:ascii="Verdana" w:eastAsia="Times New Roman" w:hAnsi="Verdana" w:cs="Times New Roman"/>
                <w:color w:val="000000"/>
              </w:rPr>
              <w:t>H2O</w:t>
            </w:r>
            <w:r>
              <w:rPr>
                <w:rFonts w:ascii="Verdana" w:eastAsia="Times New Roman" w:hAnsi="Verdana" w:cs="Times New Roman"/>
              </w:rPr>
              <w:t xml:space="preserve">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FE71F6">
            <w:pPr>
              <w:rPr>
                <w:rFonts w:ascii="Verdana" w:eastAsia="Times New Roman" w:hAnsi="Verdana" w:cs="Times New Roman"/>
              </w:rPr>
            </w:pPr>
            <w:r>
              <w:rPr>
                <w:rFonts w:ascii="Verdana" w:eastAsia="Times New Roman" w:hAnsi="Verdana" w:cs="Times New Roman"/>
                <w:color w:val="000000"/>
              </w:rPr>
              <w:t>7.2</w:t>
            </w:r>
            <w:r>
              <w:rPr>
                <w:rFonts w:ascii="Verdana" w:eastAsia="Times New Roman" w:hAnsi="Verdana" w:cs="Times New Roman"/>
              </w:rPr>
              <w:t xml:space="preserve"> </w:t>
            </w:r>
          </w:p>
        </w:tc>
      </w:tr>
      <w:tr w:rsidR="00000000">
        <w:trPr>
          <w:divId w:val="1402950153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FE71F6">
            <w:pPr>
              <w:rPr>
                <w:rFonts w:ascii="Verdana" w:eastAsia="Times New Roman" w:hAnsi="Verdana" w:cs="Times New Roman"/>
              </w:rPr>
            </w:pPr>
            <w:r>
              <w:rPr>
                <w:rFonts w:ascii="Verdana" w:eastAsia="Times New Roman" w:hAnsi="Verdana" w:cs="Times New Roman"/>
                <w:color w:val="000000"/>
              </w:rPr>
              <w:t xml:space="preserve">PE </w:t>
            </w:r>
            <w:proofErr w:type="spellStart"/>
            <w:r>
              <w:rPr>
                <w:rFonts w:ascii="Verdana" w:eastAsia="Times New Roman" w:hAnsi="Verdana" w:cs="Times New Roman"/>
                <w:color w:val="000000"/>
              </w:rPr>
              <w:t>Seq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</w:rPr>
              <w:t xml:space="preserve"> Primer – F (10uM)</w:t>
            </w:r>
            <w:r>
              <w:rPr>
                <w:rFonts w:ascii="Verdana" w:eastAsia="Times New Roman" w:hAnsi="Verdana" w:cs="Times New Roman"/>
              </w:rPr>
              <w:t xml:space="preserve">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FE71F6">
            <w:pPr>
              <w:rPr>
                <w:rFonts w:ascii="Verdana" w:eastAsia="Times New Roman" w:hAnsi="Verdana" w:cs="Times New Roman"/>
              </w:rPr>
            </w:pPr>
            <w:r>
              <w:rPr>
                <w:rFonts w:ascii="Verdana" w:eastAsia="Times New Roman" w:hAnsi="Verdana" w:cs="Times New Roman"/>
                <w:color w:val="000000"/>
              </w:rPr>
              <w:t>0.4</w:t>
            </w:r>
            <w:r>
              <w:rPr>
                <w:rFonts w:ascii="Verdana" w:eastAsia="Times New Roman" w:hAnsi="Verdana" w:cs="Times New Roman"/>
              </w:rPr>
              <w:t xml:space="preserve"> </w:t>
            </w:r>
          </w:p>
        </w:tc>
      </w:tr>
      <w:tr w:rsidR="00000000">
        <w:trPr>
          <w:divId w:val="1402950153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FE71F6">
            <w:pPr>
              <w:rPr>
                <w:rFonts w:ascii="Verdana" w:eastAsia="Times New Roman" w:hAnsi="Verdana" w:cs="Times New Roman"/>
              </w:rPr>
            </w:pPr>
            <w:r>
              <w:rPr>
                <w:rFonts w:ascii="Verdana" w:eastAsia="Times New Roman" w:hAnsi="Verdana" w:cs="Times New Roman"/>
                <w:color w:val="000000"/>
              </w:rPr>
              <w:t xml:space="preserve">PE </w:t>
            </w:r>
            <w:proofErr w:type="spellStart"/>
            <w:r>
              <w:rPr>
                <w:rFonts w:ascii="Verdana" w:eastAsia="Times New Roman" w:hAnsi="Verdana" w:cs="Times New Roman"/>
                <w:color w:val="000000"/>
              </w:rPr>
              <w:t>Seq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</w:rPr>
              <w:t xml:space="preserve"> Primer – R (10uM)</w:t>
            </w:r>
            <w:r>
              <w:rPr>
                <w:rFonts w:ascii="Verdana" w:eastAsia="Times New Roman" w:hAnsi="Verdana" w:cs="Times New Roman"/>
              </w:rPr>
              <w:t xml:space="preserve">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FE71F6">
            <w:pPr>
              <w:rPr>
                <w:rFonts w:ascii="Verdana" w:eastAsia="Times New Roman" w:hAnsi="Verdana" w:cs="Times New Roman"/>
              </w:rPr>
            </w:pPr>
            <w:r>
              <w:rPr>
                <w:rFonts w:ascii="Verdana" w:eastAsia="Times New Roman" w:hAnsi="Verdana" w:cs="Times New Roman"/>
                <w:color w:val="000000"/>
              </w:rPr>
              <w:t>0.4</w:t>
            </w:r>
            <w:r>
              <w:rPr>
                <w:rFonts w:ascii="Verdana" w:eastAsia="Times New Roman" w:hAnsi="Verdana" w:cs="Times New Roman"/>
              </w:rPr>
              <w:t xml:space="preserve"> </w:t>
            </w:r>
          </w:p>
        </w:tc>
      </w:tr>
      <w:tr w:rsidR="00000000">
        <w:trPr>
          <w:divId w:val="1402950153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FE71F6">
            <w:pPr>
              <w:rPr>
                <w:rFonts w:ascii="Verdana" w:eastAsia="Times New Roman" w:hAnsi="Verdana" w:cs="Times New Roman"/>
              </w:rPr>
            </w:pPr>
            <w:r>
              <w:rPr>
                <w:rFonts w:ascii="Verdana" w:eastAsia="Times New Roman" w:hAnsi="Verdana" w:cs="Times New Roman"/>
                <w:color w:val="000000"/>
              </w:rPr>
              <w:t xml:space="preserve">KAPA </w:t>
            </w:r>
            <w:proofErr w:type="spellStart"/>
            <w:r>
              <w:rPr>
                <w:rFonts w:ascii="Verdana" w:eastAsia="Times New Roman" w:hAnsi="Verdana" w:cs="Times New Roman"/>
                <w:color w:val="000000"/>
              </w:rPr>
              <w:t>SYBRgreen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</w:rPr>
              <w:t xml:space="preserve"> MM</w:t>
            </w:r>
            <w:r>
              <w:rPr>
                <w:rFonts w:ascii="Verdana" w:eastAsia="Times New Roman" w:hAnsi="Verdana" w:cs="Times New Roman"/>
              </w:rPr>
              <w:t xml:space="preserve">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FE71F6">
            <w:pPr>
              <w:rPr>
                <w:rFonts w:ascii="Verdana" w:eastAsia="Times New Roman" w:hAnsi="Verdana" w:cs="Times New Roman"/>
              </w:rPr>
            </w:pPr>
            <w:r>
              <w:rPr>
                <w:rFonts w:ascii="Verdana" w:eastAsia="Times New Roman" w:hAnsi="Verdana" w:cs="Times New Roman"/>
                <w:color w:val="000000"/>
              </w:rPr>
              <w:t>10</w:t>
            </w:r>
            <w:r>
              <w:rPr>
                <w:rFonts w:ascii="Verdana" w:eastAsia="Times New Roman" w:hAnsi="Verdana" w:cs="Times New Roman"/>
              </w:rPr>
              <w:t xml:space="preserve"> </w:t>
            </w:r>
          </w:p>
        </w:tc>
      </w:tr>
      <w:tr w:rsidR="00000000">
        <w:trPr>
          <w:divId w:val="1402950153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FE71F6">
            <w:pPr>
              <w:rPr>
                <w:rFonts w:ascii="Verdana" w:eastAsia="Times New Roman" w:hAnsi="Verdana" w:cs="Times New Roman"/>
              </w:rPr>
            </w:pPr>
            <w:r>
              <w:rPr>
                <w:rFonts w:ascii="Verdana" w:eastAsia="Times New Roman" w:hAnsi="Verdana" w:cs="Times New Roman"/>
                <w:color w:val="000000"/>
              </w:rPr>
              <w:t>Template</w:t>
            </w:r>
            <w:r>
              <w:rPr>
                <w:rFonts w:ascii="Verdana" w:eastAsia="Times New Roman" w:hAnsi="Verdana" w:cs="Times New Roman"/>
              </w:rPr>
              <w:t xml:space="preserve">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FE71F6">
            <w:pPr>
              <w:rPr>
                <w:rFonts w:ascii="Verdana" w:eastAsia="Times New Roman" w:hAnsi="Verdana" w:cs="Times New Roman"/>
              </w:rPr>
            </w:pPr>
            <w:r>
              <w:rPr>
                <w:rFonts w:ascii="Verdana" w:eastAsia="Times New Roman" w:hAnsi="Verdana" w:cs="Times New Roman"/>
                <w:color w:val="000000"/>
              </w:rPr>
              <w:t>2</w:t>
            </w:r>
            <w:r>
              <w:rPr>
                <w:rFonts w:ascii="Verdana" w:eastAsia="Times New Roman" w:hAnsi="Verdana" w:cs="Times New Roman"/>
              </w:rPr>
              <w:t xml:space="preserve"> </w:t>
            </w:r>
          </w:p>
        </w:tc>
      </w:tr>
    </w:tbl>
    <w:p w:rsidR="00000000" w:rsidRDefault="00FE71F6">
      <w:pPr>
        <w:pStyle w:val="NormalWeb"/>
      </w:pPr>
      <w:r>
        <w:rPr>
          <w:color w:val="000000"/>
        </w:rPr>
        <w:t>Final QPCR Program (</w:t>
      </w:r>
      <w:proofErr w:type="spellStart"/>
      <w:r>
        <w:rPr>
          <w:color w:val="000000"/>
        </w:rPr>
        <w:t>Opticon</w:t>
      </w:r>
      <w:proofErr w:type="spellEnd"/>
      <w:r>
        <w:rPr>
          <w:color w:val="000000"/>
        </w:rPr>
        <w:t xml:space="preserve"> or </w:t>
      </w:r>
      <w:proofErr w:type="spellStart"/>
      <w:r>
        <w:rPr>
          <w:color w:val="000000"/>
        </w:rPr>
        <w:t>Lichtcycler</w:t>
      </w:r>
      <w:proofErr w:type="spellEnd"/>
      <w:r>
        <w:rPr>
          <w:color w:val="000000"/>
        </w:rPr>
        <w:t>)</w:t>
      </w:r>
    </w:p>
    <w:p w:rsidR="00000000" w:rsidRDefault="00FE71F6">
      <w:pPr>
        <w:pStyle w:val="NormalWeb"/>
      </w:pPr>
      <w:r>
        <w:rPr>
          <w:color w:val="000000"/>
        </w:rPr>
        <w:t>Activation:</w:t>
      </w:r>
      <w:r>
        <w:br/>
      </w:r>
      <w:r>
        <w:rPr>
          <w:color w:val="000000"/>
        </w:rPr>
        <w:t>95°C - 5 minutes</w:t>
      </w:r>
      <w:r>
        <w:br/>
      </w:r>
      <w:r>
        <w:rPr>
          <w:color w:val="000000"/>
        </w:rPr>
        <w:t>Amplification:</w:t>
      </w:r>
      <w:r>
        <w:br/>
      </w:r>
      <w:r>
        <w:rPr>
          <w:color w:val="000000"/>
        </w:rPr>
        <w:t>95°C – 30 seconds</w:t>
      </w:r>
      <w:r>
        <w:br/>
      </w:r>
      <w:r>
        <w:rPr>
          <w:color w:val="000000"/>
        </w:rPr>
        <w:t>60°C – 45 seconds</w:t>
      </w:r>
    </w:p>
    <w:p w:rsidR="00000000" w:rsidRDefault="00FE71F6">
      <w:pPr>
        <w:pStyle w:val="NormalWeb"/>
      </w:pPr>
      <w:r>
        <w:rPr>
          <w:color w:val="000000"/>
        </w:rPr>
        <w:t>Run 35 cycles of amplification</w:t>
      </w:r>
    </w:p>
    <w:p w:rsidR="00000000" w:rsidRDefault="00FE71F6">
      <w:pPr>
        <w:pStyle w:val="NormalWeb"/>
      </w:pPr>
      <w:r>
        <w:rPr>
          <w:color w:val="000000"/>
        </w:rPr>
        <w:t>Use mid-log phase of curves to determine volumes for multiplexing (use </w:t>
      </w:r>
      <w:proofErr w:type="spellStart"/>
      <w:r>
        <w:rPr>
          <w:color w:val="000000"/>
        </w:rPr>
        <w:t>Illumina</w:t>
      </w:r>
      <w:proofErr w:type="spellEnd"/>
      <w:r>
        <w:rPr>
          <w:color w:val="000000"/>
        </w:rPr>
        <w:t xml:space="preserve"> Library Construction/Tools/Attachments/16s </w:t>
      </w:r>
      <w:proofErr w:type="spellStart"/>
      <w:r>
        <w:rPr>
          <w:color w:val="000000"/>
        </w:rPr>
        <w:t>primer_amp_QPCR</w:t>
      </w:r>
      <w:proofErr w:type="spellEnd"/>
      <w:r>
        <w:rPr>
          <w:color w:val="000000"/>
        </w:rPr>
        <w:t xml:space="preserve"> sheets.xls)</w:t>
      </w:r>
      <w:r>
        <w:br/>
      </w:r>
      <w:r>
        <w:rPr>
          <w:b/>
          <w:bCs/>
          <w:color w:val="000000"/>
        </w:rPr>
        <w:t>Please note</w:t>
      </w:r>
      <w:r>
        <w:rPr>
          <w:color w:val="000000"/>
        </w:rPr>
        <w:t xml:space="preserve"> – </w:t>
      </w:r>
      <w:r>
        <w:rPr>
          <w:color w:val="000000"/>
        </w:rPr>
        <w:t>samples may fail due to too little, too much material, or a poor reaction. It is recommended that failed samples be re-run before moving forward</w:t>
      </w:r>
      <w:r>
        <w:br/>
      </w:r>
      <w:r>
        <w:rPr>
          <w:color w:val="000000"/>
        </w:rPr>
        <w:t>Breakdown of QPCR multiplexing math (done to normalize each sample):</w:t>
      </w:r>
      <w:r>
        <w:br/>
      </w:r>
      <w:proofErr w:type="gramStart"/>
      <w:r>
        <w:rPr>
          <w:rFonts w:ascii="Times New Roman" w:hAnsi="Times New Roman"/>
          <w:color w:val="000000"/>
        </w:rPr>
        <w:t>○</w:t>
      </w:r>
      <w:r>
        <w:rPr>
          <w:color w:val="000000"/>
        </w:rPr>
        <w:t xml:space="preserve">  delta</w:t>
      </w:r>
      <w:proofErr w:type="gramEnd"/>
      <w:r>
        <w:rPr>
          <w:color w:val="000000"/>
        </w:rPr>
        <w:t xml:space="preserve"> Ct = Sample Ct - lowest Ct in sam</w:t>
      </w:r>
      <w:r>
        <w:rPr>
          <w:color w:val="000000"/>
        </w:rPr>
        <w:t>ple set</w:t>
      </w:r>
      <w:r>
        <w:br/>
      </w:r>
      <w:r>
        <w:rPr>
          <w:rFonts w:ascii="Times New Roman" w:hAnsi="Times New Roman"/>
          <w:color w:val="000000"/>
        </w:rPr>
        <w:t>○</w:t>
      </w:r>
      <w:r>
        <w:rPr>
          <w:color w:val="000000"/>
        </w:rPr>
        <w:t xml:space="preserve">  fold = 1.75^(delta Ct)</w:t>
      </w:r>
      <w:r>
        <w:br/>
      </w:r>
      <w:r>
        <w:rPr>
          <w:rFonts w:ascii="Times New Roman" w:hAnsi="Times New Roman"/>
          <w:color w:val="000000"/>
        </w:rPr>
        <w:t>○</w:t>
      </w:r>
      <w:r>
        <w:rPr>
          <w:color w:val="000000"/>
        </w:rPr>
        <w:t xml:space="preserve">  ratio = 1/fold</w:t>
      </w:r>
      <w:r>
        <w:br/>
      </w:r>
      <w:r>
        <w:rPr>
          <w:rFonts w:ascii="Times New Roman" w:hAnsi="Times New Roman"/>
          <w:color w:val="000000"/>
        </w:rPr>
        <w:t>○</w:t>
      </w:r>
      <w:r>
        <w:rPr>
          <w:color w:val="000000"/>
        </w:rPr>
        <w:t xml:space="preserve">  volume to mix b/c of ratio = X*ratio (X = minimum desired volume per sample)</w:t>
      </w:r>
      <w:r>
        <w:br/>
      </w:r>
      <w:r>
        <w:rPr>
          <w:rFonts w:ascii="Times New Roman" w:hAnsi="Times New Roman"/>
          <w:color w:val="000000"/>
        </w:rPr>
        <w:t>○</w:t>
      </w:r>
      <w:r>
        <w:rPr>
          <w:color w:val="000000"/>
        </w:rPr>
        <w:t xml:space="preserve">  how to dilute = fold</w:t>
      </w:r>
      <w:r>
        <w:br/>
      </w:r>
      <w:r>
        <w:rPr>
          <w:rFonts w:ascii="Times New Roman" w:hAnsi="Times New Roman"/>
          <w:color w:val="000000"/>
        </w:rPr>
        <w:t>○</w:t>
      </w:r>
      <w:r>
        <w:rPr>
          <w:color w:val="000000"/>
        </w:rPr>
        <w:t xml:space="preserve">  note - sample with lowest Ct will get an undiluted </w:t>
      </w:r>
      <w:proofErr w:type="spellStart"/>
      <w:r>
        <w:rPr>
          <w:color w:val="000000"/>
        </w:rPr>
        <w:t>Xuls</w:t>
      </w:r>
      <w:proofErr w:type="spellEnd"/>
      <w:r>
        <w:rPr>
          <w:color w:val="000000"/>
        </w:rPr>
        <w:t xml:space="preserve"> added to final multiplex, X can be raised</w:t>
      </w:r>
      <w:r>
        <w:rPr>
          <w:color w:val="000000"/>
        </w:rPr>
        <w:t xml:space="preserve"> or lowered to accommodate the needed volume of other samples</w:t>
      </w:r>
    </w:p>
    <w:p w:rsidR="00000000" w:rsidRDefault="00FE71F6">
      <w:pPr>
        <w:pStyle w:val="NormalWeb"/>
      </w:pPr>
      <w:ins w:id="20" w:author="Unknown">
        <w:r>
          <w:rPr>
            <w:color w:val="000000"/>
          </w:rPr>
          <w:t>Sample Multiplexing and Submission for Sequencing:</w:t>
        </w:r>
      </w:ins>
      <w:r>
        <w:br/>
      </w:r>
      <w:r>
        <w:rPr>
          <w:color w:val="000000"/>
        </w:rPr>
        <w:t xml:space="preserve">- Run a </w:t>
      </w:r>
      <w:proofErr w:type="spellStart"/>
      <w:r>
        <w:rPr>
          <w:color w:val="000000"/>
        </w:rPr>
        <w:t>Bioanalyzer</w:t>
      </w:r>
      <w:proofErr w:type="spellEnd"/>
      <w:r>
        <w:rPr>
          <w:color w:val="000000"/>
        </w:rPr>
        <w:t xml:space="preserve"> DNA </w:t>
      </w:r>
      <w:proofErr w:type="spellStart"/>
      <w:r>
        <w:rPr>
          <w:color w:val="000000"/>
        </w:rPr>
        <w:t>HighSensitivity</w:t>
      </w:r>
      <w:proofErr w:type="spellEnd"/>
      <w:r>
        <w:rPr>
          <w:color w:val="000000"/>
        </w:rPr>
        <w:t xml:space="preserve"> on all sample </w:t>
      </w:r>
      <w:proofErr w:type="spellStart"/>
      <w:r>
        <w:rPr>
          <w:color w:val="000000"/>
        </w:rPr>
        <w:t>poolings</w:t>
      </w:r>
      <w:proofErr w:type="spellEnd"/>
      <w:r>
        <w:rPr>
          <w:color w:val="000000"/>
        </w:rPr>
        <w:t xml:space="preserve"> as well as final multiplexed lane to confirm library size (~450bp) and concentra</w:t>
      </w:r>
      <w:r>
        <w:rPr>
          <w:color w:val="000000"/>
        </w:rPr>
        <w:t>tion</w:t>
      </w:r>
    </w:p>
    <w:p w:rsidR="00000000" w:rsidRDefault="00FE71F6">
      <w:pPr>
        <w:pStyle w:val="NormalWeb"/>
      </w:pPr>
      <w:r>
        <w:rPr>
          <w:color w:val="000000"/>
        </w:rPr>
        <w:t>Please note - a peak at ~120bp is usually primer dimers, if this peak is large you will need to repeat the SPRI clean up to remove it or will need to gel purify your sample. </w:t>
      </w:r>
    </w:p>
    <w:p w:rsidR="00000000" w:rsidRDefault="00FE71F6">
      <w:pPr>
        <w:pStyle w:val="NormalWeb"/>
      </w:pPr>
      <w:r>
        <w:rPr>
          <w:color w:val="000000"/>
        </w:rPr>
        <w:t>- Aliquot ~20uL of the final mix and submit for sequencing</w:t>
      </w:r>
    </w:p>
    <w:sectPr w:rsidR="0000000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7635D"/>
    <w:multiLevelType w:val="multilevel"/>
    <w:tmpl w:val="44A4B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8DC529C"/>
    <w:multiLevelType w:val="multilevel"/>
    <w:tmpl w:val="C8DA0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C547EC5"/>
    <w:multiLevelType w:val="multilevel"/>
    <w:tmpl w:val="5F48C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CC82579"/>
    <w:multiLevelType w:val="multilevel"/>
    <w:tmpl w:val="AC2A7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E4B551A"/>
    <w:multiLevelType w:val="multilevel"/>
    <w:tmpl w:val="11845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C2A7300"/>
    <w:multiLevelType w:val="multilevel"/>
    <w:tmpl w:val="3CDA0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FAD403D"/>
    <w:multiLevelType w:val="multilevel"/>
    <w:tmpl w:val="30FCC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2617019"/>
    <w:multiLevelType w:val="multilevel"/>
    <w:tmpl w:val="7966A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30A470B"/>
    <w:multiLevelType w:val="multilevel"/>
    <w:tmpl w:val="652E1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5250A4C"/>
    <w:multiLevelType w:val="multilevel"/>
    <w:tmpl w:val="60DA2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8665908"/>
    <w:multiLevelType w:val="multilevel"/>
    <w:tmpl w:val="B4826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A453266"/>
    <w:multiLevelType w:val="multilevel"/>
    <w:tmpl w:val="5BC63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ABE1B1B"/>
    <w:multiLevelType w:val="multilevel"/>
    <w:tmpl w:val="1B8E8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CF22FE1"/>
    <w:multiLevelType w:val="multilevel"/>
    <w:tmpl w:val="EC120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noPunctuationKerning/>
  <w:characterSpacingControl w:val="doNotCompress"/>
  <w:savePreviewPicture/>
  <w:compat>
    <w:doNotBreakWrappedTables/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1E7046"/>
    <w:rsid w:val="001E7046"/>
    <w:rsid w:val="00AE60C0"/>
    <w:rsid w:val="00FE7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" w:eastAsiaTheme="minorEastAsia" w:hAnsi="Times" w:cstheme="minorBidi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  <w:rPr>
      <w:rFonts w:ascii="Verdana" w:hAnsi="Verdana" w:cs="Times New Roman"/>
    </w:rPr>
  </w:style>
  <w:style w:type="paragraph" w:customStyle="1" w:styleId="bodytext">
    <w:name w:val="bodytext"/>
    <w:basedOn w:val="Normal"/>
    <w:uiPriority w:val="99"/>
    <w:semiHidden/>
    <w:pPr>
      <w:spacing w:before="100" w:beforeAutospacing="1" w:after="100" w:afterAutospacing="1"/>
    </w:pPr>
    <w:rPr>
      <w:rFonts w:ascii="Verdana" w:hAnsi="Verdana"/>
    </w:rPr>
  </w:style>
  <w:style w:type="paragraph" w:customStyle="1" w:styleId="stepfield">
    <w:name w:val="stepfield"/>
    <w:basedOn w:val="Normal"/>
    <w:uiPriority w:val="99"/>
    <w:semiHidden/>
    <w:pPr>
      <w:spacing w:before="100" w:beforeAutospacing="1" w:after="100" w:afterAutospacing="1"/>
    </w:pPr>
    <w:rPr>
      <w:rFonts w:ascii="Verdana" w:hAnsi="Verdana"/>
    </w:rPr>
  </w:style>
  <w:style w:type="paragraph" w:customStyle="1" w:styleId="panel">
    <w:name w:val="panel"/>
    <w:basedOn w:val="Normal"/>
    <w:uiPriority w:val="99"/>
    <w:semiHidden/>
    <w:pPr>
      <w:pBdr>
        <w:top w:val="single" w:sz="6" w:space="8" w:color="999999"/>
        <w:left w:val="single" w:sz="6" w:space="8" w:color="999999"/>
        <w:bottom w:val="single" w:sz="6" w:space="8" w:color="999999"/>
        <w:right w:val="single" w:sz="6" w:space="8" w:color="999999"/>
      </w:pBdr>
      <w:shd w:val="clear" w:color="auto" w:fill="F0F0F0"/>
      <w:spacing w:before="150" w:after="150"/>
      <w:ind w:left="150" w:right="150"/>
    </w:pPr>
    <w:rPr>
      <w:rFonts w:ascii="Verdana" w:hAnsi="Verdana"/>
    </w:rPr>
  </w:style>
  <w:style w:type="paragraph" w:customStyle="1" w:styleId="notemacro">
    <w:name w:val="notemacro"/>
    <w:basedOn w:val="Normal"/>
    <w:uiPriority w:val="99"/>
    <w:semiHidden/>
    <w:pPr>
      <w:pBdr>
        <w:top w:val="single" w:sz="6" w:space="0" w:color="F0C000"/>
        <w:left w:val="single" w:sz="6" w:space="0" w:color="F0C000"/>
        <w:bottom w:val="single" w:sz="6" w:space="0" w:color="F0C000"/>
        <w:right w:val="single" w:sz="6" w:space="0" w:color="F0C000"/>
      </w:pBdr>
      <w:shd w:val="clear" w:color="auto" w:fill="FFFFCE"/>
      <w:spacing w:before="100" w:beforeAutospacing="1" w:after="100" w:afterAutospacing="1"/>
    </w:pPr>
    <w:rPr>
      <w:rFonts w:ascii="Verdana" w:hAnsi="Verdana"/>
    </w:rPr>
  </w:style>
  <w:style w:type="paragraph" w:customStyle="1" w:styleId="warningmacro">
    <w:name w:val="warningmacro"/>
    <w:basedOn w:val="Normal"/>
    <w:uiPriority w:val="99"/>
    <w:semiHidden/>
    <w:pPr>
      <w:pBdr>
        <w:top w:val="single" w:sz="6" w:space="0" w:color="CC0000"/>
        <w:left w:val="single" w:sz="6" w:space="0" w:color="CC0000"/>
        <w:bottom w:val="single" w:sz="6" w:space="0" w:color="CC0000"/>
        <w:right w:val="single" w:sz="6" w:space="0" w:color="CC0000"/>
      </w:pBdr>
      <w:shd w:val="clear" w:color="auto" w:fill="FFCCCC"/>
      <w:spacing w:before="100" w:beforeAutospacing="1" w:after="100" w:afterAutospacing="1"/>
    </w:pPr>
    <w:rPr>
      <w:rFonts w:ascii="Verdana" w:hAnsi="Verdana"/>
    </w:rPr>
  </w:style>
  <w:style w:type="paragraph" w:customStyle="1" w:styleId="infomacro">
    <w:name w:val="infomacro"/>
    <w:basedOn w:val="Normal"/>
    <w:uiPriority w:val="99"/>
    <w:semiHidden/>
    <w:pPr>
      <w:pBdr>
        <w:top w:val="single" w:sz="6" w:space="0" w:color="6699CC"/>
        <w:left w:val="single" w:sz="6" w:space="0" w:color="6699CC"/>
        <w:bottom w:val="single" w:sz="6" w:space="0" w:color="6699CC"/>
        <w:right w:val="single" w:sz="6" w:space="0" w:color="6699CC"/>
      </w:pBdr>
      <w:shd w:val="clear" w:color="auto" w:fill="D8E4F1"/>
      <w:spacing w:before="100" w:beforeAutospacing="1" w:after="100" w:afterAutospacing="1"/>
    </w:pPr>
    <w:rPr>
      <w:rFonts w:ascii="Verdana" w:hAnsi="Verdana"/>
    </w:rPr>
  </w:style>
  <w:style w:type="paragraph" w:customStyle="1" w:styleId="tipmacro">
    <w:name w:val="tipmacro"/>
    <w:basedOn w:val="Normal"/>
    <w:uiPriority w:val="99"/>
    <w:semiHidden/>
    <w:pPr>
      <w:pBdr>
        <w:top w:val="single" w:sz="6" w:space="0" w:color="009900"/>
        <w:left w:val="single" w:sz="6" w:space="0" w:color="009900"/>
        <w:bottom w:val="single" w:sz="6" w:space="0" w:color="009900"/>
        <w:right w:val="single" w:sz="6" w:space="0" w:color="009900"/>
      </w:pBdr>
      <w:shd w:val="clear" w:color="auto" w:fill="DDFFDD"/>
      <w:spacing w:before="100" w:beforeAutospacing="1" w:after="100" w:afterAutospacing="1"/>
    </w:pPr>
    <w:rPr>
      <w:rFonts w:ascii="Verdana" w:hAnsi="Verdana"/>
    </w:rPr>
  </w:style>
  <w:style w:type="paragraph" w:customStyle="1" w:styleId="informationmacropadding">
    <w:name w:val="informationmacropadding"/>
    <w:basedOn w:val="Normal"/>
    <w:uiPriority w:val="99"/>
    <w:semiHidden/>
    <w:pPr>
      <w:spacing w:before="100" w:beforeAutospacing="1" w:after="100" w:afterAutospacing="1"/>
    </w:pPr>
    <w:rPr>
      <w:rFonts w:ascii="Verdana" w:hAnsi="Verdana"/>
    </w:rPr>
  </w:style>
  <w:style w:type="paragraph" w:customStyle="1" w:styleId="grid">
    <w:name w:val="grid"/>
    <w:basedOn w:val="Normal"/>
    <w:uiPriority w:val="99"/>
    <w:semiHidden/>
    <w:pPr>
      <w:spacing w:before="30" w:after="75"/>
    </w:pPr>
    <w:rPr>
      <w:rFonts w:ascii="Verdana" w:hAnsi="Verdana"/>
    </w:rPr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theme="majorBidi" w:hint="default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" w:eastAsiaTheme="minorEastAsia" w:hAnsi="Times" w:cstheme="minorBidi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  <w:rPr>
      <w:rFonts w:ascii="Verdana" w:hAnsi="Verdana" w:cs="Times New Roman"/>
    </w:rPr>
  </w:style>
  <w:style w:type="paragraph" w:customStyle="1" w:styleId="bodytext">
    <w:name w:val="bodytext"/>
    <w:basedOn w:val="Normal"/>
    <w:uiPriority w:val="99"/>
    <w:semiHidden/>
    <w:pPr>
      <w:spacing w:before="100" w:beforeAutospacing="1" w:after="100" w:afterAutospacing="1"/>
    </w:pPr>
    <w:rPr>
      <w:rFonts w:ascii="Verdana" w:hAnsi="Verdana"/>
    </w:rPr>
  </w:style>
  <w:style w:type="paragraph" w:customStyle="1" w:styleId="stepfield">
    <w:name w:val="stepfield"/>
    <w:basedOn w:val="Normal"/>
    <w:uiPriority w:val="99"/>
    <w:semiHidden/>
    <w:pPr>
      <w:spacing w:before="100" w:beforeAutospacing="1" w:after="100" w:afterAutospacing="1"/>
    </w:pPr>
    <w:rPr>
      <w:rFonts w:ascii="Verdana" w:hAnsi="Verdana"/>
    </w:rPr>
  </w:style>
  <w:style w:type="paragraph" w:customStyle="1" w:styleId="panel">
    <w:name w:val="panel"/>
    <w:basedOn w:val="Normal"/>
    <w:uiPriority w:val="99"/>
    <w:semiHidden/>
    <w:pPr>
      <w:pBdr>
        <w:top w:val="single" w:sz="6" w:space="8" w:color="999999"/>
        <w:left w:val="single" w:sz="6" w:space="8" w:color="999999"/>
        <w:bottom w:val="single" w:sz="6" w:space="8" w:color="999999"/>
        <w:right w:val="single" w:sz="6" w:space="8" w:color="999999"/>
      </w:pBdr>
      <w:shd w:val="clear" w:color="auto" w:fill="F0F0F0"/>
      <w:spacing w:before="150" w:after="150"/>
      <w:ind w:left="150" w:right="150"/>
    </w:pPr>
    <w:rPr>
      <w:rFonts w:ascii="Verdana" w:hAnsi="Verdana"/>
    </w:rPr>
  </w:style>
  <w:style w:type="paragraph" w:customStyle="1" w:styleId="notemacro">
    <w:name w:val="notemacro"/>
    <w:basedOn w:val="Normal"/>
    <w:uiPriority w:val="99"/>
    <w:semiHidden/>
    <w:pPr>
      <w:pBdr>
        <w:top w:val="single" w:sz="6" w:space="0" w:color="F0C000"/>
        <w:left w:val="single" w:sz="6" w:space="0" w:color="F0C000"/>
        <w:bottom w:val="single" w:sz="6" w:space="0" w:color="F0C000"/>
        <w:right w:val="single" w:sz="6" w:space="0" w:color="F0C000"/>
      </w:pBdr>
      <w:shd w:val="clear" w:color="auto" w:fill="FFFFCE"/>
      <w:spacing w:before="100" w:beforeAutospacing="1" w:after="100" w:afterAutospacing="1"/>
    </w:pPr>
    <w:rPr>
      <w:rFonts w:ascii="Verdana" w:hAnsi="Verdana"/>
    </w:rPr>
  </w:style>
  <w:style w:type="paragraph" w:customStyle="1" w:styleId="warningmacro">
    <w:name w:val="warningmacro"/>
    <w:basedOn w:val="Normal"/>
    <w:uiPriority w:val="99"/>
    <w:semiHidden/>
    <w:pPr>
      <w:pBdr>
        <w:top w:val="single" w:sz="6" w:space="0" w:color="CC0000"/>
        <w:left w:val="single" w:sz="6" w:space="0" w:color="CC0000"/>
        <w:bottom w:val="single" w:sz="6" w:space="0" w:color="CC0000"/>
        <w:right w:val="single" w:sz="6" w:space="0" w:color="CC0000"/>
      </w:pBdr>
      <w:shd w:val="clear" w:color="auto" w:fill="FFCCCC"/>
      <w:spacing w:before="100" w:beforeAutospacing="1" w:after="100" w:afterAutospacing="1"/>
    </w:pPr>
    <w:rPr>
      <w:rFonts w:ascii="Verdana" w:hAnsi="Verdana"/>
    </w:rPr>
  </w:style>
  <w:style w:type="paragraph" w:customStyle="1" w:styleId="infomacro">
    <w:name w:val="infomacro"/>
    <w:basedOn w:val="Normal"/>
    <w:uiPriority w:val="99"/>
    <w:semiHidden/>
    <w:pPr>
      <w:pBdr>
        <w:top w:val="single" w:sz="6" w:space="0" w:color="6699CC"/>
        <w:left w:val="single" w:sz="6" w:space="0" w:color="6699CC"/>
        <w:bottom w:val="single" w:sz="6" w:space="0" w:color="6699CC"/>
        <w:right w:val="single" w:sz="6" w:space="0" w:color="6699CC"/>
      </w:pBdr>
      <w:shd w:val="clear" w:color="auto" w:fill="D8E4F1"/>
      <w:spacing w:before="100" w:beforeAutospacing="1" w:after="100" w:afterAutospacing="1"/>
    </w:pPr>
    <w:rPr>
      <w:rFonts w:ascii="Verdana" w:hAnsi="Verdana"/>
    </w:rPr>
  </w:style>
  <w:style w:type="paragraph" w:customStyle="1" w:styleId="tipmacro">
    <w:name w:val="tipmacro"/>
    <w:basedOn w:val="Normal"/>
    <w:uiPriority w:val="99"/>
    <w:semiHidden/>
    <w:pPr>
      <w:pBdr>
        <w:top w:val="single" w:sz="6" w:space="0" w:color="009900"/>
        <w:left w:val="single" w:sz="6" w:space="0" w:color="009900"/>
        <w:bottom w:val="single" w:sz="6" w:space="0" w:color="009900"/>
        <w:right w:val="single" w:sz="6" w:space="0" w:color="009900"/>
      </w:pBdr>
      <w:shd w:val="clear" w:color="auto" w:fill="DDFFDD"/>
      <w:spacing w:before="100" w:beforeAutospacing="1" w:after="100" w:afterAutospacing="1"/>
    </w:pPr>
    <w:rPr>
      <w:rFonts w:ascii="Verdana" w:hAnsi="Verdana"/>
    </w:rPr>
  </w:style>
  <w:style w:type="paragraph" w:customStyle="1" w:styleId="informationmacropadding">
    <w:name w:val="informationmacropadding"/>
    <w:basedOn w:val="Normal"/>
    <w:uiPriority w:val="99"/>
    <w:semiHidden/>
    <w:pPr>
      <w:spacing w:before="100" w:beforeAutospacing="1" w:after="100" w:afterAutospacing="1"/>
    </w:pPr>
    <w:rPr>
      <w:rFonts w:ascii="Verdana" w:hAnsi="Verdana"/>
    </w:rPr>
  </w:style>
  <w:style w:type="paragraph" w:customStyle="1" w:styleId="grid">
    <w:name w:val="grid"/>
    <w:basedOn w:val="Normal"/>
    <w:uiPriority w:val="99"/>
    <w:semiHidden/>
    <w:pPr>
      <w:spacing w:before="30" w:after="75"/>
    </w:pPr>
    <w:rPr>
      <w:rFonts w:ascii="Verdana" w:hAnsi="Verdana"/>
    </w:rPr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theme="majorBidi" w:hint="default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82689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73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501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55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615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1746</Words>
  <Characters>9955</Characters>
  <Application>Microsoft Macintosh Word</Application>
  <DocSecurity>0</DocSecurity>
  <Lines>82</Lines>
  <Paragraphs>23</Paragraphs>
  <ScaleCrop>false</ScaleCrop>
  <Company>Massachusettes Institute of Technology</Company>
  <LinksUpToDate>false</LinksUpToDate>
  <CharactersWithSpaces>11678</CharactersWithSpaces>
  <SharedDoc>false</SharedDoc>
  <HyperlinkBase>https://wikis.mit.edu/confluence</HyperlinkBase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16S Library Multiplex Preparation (Automated) - in progress</dc:title>
  <dc:subject/>
  <dc:creator>Allison Perrotta</dc:creator>
  <cp:keywords/>
  <dc:description/>
  <cp:lastModifiedBy>Allison Perrotta</cp:lastModifiedBy>
  <cp:revision>2</cp:revision>
  <dcterms:created xsi:type="dcterms:W3CDTF">2012-11-28T23:56:00Z</dcterms:created>
  <dcterms:modified xsi:type="dcterms:W3CDTF">2012-11-28T23:56:00Z</dcterms:modified>
</cp:coreProperties>
</file>