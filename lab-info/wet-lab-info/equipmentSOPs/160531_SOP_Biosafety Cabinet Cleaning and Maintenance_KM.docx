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75F88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SOP</w:t>
      </w:r>
    </w:p>
    <w:p w14:paraId="230891F7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Operation and Maintenance of the Biosafety Cabinet</w:t>
      </w:r>
    </w:p>
    <w:p w14:paraId="1AD474FE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Document Number XX</w:t>
      </w:r>
    </w:p>
    <w:p w14:paraId="6398F9F4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Version History</w:t>
      </w:r>
      <w:r w:rsidRPr="00AB492B">
        <w:t>: This is version 1.XX</w:t>
      </w:r>
    </w:p>
    <w:p w14:paraId="7EBA02FE" w14:textId="77777777" w:rsidR="008D79D5" w:rsidRPr="00AB492B" w:rsidRDefault="008D79D5">
      <w:pPr>
        <w:pStyle w:val="ListParagraph"/>
        <w:ind w:left="0"/>
        <w:rPr>
          <w:b/>
          <w:bCs/>
        </w:rPr>
      </w:pPr>
    </w:p>
    <w:p w14:paraId="4111C60E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Purpose</w:t>
      </w:r>
    </w:p>
    <w:p w14:paraId="61E7E39F" w14:textId="77777777" w:rsidR="008D79D5" w:rsidRPr="00AB492B" w:rsidRDefault="006F0340">
      <w:pPr>
        <w:pStyle w:val="ListParagraph"/>
        <w:ind w:left="0"/>
      </w:pPr>
      <w:r w:rsidRPr="00AB492B">
        <w:t>This SOP describes the procedure for regular operation and cleaning of the biosafety cabinet.</w:t>
      </w:r>
    </w:p>
    <w:p w14:paraId="1814311E" w14:textId="77777777" w:rsidR="008D79D5" w:rsidRPr="00AB492B" w:rsidRDefault="008D79D5">
      <w:pPr>
        <w:pStyle w:val="ListParagraph"/>
        <w:ind w:left="0"/>
      </w:pPr>
    </w:p>
    <w:p w14:paraId="59AD0405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Scope</w:t>
      </w:r>
    </w:p>
    <w:p w14:paraId="5D800F87" w14:textId="77777777" w:rsidR="008D79D5" w:rsidRPr="00AB492B" w:rsidRDefault="006F0340">
      <w:pPr>
        <w:pStyle w:val="ListParagraph"/>
        <w:ind w:left="0"/>
      </w:pPr>
      <w:r w:rsidRPr="00AB492B">
        <w:t xml:space="preserve">This SOP is intended specifically for </w:t>
      </w:r>
      <w:ins w:id="0" w:author="Katya Frois-Moniz" w:date="2016-06-07T11:54:00Z">
        <w:r w:rsidRPr="00AB492B">
          <w:t>Good Lab Practice (</w:t>
        </w:r>
      </w:ins>
      <w:r w:rsidRPr="00AB492B">
        <w:t>GLP</w:t>
      </w:r>
      <w:ins w:id="1" w:author="Katya Frois-Moniz" w:date="2016-06-07T11:54:00Z">
        <w:r w:rsidRPr="00AB492B">
          <w:t>) guidelines</w:t>
        </w:r>
      </w:ins>
      <w:r w:rsidRPr="00AB492B">
        <w:t xml:space="preserve">, and is not targeted towards </w:t>
      </w:r>
      <w:ins w:id="2" w:author="Katya Frois-Moniz" w:date="2016-06-07T11:54:00Z">
        <w:r w:rsidRPr="00AB492B">
          <w:t>Good Manufacturing Practice (</w:t>
        </w:r>
      </w:ins>
      <w:r w:rsidRPr="00AB492B">
        <w:t>GMP</w:t>
      </w:r>
      <w:ins w:id="3" w:author="Katya Frois-Moniz" w:date="2016-06-07T11:54:00Z">
        <w:r w:rsidRPr="00AB492B">
          <w:t>)</w:t>
        </w:r>
      </w:ins>
      <w:r w:rsidRPr="00AB492B">
        <w:t xml:space="preserve"> guidelines. It is meant to support other SOPs referencing work done in a biosafety cabinet.</w:t>
      </w:r>
    </w:p>
    <w:p w14:paraId="14E09479" w14:textId="77777777" w:rsidR="008D79D5" w:rsidRPr="00AB492B" w:rsidRDefault="008D79D5">
      <w:pPr>
        <w:pStyle w:val="ListParagraph"/>
        <w:ind w:left="0"/>
      </w:pPr>
    </w:p>
    <w:p w14:paraId="06ACA50D" w14:textId="77777777" w:rsidR="008D79D5" w:rsidRPr="00AB492B" w:rsidRDefault="006F0340">
      <w:pPr>
        <w:pStyle w:val="ListParagraph"/>
        <w:ind w:left="0"/>
      </w:pPr>
      <w:r w:rsidRPr="00AB492B">
        <w:rPr>
          <w:b/>
          <w:bCs/>
        </w:rPr>
        <w:t>Regulatory References</w:t>
      </w:r>
      <w:r w:rsidRPr="00AB492B">
        <w:t xml:space="preserve"> </w:t>
      </w:r>
      <w:r w:rsidRPr="00AB492B">
        <w:rPr>
          <w:rFonts w:eastAsia="Trebuchet MS Bold" w:cs="Trebuchet MS Bold"/>
        </w:rPr>
        <w:tab/>
      </w:r>
      <w:r w:rsidRPr="00AB492B">
        <w:t xml:space="preserve">Not applicable </w:t>
      </w:r>
    </w:p>
    <w:p w14:paraId="284494F4" w14:textId="77777777" w:rsidR="008D79D5" w:rsidRPr="00AB492B" w:rsidRDefault="008D79D5">
      <w:pPr>
        <w:pStyle w:val="ListParagraph"/>
        <w:ind w:left="0"/>
      </w:pPr>
    </w:p>
    <w:p w14:paraId="6A131514" w14:textId="77777777" w:rsidR="008D79D5" w:rsidRPr="00AB492B" w:rsidRDefault="006F0340">
      <w:pPr>
        <w:pStyle w:val="ListParagraph"/>
        <w:ind w:left="0"/>
        <w:rPr>
          <w:rFonts w:eastAsia="Trebuchet MS Bold" w:cs="Trebuchet MS Bold"/>
        </w:rPr>
      </w:pPr>
      <w:r w:rsidRPr="00AB492B">
        <w:rPr>
          <w:b/>
          <w:bCs/>
        </w:rPr>
        <w:t>Responsibility</w:t>
      </w:r>
    </w:p>
    <w:p w14:paraId="791C8232" w14:textId="77777777" w:rsidR="008D79D5" w:rsidRPr="00AB492B" w:rsidRDefault="006F0340">
      <w:pPr>
        <w:pStyle w:val="ListParagraph"/>
        <w:ind w:left="0"/>
      </w:pPr>
      <w:r w:rsidRPr="00AB492B">
        <w:rPr>
          <w:u w:val="single"/>
        </w:rPr>
        <w:t>Responsibility of users</w:t>
      </w:r>
      <w:r w:rsidRPr="00AB492B">
        <w:t>: Follow standard operating procedure when using the biosafety cabinet.</w:t>
      </w:r>
    </w:p>
    <w:p w14:paraId="55BBA183" w14:textId="77777777" w:rsidR="008D79D5" w:rsidRPr="00AB492B" w:rsidRDefault="006F0340">
      <w:pPr>
        <w:pStyle w:val="ListParagraph"/>
        <w:ind w:left="0"/>
      </w:pPr>
      <w:r w:rsidRPr="00AB492B">
        <w:rPr>
          <w:u w:val="single"/>
        </w:rPr>
        <w:t>Responsibility of lab manager</w:t>
      </w:r>
      <w:r w:rsidRPr="00AB492B">
        <w:t xml:space="preserve">: Train new users on proper use of the cabinet; verify adherence to protocol. Arrange for yearly recertification of the hood.  </w:t>
      </w:r>
    </w:p>
    <w:p w14:paraId="1A30076B" w14:textId="77777777" w:rsidR="008D79D5" w:rsidRPr="00AB492B" w:rsidRDefault="008D79D5">
      <w:pPr>
        <w:pStyle w:val="ListParagraph"/>
        <w:ind w:left="0"/>
      </w:pPr>
    </w:p>
    <w:p w14:paraId="3F994BC5" w14:textId="77777777" w:rsidR="008D79D5" w:rsidRPr="00AB492B" w:rsidRDefault="006F0340">
      <w:pPr>
        <w:pStyle w:val="ListParagraph"/>
        <w:ind w:left="0"/>
        <w:rPr>
          <w:rFonts w:eastAsia="Trebuchet MS Bold" w:cs="Trebuchet MS Bold"/>
        </w:rPr>
      </w:pPr>
      <w:r w:rsidRPr="00AB492B">
        <w:rPr>
          <w:b/>
          <w:bCs/>
        </w:rPr>
        <w:t>Definitions/Abbreviations</w:t>
      </w:r>
      <w:r w:rsidRPr="00AB492B">
        <w:rPr>
          <w:b/>
          <w:bCs/>
        </w:rPr>
        <w:tab/>
      </w:r>
      <w:r w:rsidRPr="00AB492B">
        <w:t>NA</w:t>
      </w:r>
    </w:p>
    <w:p w14:paraId="76FC8B5F" w14:textId="77777777" w:rsidR="008D79D5" w:rsidRPr="00AB492B" w:rsidRDefault="008D79D5">
      <w:pPr>
        <w:pStyle w:val="ListParagraph"/>
        <w:ind w:left="0"/>
        <w:rPr>
          <w:rFonts w:eastAsia="Trebuchet MS Bold" w:cs="Trebuchet MS Bold"/>
        </w:rPr>
      </w:pPr>
    </w:p>
    <w:p w14:paraId="517BAE4D" w14:textId="77777777" w:rsidR="008D79D5" w:rsidRPr="00AB492B" w:rsidRDefault="006F0340">
      <w:pPr>
        <w:pStyle w:val="ListParagraph"/>
        <w:ind w:left="0"/>
      </w:pPr>
      <w:r w:rsidRPr="00AB492B">
        <w:rPr>
          <w:b/>
          <w:bCs/>
        </w:rPr>
        <w:t>Related Documents</w:t>
      </w:r>
      <w:r w:rsidRPr="00AB492B">
        <w:rPr>
          <w:b/>
          <w:bCs/>
        </w:rPr>
        <w:tab/>
      </w:r>
      <w:r w:rsidRPr="00AB492B">
        <w:t>NA</w:t>
      </w:r>
    </w:p>
    <w:p w14:paraId="10DAA44E" w14:textId="77777777" w:rsidR="008D79D5" w:rsidRPr="00AB492B" w:rsidRDefault="008D79D5">
      <w:pPr>
        <w:pStyle w:val="ListParagraph"/>
        <w:ind w:left="0"/>
      </w:pPr>
    </w:p>
    <w:p w14:paraId="2EDE0021" w14:textId="77777777" w:rsidR="008D79D5" w:rsidRPr="00AB492B" w:rsidRDefault="006F0340">
      <w:pPr>
        <w:pStyle w:val="ListParagraph"/>
        <w:ind w:left="0"/>
      </w:pPr>
      <w:r w:rsidRPr="00AB492B">
        <w:rPr>
          <w:b/>
          <w:bCs/>
        </w:rPr>
        <w:t>Required Equipment and Materials / Reagents</w:t>
      </w:r>
    </w:p>
    <w:p w14:paraId="0D3FF1A7" w14:textId="381843CE" w:rsidR="00AB492B" w:rsidRPr="00AB492B" w:rsidRDefault="006F0340" w:rsidP="00AB492B">
      <w:pPr>
        <w:pStyle w:val="ListParagraph"/>
        <w:numPr>
          <w:ilvl w:val="0"/>
          <w:numId w:val="7"/>
        </w:numPr>
        <w:rPr>
          <w:ins w:id="4" w:author="Katya Frois-Moniz" w:date="2016-06-07T12:50:00Z"/>
        </w:rPr>
      </w:pPr>
      <w:ins w:id="5" w:author="Katya Frois-Moniz" w:date="2016-06-07T11:55:00Z">
        <w:r w:rsidRPr="00AB492B">
          <w:t>20% bleach</w:t>
        </w:r>
      </w:ins>
      <w:ins w:id="6" w:author="Katya Frois-Moniz" w:date="2016-06-07T12:50:00Z">
        <w:r w:rsidR="00AB492B">
          <w:t xml:space="preserve"> </w:t>
        </w:r>
      </w:ins>
      <w:ins w:id="7" w:author="Katya Frois-Moniz" w:date="2016-06-07T13:01:00Z">
        <w:r w:rsidR="00045268">
          <w:t xml:space="preserve">in spray bottle </w:t>
        </w:r>
      </w:ins>
      <w:ins w:id="8" w:author="Katya Frois-Moniz" w:date="2016-06-07T12:50:00Z">
        <w:r w:rsidR="00AB492B" w:rsidRPr="00AB492B">
          <w:t>(</w:t>
        </w:r>
        <w:r w:rsidR="00AB492B">
          <w:t>2</w:t>
        </w:r>
        <w:r w:rsidR="00AB492B" w:rsidRPr="00AB492B">
          <w:t>0% final concentration of household bleach</w:t>
        </w:r>
      </w:ins>
      <w:ins w:id="9" w:author="Katya Frois-Moniz" w:date="2016-06-07T12:59:00Z">
        <w:r w:rsidR="00966D02">
          <w:t xml:space="preserve"> </w:t>
        </w:r>
      </w:ins>
      <w:ins w:id="10" w:author="Katya Frois-Moniz" w:date="2016-06-07T13:00:00Z">
        <w:r w:rsidR="00966D02">
          <w:t>[e.g.</w:t>
        </w:r>
      </w:ins>
      <w:ins w:id="11" w:author="Katya Frois-Moniz" w:date="2016-06-07T12:59:00Z">
        <w:r w:rsidR="00966D02">
          <w:t xml:space="preserve"> Clorox or equivalent</w:t>
        </w:r>
      </w:ins>
      <w:ins w:id="12" w:author="Katya Frois-Moniz" w:date="2016-06-07T13:00:00Z">
        <w:r w:rsidR="00966D02">
          <w:t>]</w:t>
        </w:r>
      </w:ins>
      <w:ins w:id="13" w:author="Katya Frois-Moniz" w:date="2016-06-07T12:50:00Z">
        <w:r w:rsidR="00AB492B" w:rsidRPr="00AB492B">
          <w:t xml:space="preserve"> in deionized water)</w:t>
        </w:r>
        <w:r w:rsidR="00045268">
          <w:t>. D</w:t>
        </w:r>
        <w:r w:rsidR="00AB492B" w:rsidRPr="00AB492B">
          <w:t>ilute bleach solution should be no more than one week old.</w:t>
        </w:r>
      </w:ins>
      <w:ins w:id="14" w:author="Katya Frois-Moniz" w:date="2016-06-07T13:01:00Z">
        <w:r w:rsidR="00045268">
          <w:t xml:space="preserve"> </w:t>
        </w:r>
      </w:ins>
    </w:p>
    <w:p w14:paraId="15B7C9E2" w14:textId="69264079" w:rsidR="006F0340" w:rsidRPr="00AB492B" w:rsidRDefault="00AB492B" w:rsidP="00AB492B">
      <w:pPr>
        <w:pStyle w:val="ListParagraph"/>
        <w:numPr>
          <w:ilvl w:val="0"/>
          <w:numId w:val="7"/>
        </w:numPr>
        <w:rPr>
          <w:ins w:id="15" w:author="Katya Frois-Moniz" w:date="2016-06-07T12:31:00Z"/>
        </w:rPr>
      </w:pPr>
      <w:ins w:id="16" w:author="Katya Frois-Moniz" w:date="2016-06-07T12:50:00Z">
        <w:r w:rsidRPr="00AB492B">
          <w:t xml:space="preserve"> 70% ethanol (70% final concentration of 190 Proof </w:t>
        </w:r>
        <w:proofErr w:type="spellStart"/>
        <w:r w:rsidRPr="00AB492B">
          <w:t>Koptec</w:t>
        </w:r>
        <w:proofErr w:type="spellEnd"/>
        <w:r w:rsidRPr="00AB492B">
          <w:t xml:space="preserve"> ethanol or equivalent, in deionized water); dilute ethanol solution should be no more than 4 months old</w:t>
        </w:r>
      </w:ins>
    </w:p>
    <w:p w14:paraId="73FDB177" w14:textId="1B10B11D" w:rsidR="00385D77" w:rsidRDefault="00385D77" w:rsidP="00AB492B">
      <w:pPr>
        <w:pStyle w:val="ListParagraph"/>
        <w:numPr>
          <w:ilvl w:val="0"/>
          <w:numId w:val="7"/>
        </w:numPr>
        <w:rPr>
          <w:ins w:id="17" w:author="Katya Frois-Moniz" w:date="2016-06-07T12:48:00Z"/>
        </w:rPr>
      </w:pPr>
      <w:ins w:id="18" w:author="Katya Frois-Moniz" w:date="2016-06-07T12:32:00Z">
        <w:r w:rsidRPr="00AB492B">
          <w:t>BL-2 waste bins</w:t>
        </w:r>
      </w:ins>
      <w:ins w:id="19" w:author="Katya Frois-Moniz" w:date="2016-06-07T12:48:00Z">
        <w:r w:rsidR="00AB492B">
          <w:t xml:space="preserve"> (any brand</w:t>
        </w:r>
      </w:ins>
      <w:ins w:id="20" w:author="Katya Frois-Moniz" w:date="2016-06-07T12:49:00Z">
        <w:r w:rsidR="00AB492B">
          <w:t xml:space="preserve"> and size</w:t>
        </w:r>
      </w:ins>
      <w:ins w:id="21" w:author="Katya Frois-Moniz" w:date="2016-06-07T12:48:00Z">
        <w:r w:rsidR="00AB492B">
          <w:t>, as required by user</w:t>
        </w:r>
      </w:ins>
      <w:ins w:id="22" w:author="Katya Frois-Moniz" w:date="2016-06-07T12:49:00Z">
        <w:r w:rsidR="00AB492B">
          <w:t>’s laboratory/ institution)</w:t>
        </w:r>
      </w:ins>
      <w:ins w:id="23" w:author="Katya Frois-Moniz" w:date="2016-06-07T12:32:00Z">
        <w:r w:rsidR="008F6F02" w:rsidRPr="00AB492B">
          <w:t xml:space="preserve"> </w:t>
        </w:r>
      </w:ins>
    </w:p>
    <w:p w14:paraId="7403EC0C" w14:textId="43CCA0D1" w:rsidR="00AB492B" w:rsidRPr="00AB492B" w:rsidRDefault="00AB492B" w:rsidP="00AB492B">
      <w:pPr>
        <w:pStyle w:val="ListParagraph"/>
        <w:numPr>
          <w:ilvl w:val="0"/>
          <w:numId w:val="7"/>
        </w:numPr>
        <w:rPr>
          <w:ins w:id="24" w:author="Katya Frois-Moniz" w:date="2016-06-07T12:48:00Z"/>
        </w:rPr>
      </w:pPr>
      <w:proofErr w:type="gramStart"/>
      <w:ins w:id="25" w:author="Katya Frois-Moniz" w:date="2016-06-07T12:48:00Z">
        <w:r>
          <w:t>autoclave</w:t>
        </w:r>
        <w:proofErr w:type="gramEnd"/>
        <w:r>
          <w:t xml:space="preserve"> bags (any brand)</w:t>
        </w:r>
        <w:r w:rsidRPr="00AB492B">
          <w:t xml:space="preserve"> that fit user’s </w:t>
        </w:r>
      </w:ins>
      <w:ins w:id="26" w:author="Katya Frois-Moniz" w:date="2016-06-07T12:50:00Z">
        <w:r>
          <w:t xml:space="preserve">BL-2 </w:t>
        </w:r>
      </w:ins>
      <w:ins w:id="27" w:author="Katya Frois-Moniz" w:date="2016-06-07T12:48:00Z">
        <w:r w:rsidRPr="00AB492B">
          <w:t>waste bins</w:t>
        </w:r>
      </w:ins>
    </w:p>
    <w:p w14:paraId="57B27373" w14:textId="5DBC1B3A" w:rsidR="00AB492B" w:rsidRPr="00AB492B" w:rsidRDefault="00AB492B" w:rsidP="00AB492B">
      <w:pPr>
        <w:pStyle w:val="ListParagraph"/>
        <w:numPr>
          <w:ilvl w:val="0"/>
          <w:numId w:val="7"/>
        </w:numPr>
        <w:rPr>
          <w:ins w:id="28" w:author="Katya Frois-Moniz" w:date="2016-06-07T11:55:00Z"/>
        </w:rPr>
      </w:pPr>
      <w:proofErr w:type="gramStart"/>
      <w:ins w:id="29" w:author="Katya Frois-Moniz" w:date="2016-06-07T12:48:00Z">
        <w:r>
          <w:t>paper</w:t>
        </w:r>
        <w:proofErr w:type="gramEnd"/>
        <w:r>
          <w:t xml:space="preserve"> towels</w:t>
        </w:r>
      </w:ins>
      <w:ins w:id="30" w:author="Katya Frois-Moniz" w:date="2016-06-07T13:00:00Z">
        <w:r w:rsidR="00966D02">
          <w:t xml:space="preserve"> (any brand)</w:t>
        </w:r>
      </w:ins>
    </w:p>
    <w:p w14:paraId="668E232E" w14:textId="77777777" w:rsidR="006F0340" w:rsidRPr="00AB492B" w:rsidRDefault="006F0340">
      <w:pPr>
        <w:pStyle w:val="ListParagraph"/>
        <w:ind w:left="0"/>
      </w:pPr>
      <w:r w:rsidRPr="00AB492B">
        <w:t xml:space="preserve">This SOP covers the use and cleaning of a </w:t>
      </w:r>
      <w:del w:id="31" w:author="Katya Frois-Moniz" w:date="2016-06-07T11:54:00Z">
        <w:r w:rsidRPr="00AB492B" w:rsidDel="006F0340">
          <w:delText xml:space="preserve">XX </w:delText>
        </w:r>
      </w:del>
      <w:proofErr w:type="spellStart"/>
      <w:ins w:id="32" w:author="Katya Frois-Moniz" w:date="2016-06-07T11:54:00Z">
        <w:r w:rsidRPr="00AB492B">
          <w:t>Labconco</w:t>
        </w:r>
        <w:proofErr w:type="spellEnd"/>
        <w:r w:rsidRPr="00AB492B">
          <w:t xml:space="preserve"> Purifier Logic+ </w:t>
        </w:r>
      </w:ins>
      <w:r w:rsidRPr="00AB492B">
        <w:t xml:space="preserve">biosafety cabinet, Model No. </w:t>
      </w:r>
      <w:del w:id="33" w:author="Katya Frois-Moniz" w:date="2016-06-07T11:55:00Z">
        <w:r w:rsidRPr="00AB492B" w:rsidDel="006F0340">
          <w:delText>XX</w:delText>
        </w:r>
      </w:del>
      <w:ins w:id="34" w:author="Katya Frois-Moniz" w:date="2016-06-07T11:55:00Z">
        <w:r w:rsidRPr="00AB492B">
          <w:t>30241900</w:t>
        </w:r>
      </w:ins>
      <w:r w:rsidRPr="00AB492B">
        <w:t>.</w:t>
      </w:r>
    </w:p>
    <w:p w14:paraId="75E88CC6" w14:textId="77777777" w:rsidR="008D79D5" w:rsidRPr="00AB492B" w:rsidRDefault="008D79D5">
      <w:pPr>
        <w:pStyle w:val="ListParagraph"/>
        <w:ind w:left="0"/>
      </w:pPr>
    </w:p>
    <w:p w14:paraId="756D8BCD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Precautions</w:t>
      </w:r>
    </w:p>
    <w:p w14:paraId="06992BB1" w14:textId="77777777" w:rsidR="008D79D5" w:rsidRPr="00AB492B" w:rsidRDefault="006F0340">
      <w:pPr>
        <w:pStyle w:val="ListParagraph"/>
        <w:ind w:left="0"/>
      </w:pPr>
      <w:r w:rsidRPr="00AB492B">
        <w:t xml:space="preserve">This type of hood keeps both the user and the samples clean. Since the user will be protected </w:t>
      </w:r>
      <w:del w:id="35" w:author="Katya Frois-Moniz" w:date="2016-06-07T12:47:00Z">
        <w:r w:rsidRPr="00AB492B" w:rsidDel="007C7F30">
          <w:delText xml:space="preserve">the </w:delText>
        </w:r>
      </w:del>
      <w:r w:rsidRPr="00AB492B">
        <w:t>from exposure, the biosafety cabinet may be used to work with potentially infectious samples.</w:t>
      </w:r>
    </w:p>
    <w:p w14:paraId="3D2DCE49" w14:textId="77777777" w:rsidR="008D79D5" w:rsidRPr="00AB492B" w:rsidRDefault="006F0340">
      <w:pPr>
        <w:pStyle w:val="ListParagraph"/>
        <w:ind w:left="0"/>
      </w:pPr>
      <w:r w:rsidRPr="00AB492B">
        <w:lastRenderedPageBreak/>
        <w:t>Users must wear a lab coat and gloves. If working with patient samples that are potentially infectious, users must also wear face protection.</w:t>
      </w:r>
    </w:p>
    <w:p w14:paraId="214FAE13" w14:textId="77777777" w:rsidR="008D79D5" w:rsidRPr="00AB492B" w:rsidRDefault="008D79D5">
      <w:pPr>
        <w:pStyle w:val="ListParagraph"/>
        <w:ind w:left="0"/>
      </w:pPr>
    </w:p>
    <w:p w14:paraId="08D5C36E" w14:textId="77777777" w:rsidR="008D79D5" w:rsidRPr="00AB492B" w:rsidRDefault="006F0340">
      <w:pPr>
        <w:pStyle w:val="ListParagraph"/>
        <w:ind w:left="0"/>
        <w:rPr>
          <w:b/>
          <w:bCs/>
        </w:rPr>
      </w:pPr>
      <w:r w:rsidRPr="00AB492B">
        <w:rPr>
          <w:b/>
          <w:bCs/>
        </w:rPr>
        <w:t>Procedure</w:t>
      </w:r>
    </w:p>
    <w:p w14:paraId="0BB7131A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09649282" w14:textId="77777777" w:rsidR="008D79D5" w:rsidRPr="00AB492B" w:rsidRDefault="006F0340">
      <w:pPr>
        <w:pStyle w:val="Default"/>
        <w:rPr>
          <w:rFonts w:ascii="Calibri" w:eastAsia="Calibri" w:hAnsi="Calibri" w:cs="Calibri"/>
        </w:rPr>
      </w:pPr>
      <w:r w:rsidRPr="00AB492B">
        <w:rPr>
          <w:rFonts w:ascii="Calibri" w:eastAsia="Calibri" w:hAnsi="Calibri" w:cs="Calibri"/>
        </w:rPr>
        <w:t>Optional pre-clean before using the cabinet:</w:t>
      </w:r>
    </w:p>
    <w:p w14:paraId="72553255" w14:textId="77777777" w:rsidR="008D79D5" w:rsidRPr="00AB492B" w:rsidRDefault="006F0340">
      <w:pPr>
        <w:pStyle w:val="Default"/>
        <w:rPr>
          <w:rFonts w:ascii="Calibri" w:eastAsia="Calibri" w:hAnsi="Calibri" w:cs="Calibri"/>
        </w:rPr>
      </w:pPr>
      <w:r w:rsidRPr="00AB492B">
        <w:rPr>
          <w:rFonts w:ascii="Calibri" w:eastAsia="Calibri" w:hAnsi="Calibri" w:cs="Calibri"/>
        </w:rPr>
        <w:t>*</w:t>
      </w:r>
      <w:proofErr w:type="gramStart"/>
      <w:r w:rsidRPr="00AB492B">
        <w:rPr>
          <w:rFonts w:ascii="Calibri" w:eastAsia="Calibri" w:hAnsi="Calibri" w:cs="Calibri"/>
        </w:rPr>
        <w:t>perform</w:t>
      </w:r>
      <w:proofErr w:type="gramEnd"/>
      <w:r w:rsidRPr="00AB492B">
        <w:rPr>
          <w:rFonts w:ascii="Calibri" w:eastAsia="Calibri" w:hAnsi="Calibri" w:cs="Calibri"/>
        </w:rPr>
        <w:t xml:space="preserve"> if working with patient samples or if performing extractions</w:t>
      </w:r>
    </w:p>
    <w:p w14:paraId="4978CE0E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3A85CD92" w14:textId="1F2DC110" w:rsidR="008D79D5" w:rsidRPr="00AB492B" w:rsidRDefault="00045268">
      <w:pPr>
        <w:pStyle w:val="Default"/>
        <w:numPr>
          <w:ilvl w:val="0"/>
          <w:numId w:val="3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36" w:author="Katya Frois-Moniz" w:date="2016-06-07T13:02:00Z">
        <w:r>
          <w:rPr>
            <w:rFonts w:ascii="Calibri" w:eastAsia="Calibri" w:hAnsi="Calibri" w:cs="Calibri"/>
          </w:rPr>
          <w:t>S</w:t>
        </w:r>
      </w:ins>
      <w:del w:id="37" w:author="Katya Frois-Moniz" w:date="2016-06-07T13:02:00Z">
        <w:r w:rsidR="006F0340" w:rsidRPr="00AB492B" w:rsidDel="00045268">
          <w:rPr>
            <w:rFonts w:ascii="Calibri" w:eastAsia="Calibri" w:hAnsi="Calibri" w:cs="Calibri"/>
          </w:rPr>
          <w:delText>s</w:delText>
        </w:r>
      </w:del>
      <w:r w:rsidR="006F0340" w:rsidRPr="00AB492B">
        <w:rPr>
          <w:rFonts w:ascii="Calibri" w:eastAsia="Calibri" w:hAnsi="Calibri" w:cs="Calibri"/>
        </w:rPr>
        <w:t>pray surface with 20% bleach, allow 20 minutes exposure time</w:t>
      </w:r>
      <w:ins w:id="38" w:author="Katya Frois-Moniz" w:date="2016-06-07T13:02:00Z">
        <w:r>
          <w:rPr>
            <w:rFonts w:ascii="Calibri" w:eastAsia="Calibri" w:hAnsi="Calibri" w:cs="Calibri"/>
          </w:rPr>
          <w:t>.</w:t>
        </w:r>
      </w:ins>
    </w:p>
    <w:p w14:paraId="3A2C35C1" w14:textId="3954341E" w:rsidR="008D79D5" w:rsidRPr="00AB492B" w:rsidRDefault="00045268">
      <w:pPr>
        <w:pStyle w:val="Default"/>
        <w:numPr>
          <w:ilvl w:val="0"/>
          <w:numId w:val="3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39" w:author="Katya Frois-Moniz" w:date="2016-06-07T13:02:00Z">
        <w:r>
          <w:rPr>
            <w:rFonts w:ascii="Calibri" w:eastAsia="Calibri" w:hAnsi="Calibri" w:cs="Calibri"/>
          </w:rPr>
          <w:t>W</w:t>
        </w:r>
      </w:ins>
      <w:del w:id="40" w:author="Katya Frois-Moniz" w:date="2016-06-07T13:02:00Z">
        <w:r w:rsidR="006F0340" w:rsidRPr="00AB492B" w:rsidDel="00045268">
          <w:rPr>
            <w:rFonts w:ascii="Calibri" w:eastAsia="Calibri" w:hAnsi="Calibri" w:cs="Calibri"/>
          </w:rPr>
          <w:delText>w</w:delText>
        </w:r>
      </w:del>
      <w:r w:rsidR="006F0340" w:rsidRPr="00AB492B">
        <w:rPr>
          <w:rFonts w:ascii="Calibri" w:eastAsia="Calibri" w:hAnsi="Calibri" w:cs="Calibri"/>
        </w:rPr>
        <w:t>ipe with paper towel soaked in 20% bleach</w:t>
      </w:r>
      <w:ins w:id="41" w:author="Katya Frois-Moniz" w:date="2016-06-07T13:02:00Z">
        <w:r>
          <w:rPr>
            <w:rFonts w:ascii="Calibri" w:eastAsia="Calibri" w:hAnsi="Calibri" w:cs="Calibri"/>
          </w:rPr>
          <w:t>.</w:t>
        </w:r>
      </w:ins>
    </w:p>
    <w:p w14:paraId="4D16ED2D" w14:textId="6E602A4D" w:rsidR="008D79D5" w:rsidRPr="00AB492B" w:rsidRDefault="00045268">
      <w:pPr>
        <w:pStyle w:val="Default"/>
        <w:numPr>
          <w:ilvl w:val="0"/>
          <w:numId w:val="3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42" w:author="Katya Frois-Moniz" w:date="2016-06-07T13:02:00Z">
        <w:r>
          <w:rPr>
            <w:rFonts w:ascii="Calibri" w:eastAsia="Calibri" w:hAnsi="Calibri" w:cs="Calibri"/>
          </w:rPr>
          <w:t>W</w:t>
        </w:r>
      </w:ins>
      <w:del w:id="43" w:author="Katya Frois-Moniz" w:date="2016-06-07T13:02:00Z">
        <w:r w:rsidR="006F0340" w:rsidRPr="00AB492B" w:rsidDel="00045268">
          <w:rPr>
            <w:rFonts w:ascii="Calibri" w:eastAsia="Calibri" w:hAnsi="Calibri" w:cs="Calibri"/>
          </w:rPr>
          <w:delText>w</w:delText>
        </w:r>
      </w:del>
      <w:r w:rsidR="006F0340" w:rsidRPr="00AB492B">
        <w:rPr>
          <w:rFonts w:ascii="Calibri" w:eastAsia="Calibri" w:hAnsi="Calibri" w:cs="Calibri"/>
        </w:rPr>
        <w:t xml:space="preserve">ipe with a paper towel soaked in 70% ethanol, allow </w:t>
      </w:r>
      <w:proofErr w:type="gramStart"/>
      <w:r w:rsidR="006F0340" w:rsidRPr="00AB492B">
        <w:rPr>
          <w:rFonts w:ascii="Calibri" w:eastAsia="Calibri" w:hAnsi="Calibri" w:cs="Calibri"/>
        </w:rPr>
        <w:t>to dry</w:t>
      </w:r>
      <w:proofErr w:type="gramEnd"/>
      <w:ins w:id="44" w:author="Katya Frois-Moniz" w:date="2016-06-07T13:02:00Z">
        <w:r>
          <w:rPr>
            <w:rFonts w:ascii="Calibri" w:eastAsia="Calibri" w:hAnsi="Calibri" w:cs="Calibri"/>
          </w:rPr>
          <w:t>.</w:t>
        </w:r>
      </w:ins>
    </w:p>
    <w:p w14:paraId="0395BCCE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2278DC11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119F389E" w14:textId="77777777" w:rsidR="008D79D5" w:rsidRPr="00AB492B" w:rsidRDefault="006F0340">
      <w:pPr>
        <w:pStyle w:val="Default"/>
        <w:rPr>
          <w:rFonts w:ascii="Calibri" w:eastAsia="Calibri" w:hAnsi="Calibri" w:cs="Calibri"/>
        </w:rPr>
      </w:pPr>
      <w:r w:rsidRPr="00AB492B">
        <w:rPr>
          <w:rFonts w:ascii="Calibri" w:eastAsia="Calibri" w:hAnsi="Calibri" w:cs="Calibri"/>
        </w:rPr>
        <w:t>Before using the cabinet:</w:t>
      </w:r>
    </w:p>
    <w:p w14:paraId="244BC0F8" w14:textId="1695052B" w:rsidR="008D79D5" w:rsidRPr="00AB492B" w:rsidRDefault="00045268">
      <w:pPr>
        <w:pStyle w:val="Default"/>
        <w:numPr>
          <w:ilvl w:val="0"/>
          <w:numId w:val="4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45" w:author="Katya Frois-Moniz" w:date="2016-06-07T13:02:00Z">
        <w:r>
          <w:rPr>
            <w:rFonts w:ascii="Calibri" w:eastAsia="Calibri" w:hAnsi="Calibri" w:cs="Calibri"/>
          </w:rPr>
          <w:t>L</w:t>
        </w:r>
      </w:ins>
      <w:del w:id="46" w:author="Katya Frois-Moniz" w:date="2016-06-07T13:02:00Z">
        <w:r w:rsidR="006F0340" w:rsidRPr="00AB492B" w:rsidDel="00045268">
          <w:rPr>
            <w:rFonts w:ascii="Calibri" w:eastAsia="Calibri" w:hAnsi="Calibri" w:cs="Calibri"/>
          </w:rPr>
          <w:delText>l</w:delText>
        </w:r>
      </w:del>
      <w:r w:rsidR="006F0340" w:rsidRPr="00AB492B">
        <w:rPr>
          <w:rFonts w:ascii="Calibri" w:eastAsia="Calibri" w:hAnsi="Calibri" w:cs="Calibri"/>
        </w:rPr>
        <w:t>ine waste bin with an autoclave bag</w:t>
      </w:r>
      <w:ins w:id="47" w:author="Katya Frois-Moniz" w:date="2016-06-07T13:02:00Z">
        <w:r>
          <w:rPr>
            <w:rFonts w:ascii="Calibri" w:eastAsia="Calibri" w:hAnsi="Calibri" w:cs="Calibri"/>
          </w:rPr>
          <w:t>.</w:t>
        </w:r>
      </w:ins>
    </w:p>
    <w:p w14:paraId="0936AD15" w14:textId="44E9DB19" w:rsidR="008D79D5" w:rsidRPr="00AB492B" w:rsidRDefault="00045268">
      <w:pPr>
        <w:pStyle w:val="Default"/>
        <w:numPr>
          <w:ilvl w:val="0"/>
          <w:numId w:val="4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48" w:author="Katya Frois-Moniz" w:date="2016-06-07T13:02:00Z">
        <w:r>
          <w:rPr>
            <w:rFonts w:ascii="Calibri" w:eastAsia="Calibri" w:hAnsi="Calibri" w:cs="Calibri"/>
          </w:rPr>
          <w:t>C</w:t>
        </w:r>
      </w:ins>
      <w:del w:id="49" w:author="Katya Frois-Moniz" w:date="2016-06-07T13:02:00Z">
        <w:r w:rsidR="006F0340" w:rsidRPr="00AB492B" w:rsidDel="00045268">
          <w:rPr>
            <w:rFonts w:ascii="Calibri" w:eastAsia="Calibri" w:hAnsi="Calibri" w:cs="Calibri"/>
          </w:rPr>
          <w:delText>c</w:delText>
        </w:r>
      </w:del>
      <w:r w:rsidR="006F0340" w:rsidRPr="00AB492B">
        <w:rPr>
          <w:rFonts w:ascii="Calibri" w:eastAsia="Calibri" w:hAnsi="Calibri" w:cs="Calibri"/>
        </w:rPr>
        <w:t xml:space="preserve">lose </w:t>
      </w:r>
      <w:ins w:id="50" w:author="Katya Frois-Moniz" w:date="2016-06-07T13:01:00Z">
        <w:r>
          <w:rPr>
            <w:rFonts w:ascii="Calibri" w:eastAsia="Calibri" w:hAnsi="Calibri" w:cs="Calibri"/>
          </w:rPr>
          <w:t xml:space="preserve">cabinet </w:t>
        </w:r>
      </w:ins>
      <w:r w:rsidR="006F0340" w:rsidRPr="00AB492B">
        <w:rPr>
          <w:rFonts w:ascii="Calibri" w:eastAsia="Calibri" w:hAnsi="Calibri" w:cs="Calibri"/>
        </w:rPr>
        <w:t xml:space="preserve">sash, turn </w:t>
      </w:r>
      <w:ins w:id="51" w:author="Katya Frois-Moniz" w:date="2016-06-07T13:02:00Z">
        <w:r w:rsidRPr="00045268">
          <w:rPr>
            <w:rFonts w:ascii="Calibri" w:eastAsia="Calibri" w:hAnsi="Calibri" w:cs="Calibri"/>
            <w:highlight w:val="yellow"/>
            <w:rPrChange w:id="52" w:author="Katya Frois-Moniz" w:date="2016-06-07T13:04:00Z">
              <w:rPr>
                <w:rFonts w:ascii="Calibri" w:eastAsia="Calibri" w:hAnsi="Calibri" w:cs="Calibri"/>
              </w:rPr>
            </w:rPrChange>
          </w:rPr>
          <w:t>on</w:t>
        </w:r>
      </w:ins>
      <w:del w:id="53" w:author="Katya Frois-Moniz" w:date="2016-06-07T13:02:00Z">
        <w:r w:rsidR="006F0340" w:rsidRPr="00045268" w:rsidDel="00045268">
          <w:rPr>
            <w:rFonts w:ascii="Calibri" w:eastAsia="Calibri" w:hAnsi="Calibri" w:cs="Calibri"/>
            <w:highlight w:val="yellow"/>
            <w:rPrChange w:id="54" w:author="Katya Frois-Moniz" w:date="2016-06-07T13:04:00Z">
              <w:rPr>
                <w:rFonts w:ascii="Calibri" w:eastAsia="Calibri" w:hAnsi="Calibri" w:cs="Calibri"/>
              </w:rPr>
            </w:rPrChange>
          </w:rPr>
          <w:delText>of</w:delText>
        </w:r>
      </w:del>
      <w:r w:rsidR="006F0340" w:rsidRPr="00AB492B">
        <w:rPr>
          <w:rFonts w:ascii="Calibri" w:eastAsia="Calibri" w:hAnsi="Calibri" w:cs="Calibri"/>
        </w:rPr>
        <w:t xml:space="preserve"> UV light</w:t>
      </w:r>
      <w:ins w:id="55" w:author="Katya Frois-Moniz" w:date="2016-06-07T13:02:00Z">
        <w:r>
          <w:rPr>
            <w:rFonts w:ascii="Calibri" w:eastAsia="Calibri" w:hAnsi="Calibri" w:cs="Calibri"/>
          </w:rPr>
          <w:t>.</w:t>
        </w:r>
      </w:ins>
    </w:p>
    <w:p w14:paraId="119AC0F2" w14:textId="51CB4DFD" w:rsidR="008D79D5" w:rsidRPr="00AB492B" w:rsidRDefault="00045268">
      <w:pPr>
        <w:pStyle w:val="Default"/>
        <w:numPr>
          <w:ilvl w:val="0"/>
          <w:numId w:val="4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proofErr w:type="gramStart"/>
      <w:ins w:id="56" w:author="Katya Frois-Moniz" w:date="2016-06-07T13:02:00Z">
        <w:r>
          <w:rPr>
            <w:rFonts w:ascii="Calibri" w:eastAsia="Calibri" w:hAnsi="Calibri" w:cs="Calibri"/>
          </w:rPr>
          <w:t>O</w:t>
        </w:r>
      </w:ins>
      <w:del w:id="57" w:author="Katya Frois-Moniz" w:date="2016-06-07T13:02:00Z">
        <w:r w:rsidR="006F0340" w:rsidRPr="00AB492B" w:rsidDel="00045268">
          <w:rPr>
            <w:rFonts w:ascii="Calibri" w:eastAsia="Calibri" w:hAnsi="Calibri" w:cs="Calibri"/>
          </w:rPr>
          <w:delText>o</w:delText>
        </w:r>
      </w:del>
      <w:r w:rsidR="006F0340" w:rsidRPr="00AB492B">
        <w:rPr>
          <w:rFonts w:ascii="Calibri" w:eastAsia="Calibri" w:hAnsi="Calibri" w:cs="Calibri"/>
        </w:rPr>
        <w:t>nce UV light turns itself off</w:t>
      </w:r>
      <w:proofErr w:type="gramEnd"/>
      <w:r w:rsidR="006F0340" w:rsidRPr="00AB492B">
        <w:rPr>
          <w:rFonts w:ascii="Calibri" w:eastAsia="Calibri" w:hAnsi="Calibri" w:cs="Calibri"/>
        </w:rPr>
        <w:t xml:space="preserve">, </w:t>
      </w:r>
      <w:proofErr w:type="gramStart"/>
      <w:r w:rsidR="006F0340" w:rsidRPr="00AB492B">
        <w:rPr>
          <w:rFonts w:ascii="Calibri" w:eastAsia="Calibri" w:hAnsi="Calibri" w:cs="Calibri"/>
        </w:rPr>
        <w:t>hood is ready to use</w:t>
      </w:r>
      <w:proofErr w:type="gramEnd"/>
      <w:r w:rsidR="006F0340" w:rsidRPr="00AB492B">
        <w:rPr>
          <w:rFonts w:ascii="Calibri" w:eastAsia="Calibri" w:hAnsi="Calibri" w:cs="Calibri"/>
        </w:rPr>
        <w:t xml:space="preserve">. </w:t>
      </w:r>
      <w:commentRangeStart w:id="58"/>
      <w:ins w:id="59" w:author="Katya Frois-Moniz" w:date="2016-06-07T13:02:00Z">
        <w:r>
          <w:rPr>
            <w:rFonts w:ascii="Calibri" w:eastAsia="Calibri" w:hAnsi="Calibri" w:cs="Calibri"/>
          </w:rPr>
          <w:t>T</w:t>
        </w:r>
      </w:ins>
      <w:del w:id="60" w:author="Katya Frois-Moniz" w:date="2016-06-07T13:02:00Z">
        <w:r w:rsidR="006F0340" w:rsidRPr="00AB492B" w:rsidDel="00045268">
          <w:rPr>
            <w:rFonts w:ascii="Calibri" w:eastAsia="Calibri" w:hAnsi="Calibri" w:cs="Calibri"/>
          </w:rPr>
          <w:delText>t</w:delText>
        </w:r>
      </w:del>
      <w:r w:rsidR="006F0340" w:rsidRPr="00AB492B">
        <w:rPr>
          <w:rFonts w:ascii="Calibri" w:eastAsia="Calibri" w:hAnsi="Calibri" w:cs="Calibri"/>
        </w:rPr>
        <w:t>ransfer in clean, sterile items</w:t>
      </w:r>
      <w:commentRangeEnd w:id="58"/>
      <w:r>
        <w:rPr>
          <w:rStyle w:val="CommentReference"/>
          <w:rFonts w:ascii="Times New Roman" w:eastAsia="Arial Unicode MS" w:hAnsi="Times New Roman" w:cs="Times New Roman"/>
          <w:color w:val="auto"/>
        </w:rPr>
        <w:commentReference w:id="58"/>
      </w:r>
      <w:r w:rsidR="006F0340" w:rsidRPr="00AB492B">
        <w:rPr>
          <w:rFonts w:ascii="Calibri" w:eastAsia="Calibri" w:hAnsi="Calibri" w:cs="Calibri"/>
        </w:rPr>
        <w:t xml:space="preserve">, and wipe lab supplies </w:t>
      </w:r>
      <w:r w:rsidR="006F0340" w:rsidRPr="00045268">
        <w:rPr>
          <w:rFonts w:ascii="Calibri" w:eastAsia="Calibri" w:hAnsi="Calibri" w:cs="Calibri"/>
          <w:highlight w:val="yellow"/>
          <w:rPrChange w:id="61" w:author="Katya Frois-Moniz" w:date="2016-06-07T13:05:00Z">
            <w:rPr>
              <w:rFonts w:ascii="Calibri" w:eastAsia="Calibri" w:hAnsi="Calibri" w:cs="Calibri"/>
            </w:rPr>
          </w:rPrChange>
        </w:rPr>
        <w:t>with ethanol</w:t>
      </w:r>
      <w:ins w:id="62" w:author="Katya Frois-Moniz" w:date="2016-06-07T13:04:00Z">
        <w:r w:rsidRPr="00045268">
          <w:rPr>
            <w:rFonts w:ascii="Calibri" w:eastAsia="Calibri" w:hAnsi="Calibri" w:cs="Calibri"/>
            <w:highlight w:val="yellow"/>
            <w:rPrChange w:id="63" w:author="Katya Frois-Moniz" w:date="2016-06-07T13:05:00Z">
              <w:rPr>
                <w:rFonts w:ascii="Calibri" w:eastAsia="Calibri" w:hAnsi="Calibri" w:cs="Calibri"/>
              </w:rPr>
            </w:rPrChange>
          </w:rPr>
          <w:t>-soaked paper towels</w:t>
        </w:r>
      </w:ins>
      <w:r w:rsidR="006F0340" w:rsidRPr="00AB492B">
        <w:rPr>
          <w:rFonts w:ascii="Calibri" w:eastAsia="Calibri" w:hAnsi="Calibri" w:cs="Calibri"/>
        </w:rPr>
        <w:t xml:space="preserve"> before moving into the cabinet</w:t>
      </w:r>
      <w:ins w:id="64" w:author="Katya Frois-Moniz" w:date="2016-06-07T13:05:00Z">
        <w:r>
          <w:rPr>
            <w:rFonts w:ascii="Calibri" w:eastAsia="Calibri" w:hAnsi="Calibri" w:cs="Calibri"/>
          </w:rPr>
          <w:t>.</w:t>
        </w:r>
      </w:ins>
    </w:p>
    <w:p w14:paraId="78E8ADDF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1163396D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269ED65A" w14:textId="77777777" w:rsidR="008D79D5" w:rsidRPr="00AB492B" w:rsidRDefault="006F0340">
      <w:pPr>
        <w:pStyle w:val="Default"/>
        <w:rPr>
          <w:rFonts w:ascii="Calibri" w:eastAsia="Calibri" w:hAnsi="Calibri" w:cs="Calibri"/>
        </w:rPr>
      </w:pPr>
      <w:r w:rsidRPr="00AB492B">
        <w:rPr>
          <w:rFonts w:ascii="Calibri" w:eastAsia="Calibri" w:hAnsi="Calibri" w:cs="Calibri"/>
        </w:rPr>
        <w:t>After using the cabinet:</w:t>
      </w:r>
    </w:p>
    <w:p w14:paraId="369206AC" w14:textId="7F7BB8C6" w:rsidR="008D79D5" w:rsidRPr="00AB492B" w:rsidRDefault="00045268">
      <w:pPr>
        <w:pStyle w:val="Default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65" w:author="Katya Frois-Moniz" w:date="2016-06-07T13:05:00Z">
        <w:r>
          <w:rPr>
            <w:rFonts w:ascii="Calibri" w:eastAsia="Calibri" w:hAnsi="Calibri" w:cs="Calibri"/>
          </w:rPr>
          <w:t>T</w:t>
        </w:r>
      </w:ins>
      <w:del w:id="66" w:author="Katya Frois-Moniz" w:date="2016-06-07T13:05:00Z">
        <w:r w:rsidR="006F0340" w:rsidRPr="00AB492B" w:rsidDel="00045268">
          <w:rPr>
            <w:rFonts w:ascii="Calibri" w:eastAsia="Calibri" w:hAnsi="Calibri" w:cs="Calibri"/>
          </w:rPr>
          <w:delText>t</w:delText>
        </w:r>
      </w:del>
      <w:r w:rsidR="006F0340" w:rsidRPr="00AB492B">
        <w:rPr>
          <w:rFonts w:ascii="Calibri" w:eastAsia="Calibri" w:hAnsi="Calibri" w:cs="Calibri"/>
        </w:rPr>
        <w:t>ie off and discard any waste into a BL-2 waste bin</w:t>
      </w:r>
      <w:ins w:id="67" w:author="Katya Frois-Moniz" w:date="2016-06-07T13:05:00Z">
        <w:r>
          <w:rPr>
            <w:rFonts w:ascii="Calibri" w:eastAsia="Calibri" w:hAnsi="Calibri" w:cs="Calibri"/>
          </w:rPr>
          <w:t>.</w:t>
        </w:r>
      </w:ins>
    </w:p>
    <w:p w14:paraId="1B16D55F" w14:textId="0701937F" w:rsidR="008D79D5" w:rsidRPr="00AB492B" w:rsidRDefault="00045268">
      <w:pPr>
        <w:pStyle w:val="Default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68" w:author="Katya Frois-Moniz" w:date="2016-06-07T13:05:00Z">
        <w:r>
          <w:rPr>
            <w:rFonts w:ascii="Calibri" w:eastAsia="Calibri" w:hAnsi="Calibri" w:cs="Calibri"/>
          </w:rPr>
          <w:t>S</w:t>
        </w:r>
      </w:ins>
      <w:del w:id="69" w:author="Katya Frois-Moniz" w:date="2016-06-07T13:05:00Z">
        <w:r w:rsidR="006F0340" w:rsidRPr="00AB492B" w:rsidDel="00045268">
          <w:rPr>
            <w:rFonts w:ascii="Calibri" w:eastAsia="Calibri" w:hAnsi="Calibri" w:cs="Calibri"/>
          </w:rPr>
          <w:delText>s</w:delText>
        </w:r>
      </w:del>
      <w:proofErr w:type="gramStart"/>
      <w:r w:rsidR="006F0340" w:rsidRPr="00AB492B">
        <w:rPr>
          <w:rFonts w:ascii="Calibri" w:eastAsia="Calibri" w:hAnsi="Calibri" w:cs="Calibri"/>
        </w:rPr>
        <w:t>pray</w:t>
      </w:r>
      <w:proofErr w:type="gramEnd"/>
      <w:r w:rsidR="006F0340" w:rsidRPr="00AB492B">
        <w:rPr>
          <w:rFonts w:ascii="Calibri" w:eastAsia="Calibri" w:hAnsi="Calibri" w:cs="Calibri"/>
        </w:rPr>
        <w:t xml:space="preserve"> all tools and surfaces with 20% bleach, allow 20 minutes exposure time</w:t>
      </w:r>
      <w:ins w:id="70" w:author="Katya Frois-Moniz" w:date="2016-06-07T13:05:00Z">
        <w:r>
          <w:rPr>
            <w:rFonts w:ascii="Calibri" w:eastAsia="Calibri" w:hAnsi="Calibri" w:cs="Calibri"/>
          </w:rPr>
          <w:t>.</w:t>
        </w:r>
      </w:ins>
    </w:p>
    <w:p w14:paraId="56044BAB" w14:textId="4359862E" w:rsidR="008D79D5" w:rsidRPr="00AB492B" w:rsidRDefault="00045268">
      <w:pPr>
        <w:pStyle w:val="Default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71" w:author="Katya Frois-Moniz" w:date="2016-06-07T13:05:00Z">
        <w:r>
          <w:rPr>
            <w:rFonts w:ascii="Calibri" w:eastAsia="Calibri" w:hAnsi="Calibri" w:cs="Calibri"/>
          </w:rPr>
          <w:t>W</w:t>
        </w:r>
      </w:ins>
      <w:del w:id="72" w:author="Katya Frois-Moniz" w:date="2016-06-07T13:05:00Z">
        <w:r w:rsidR="006F0340" w:rsidRPr="00AB492B" w:rsidDel="00045268">
          <w:rPr>
            <w:rFonts w:ascii="Calibri" w:eastAsia="Calibri" w:hAnsi="Calibri" w:cs="Calibri"/>
          </w:rPr>
          <w:delText>w</w:delText>
        </w:r>
      </w:del>
      <w:r w:rsidR="006F0340" w:rsidRPr="00AB492B">
        <w:rPr>
          <w:rFonts w:ascii="Calibri" w:eastAsia="Calibri" w:hAnsi="Calibri" w:cs="Calibri"/>
        </w:rPr>
        <w:t>ipe all surfaces with a paper towel soaked in 20% bleach</w:t>
      </w:r>
      <w:ins w:id="73" w:author="Katya Frois-Moniz" w:date="2016-06-07T13:05:00Z">
        <w:r>
          <w:rPr>
            <w:rFonts w:ascii="Calibri" w:eastAsia="Calibri" w:hAnsi="Calibri" w:cs="Calibri"/>
          </w:rPr>
          <w:t>.</w:t>
        </w:r>
      </w:ins>
    </w:p>
    <w:p w14:paraId="7DD7B4C3" w14:textId="5C7D5F23" w:rsidR="008D79D5" w:rsidRPr="00AB492B" w:rsidRDefault="00045268">
      <w:pPr>
        <w:pStyle w:val="Default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74" w:author="Katya Frois-Moniz" w:date="2016-06-07T13:05:00Z">
        <w:r>
          <w:rPr>
            <w:rFonts w:ascii="Calibri" w:eastAsia="Calibri" w:hAnsi="Calibri" w:cs="Calibri"/>
          </w:rPr>
          <w:t>R</w:t>
        </w:r>
      </w:ins>
      <w:del w:id="75" w:author="Katya Frois-Moniz" w:date="2016-06-07T13:05:00Z">
        <w:r w:rsidR="006F0340" w:rsidRPr="00AB492B" w:rsidDel="00045268">
          <w:rPr>
            <w:rFonts w:ascii="Calibri" w:eastAsia="Calibri" w:hAnsi="Calibri" w:cs="Calibri"/>
          </w:rPr>
          <w:delText>r</w:delText>
        </w:r>
      </w:del>
      <w:r w:rsidR="006F0340" w:rsidRPr="00AB492B">
        <w:rPr>
          <w:rFonts w:ascii="Calibri" w:eastAsia="Calibri" w:hAnsi="Calibri" w:cs="Calibri"/>
        </w:rPr>
        <w:t>emove cleaned items - only pipettes and waste bin remain in cabinet</w:t>
      </w:r>
      <w:ins w:id="76" w:author="Katya Frois-Moniz" w:date="2016-06-07T13:05:00Z">
        <w:r>
          <w:rPr>
            <w:rFonts w:ascii="Calibri" w:eastAsia="Calibri" w:hAnsi="Calibri" w:cs="Calibri"/>
          </w:rPr>
          <w:t>.</w:t>
        </w:r>
      </w:ins>
    </w:p>
    <w:p w14:paraId="573E8E48" w14:textId="50B7A60B" w:rsidR="008D79D5" w:rsidRPr="00AB492B" w:rsidRDefault="00045268">
      <w:pPr>
        <w:pStyle w:val="Default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ins w:id="77" w:author="Katya Frois-Moniz" w:date="2016-06-07T13:05:00Z">
        <w:r>
          <w:rPr>
            <w:rFonts w:ascii="Calibri" w:eastAsia="Calibri" w:hAnsi="Calibri" w:cs="Calibri"/>
          </w:rPr>
          <w:t>W</w:t>
        </w:r>
      </w:ins>
      <w:del w:id="78" w:author="Katya Frois-Moniz" w:date="2016-06-07T13:05:00Z">
        <w:r w:rsidR="006F0340" w:rsidRPr="00AB492B" w:rsidDel="00045268">
          <w:rPr>
            <w:rFonts w:ascii="Calibri" w:eastAsia="Calibri" w:hAnsi="Calibri" w:cs="Calibri"/>
          </w:rPr>
          <w:delText>w</w:delText>
        </w:r>
      </w:del>
      <w:r w:rsidR="006F0340" w:rsidRPr="00AB492B">
        <w:rPr>
          <w:rFonts w:ascii="Calibri" w:eastAsia="Calibri" w:hAnsi="Calibri" w:cs="Calibri"/>
        </w:rPr>
        <w:t>ipe surfaces with 70% ethanol to prevent bleach buildup and corrosion</w:t>
      </w:r>
      <w:ins w:id="79" w:author="Katya Frois-Moniz" w:date="2016-06-07T13:05:00Z">
        <w:r>
          <w:rPr>
            <w:rFonts w:ascii="Calibri" w:eastAsia="Calibri" w:hAnsi="Calibri" w:cs="Calibri"/>
          </w:rPr>
          <w:t>.</w:t>
        </w:r>
      </w:ins>
    </w:p>
    <w:p w14:paraId="15E53A4C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15FA3CCB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3BFB00A7" w14:textId="77777777" w:rsidR="008D79D5" w:rsidRPr="00AB492B" w:rsidRDefault="006F0340">
      <w:pPr>
        <w:pStyle w:val="Default"/>
        <w:rPr>
          <w:rFonts w:ascii="Calibri" w:eastAsia="Calibri" w:hAnsi="Calibri" w:cs="Calibri"/>
        </w:rPr>
      </w:pPr>
      <w:r w:rsidRPr="00AB492B">
        <w:rPr>
          <w:rFonts w:ascii="Calibri" w:eastAsia="Calibri" w:hAnsi="Calibri" w:cs="Calibri"/>
        </w:rPr>
        <w:t>Maintenance activities:</w:t>
      </w:r>
    </w:p>
    <w:p w14:paraId="2754D665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7CB19E5B" w14:textId="77777777" w:rsidR="008D79D5" w:rsidRPr="00AB492B" w:rsidRDefault="006F0340">
      <w:pPr>
        <w:pStyle w:val="Default"/>
        <w:numPr>
          <w:ilvl w:val="0"/>
          <w:numId w:val="6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r w:rsidRPr="00AB492B">
        <w:rPr>
          <w:rFonts w:ascii="Calibri" w:eastAsia="Calibri" w:hAnsi="Calibri" w:cs="Calibri"/>
        </w:rPr>
        <w:t>MIT requires hoods to be re-certified by an outside company once per year. We use B&amp;V testing, who will verify adequate face velocity through the entire work surface.</w:t>
      </w:r>
    </w:p>
    <w:p w14:paraId="4514F5B4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5022E2EA" w14:textId="77777777" w:rsidR="008D79D5" w:rsidRPr="00AB492B" w:rsidRDefault="006F0340">
      <w:pPr>
        <w:pStyle w:val="Default"/>
        <w:numPr>
          <w:ilvl w:val="0"/>
          <w:numId w:val="6"/>
        </w:numPr>
        <w:tabs>
          <w:tab w:val="clear" w:pos="360"/>
          <w:tab w:val="num" w:pos="425"/>
        </w:tabs>
        <w:ind w:left="425" w:hanging="425"/>
        <w:rPr>
          <w:rFonts w:ascii="Calibri" w:eastAsia="Calibri" w:hAnsi="Calibri" w:cs="Calibri"/>
        </w:rPr>
      </w:pPr>
      <w:r w:rsidRPr="00AB492B">
        <w:rPr>
          <w:rFonts w:ascii="Calibri" w:eastAsia="Calibri" w:hAnsi="Calibri" w:cs="Calibri"/>
        </w:rPr>
        <w:t xml:space="preserve">To maintain sterile work surfaces, perform monthly cleaning of the </w:t>
      </w:r>
      <w:r w:rsidRPr="00AB492B">
        <w:rPr>
          <w:rFonts w:ascii="Calibri" w:eastAsia="Calibri" w:hAnsi="Calibri" w:cs="Calibri"/>
          <w:u w:val="single"/>
        </w:rPr>
        <w:t>UV light</w:t>
      </w:r>
      <w:r w:rsidRPr="00AB492B">
        <w:rPr>
          <w:rFonts w:ascii="Calibri" w:eastAsia="Calibri" w:hAnsi="Calibri" w:cs="Calibri"/>
        </w:rPr>
        <w:t xml:space="preserve"> </w:t>
      </w:r>
      <w:commentRangeStart w:id="80"/>
      <w:r w:rsidRPr="00AB492B">
        <w:rPr>
          <w:rFonts w:ascii="Calibri" w:eastAsia="Calibri" w:hAnsi="Calibri" w:cs="Calibri"/>
        </w:rPr>
        <w:t xml:space="preserve">(with bleach, then ethanol) </w:t>
      </w:r>
      <w:commentRangeEnd w:id="80"/>
      <w:r w:rsidR="00696748">
        <w:rPr>
          <w:rStyle w:val="CommentReference"/>
          <w:rFonts w:ascii="Times New Roman" w:eastAsia="Arial Unicode MS" w:hAnsi="Times New Roman" w:cs="Times New Roman"/>
          <w:color w:val="auto"/>
        </w:rPr>
        <w:commentReference w:id="80"/>
      </w:r>
      <w:r w:rsidRPr="00AB492B">
        <w:rPr>
          <w:rFonts w:ascii="Calibri" w:eastAsia="Calibri" w:hAnsi="Calibri" w:cs="Calibri"/>
        </w:rPr>
        <w:t xml:space="preserve">and the </w:t>
      </w:r>
      <w:r w:rsidRPr="00AB492B">
        <w:rPr>
          <w:rFonts w:ascii="Calibri" w:eastAsia="Calibri" w:hAnsi="Calibri" w:cs="Calibri"/>
          <w:u w:val="single"/>
        </w:rPr>
        <w:t>surface below the bench top</w:t>
      </w:r>
      <w:r w:rsidRPr="00AB492B">
        <w:rPr>
          <w:rFonts w:ascii="Calibri" w:eastAsia="Calibri" w:hAnsi="Calibri" w:cs="Calibri"/>
        </w:rPr>
        <w:t xml:space="preserve"> (accessed by lifting metal knobs).</w:t>
      </w:r>
    </w:p>
    <w:p w14:paraId="656813C1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64CAD0C4" w14:textId="77777777" w:rsidR="008D79D5" w:rsidRPr="00AB492B" w:rsidRDefault="008D79D5">
      <w:pPr>
        <w:pStyle w:val="Default"/>
        <w:rPr>
          <w:rFonts w:ascii="Calibri" w:eastAsia="Calibri" w:hAnsi="Calibri" w:cs="Calibri"/>
        </w:rPr>
      </w:pPr>
    </w:p>
    <w:p w14:paraId="53B7E07E" w14:textId="77777777" w:rsidR="008D79D5" w:rsidRPr="00AB492B" w:rsidRDefault="008D79D5">
      <w:pPr>
        <w:pStyle w:val="Default"/>
        <w:rPr>
          <w:rFonts w:ascii="Calibri" w:eastAsia="Calibri" w:hAnsi="Calibri" w:cs="Calibri"/>
          <w:b/>
          <w:bCs/>
        </w:rPr>
      </w:pPr>
    </w:p>
    <w:p w14:paraId="502C3430" w14:textId="77777777" w:rsidR="008D79D5" w:rsidRPr="00AB492B" w:rsidRDefault="006F0340">
      <w:pPr>
        <w:pStyle w:val="ListParagraph"/>
        <w:ind w:left="0"/>
      </w:pPr>
      <w:proofErr w:type="spellStart"/>
      <w:r w:rsidRPr="00AB492B">
        <w:rPr>
          <w:b/>
          <w:bCs/>
          <w:lang w:val="nl-NL"/>
        </w:rPr>
        <w:t>Worksheets</w:t>
      </w:r>
      <w:proofErr w:type="spellEnd"/>
      <w:r w:rsidRPr="00AB492B">
        <w:rPr>
          <w:lang w:val="nl-NL"/>
        </w:rPr>
        <w:t xml:space="preserve"> </w:t>
      </w:r>
      <w:r w:rsidRPr="00AB492B">
        <w:rPr>
          <w:lang w:val="nl-NL"/>
        </w:rPr>
        <w:tab/>
        <w:t>NA</w:t>
      </w:r>
    </w:p>
    <w:p w14:paraId="4ADAFD4A" w14:textId="77777777" w:rsidR="008D79D5" w:rsidRPr="00AB492B" w:rsidRDefault="006F0340">
      <w:pPr>
        <w:pStyle w:val="ListParagraph"/>
        <w:ind w:left="0"/>
      </w:pPr>
      <w:r w:rsidRPr="00AB492B">
        <w:rPr>
          <w:b/>
          <w:bCs/>
        </w:rPr>
        <w:t>Appendix</w:t>
      </w:r>
      <w:r w:rsidRPr="00AB492B">
        <w:t xml:space="preserve"> </w:t>
      </w:r>
      <w:r w:rsidRPr="00AB492B">
        <w:tab/>
        <w:t>NA</w:t>
      </w:r>
    </w:p>
    <w:sectPr w:rsidR="008D79D5" w:rsidRPr="00AB492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8" w:author="Katya Frois-Moniz" w:date="2016-06-07T13:04:00Z" w:initials="KF">
    <w:p w14:paraId="723F8055" w14:textId="2B5EDCAB" w:rsidR="00045268" w:rsidRDefault="00045268">
      <w:pPr>
        <w:pStyle w:val="CommentText"/>
      </w:pPr>
      <w:r>
        <w:rPr>
          <w:rStyle w:val="CommentReference"/>
        </w:rPr>
        <w:annotationRef/>
      </w:r>
      <w:r>
        <w:t>Do you mean put clean, sterile items inside the cabinet? It could also be read as transferring something else using clean, sterile items.</w:t>
      </w:r>
    </w:p>
  </w:comment>
  <w:comment w:id="80" w:author="Katya Frois-Moniz" w:date="2016-06-07T13:06:00Z" w:initials="KF">
    <w:p w14:paraId="071011C4" w14:textId="56BE714A" w:rsidR="00696748" w:rsidRDefault="00696748">
      <w:pPr>
        <w:pStyle w:val="CommentText"/>
      </w:pPr>
      <w:r>
        <w:rPr>
          <w:rStyle w:val="CommentReference"/>
        </w:rPr>
        <w:annotationRef/>
      </w:r>
      <w:r>
        <w:t xml:space="preserve">Sprayed? </w:t>
      </w:r>
      <w:r>
        <w:t xml:space="preserve">Or on paper </w:t>
      </w:r>
      <w:r>
        <w:t>towels?</w:t>
      </w:r>
      <w:bookmarkStart w:id="81" w:name="_GoBack"/>
      <w:bookmarkEnd w:id="8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87D3C" w14:textId="77777777" w:rsidR="00045268" w:rsidRDefault="00045268">
      <w:r>
        <w:separator/>
      </w:r>
    </w:p>
  </w:endnote>
  <w:endnote w:type="continuationSeparator" w:id="0">
    <w:p w14:paraId="64B007D9" w14:textId="77777777" w:rsidR="00045268" w:rsidRDefault="0004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 Bold">
    <w:panose1 w:val="020B07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463F1" w14:textId="77777777" w:rsidR="00045268" w:rsidRDefault="0004526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3D048" w14:textId="77777777" w:rsidR="00045268" w:rsidRDefault="00045268">
      <w:r>
        <w:separator/>
      </w:r>
    </w:p>
  </w:footnote>
  <w:footnote w:type="continuationSeparator" w:id="0">
    <w:p w14:paraId="4BA6F5E7" w14:textId="77777777" w:rsidR="00045268" w:rsidRDefault="000452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2AF3E" w14:textId="77777777" w:rsidR="00045268" w:rsidRDefault="0004526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59AC"/>
    <w:multiLevelType w:val="hybridMultilevel"/>
    <w:tmpl w:val="EB4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F6FE3"/>
    <w:multiLevelType w:val="multilevel"/>
    <w:tmpl w:val="46BE7A4C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upperLetter"/>
      <w:lvlText w:val="%2."/>
      <w:lvlJc w:val="left"/>
      <w:rPr>
        <w:position w:val="0"/>
      </w:rPr>
    </w:lvl>
    <w:lvl w:ilvl="2">
      <w:start w:val="1"/>
      <w:numFmt w:val="upperLetter"/>
      <w:lvlText w:val="%3."/>
      <w:lvlJc w:val="left"/>
      <w:rPr>
        <w:position w:val="0"/>
      </w:rPr>
    </w:lvl>
    <w:lvl w:ilvl="3">
      <w:start w:val="1"/>
      <w:numFmt w:val="upperLetter"/>
      <w:lvlText w:val="%4."/>
      <w:lvlJc w:val="left"/>
      <w:rPr>
        <w:position w:val="0"/>
      </w:rPr>
    </w:lvl>
    <w:lvl w:ilvl="4">
      <w:start w:val="1"/>
      <w:numFmt w:val="upperLetter"/>
      <w:lvlText w:val="%5."/>
      <w:lvlJc w:val="left"/>
      <w:rPr>
        <w:position w:val="0"/>
      </w:rPr>
    </w:lvl>
    <w:lvl w:ilvl="5">
      <w:start w:val="1"/>
      <w:numFmt w:val="upperLetter"/>
      <w:lvlText w:val="%6."/>
      <w:lvlJc w:val="left"/>
      <w:rPr>
        <w:position w:val="0"/>
      </w:rPr>
    </w:lvl>
    <w:lvl w:ilvl="6">
      <w:start w:val="1"/>
      <w:numFmt w:val="upperLetter"/>
      <w:lvlText w:val="%7."/>
      <w:lvlJc w:val="left"/>
      <w:rPr>
        <w:position w:val="0"/>
      </w:rPr>
    </w:lvl>
    <w:lvl w:ilvl="7">
      <w:start w:val="1"/>
      <w:numFmt w:val="upperLetter"/>
      <w:lvlText w:val="%8."/>
      <w:lvlJc w:val="left"/>
      <w:rPr>
        <w:position w:val="0"/>
      </w:rPr>
    </w:lvl>
    <w:lvl w:ilvl="8">
      <w:start w:val="1"/>
      <w:numFmt w:val="upperLetter"/>
      <w:lvlText w:val="%9."/>
      <w:lvlJc w:val="left"/>
      <w:rPr>
        <w:position w:val="0"/>
      </w:rPr>
    </w:lvl>
  </w:abstractNum>
  <w:abstractNum w:abstractNumId="2">
    <w:nsid w:val="0D9A746F"/>
    <w:multiLevelType w:val="multilevel"/>
    <w:tmpl w:val="2A86B0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6"/>
        <w:szCs w:val="26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">
    <w:nsid w:val="215B607C"/>
    <w:multiLevelType w:val="multilevel"/>
    <w:tmpl w:val="7A0CBF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6"/>
        <w:szCs w:val="26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4">
    <w:nsid w:val="290D1B8F"/>
    <w:multiLevelType w:val="multilevel"/>
    <w:tmpl w:val="EEE6A682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6"/>
        <w:szCs w:val="26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5">
    <w:nsid w:val="37BE2C24"/>
    <w:multiLevelType w:val="multilevel"/>
    <w:tmpl w:val="2E2465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6">
    <w:nsid w:val="3CA24EDE"/>
    <w:multiLevelType w:val="multilevel"/>
    <w:tmpl w:val="E1F2A226"/>
    <w:lvl w:ilvl="0">
      <w:start w:val="1"/>
      <w:numFmt w:val="decimal"/>
      <w:lvlText w:val="%1)"/>
      <w:lvlJc w:val="left"/>
      <w:rPr>
        <w:rFonts w:ascii="Trebuchet MS Bold" w:eastAsia="Trebuchet MS Bold" w:hAnsi="Trebuchet MS Bold" w:cs="Trebuchet MS Bold"/>
        <w:position w:val="0"/>
      </w:rPr>
    </w:lvl>
    <w:lvl w:ilvl="1">
      <w:start w:val="1"/>
      <w:numFmt w:val="decimal"/>
      <w:lvlText w:val="%2)"/>
      <w:lvlJc w:val="left"/>
      <w:rPr>
        <w:rFonts w:ascii="Trebuchet MS Bold" w:eastAsia="Trebuchet MS Bold" w:hAnsi="Trebuchet MS Bold" w:cs="Trebuchet MS Bold"/>
        <w:position w:val="0"/>
      </w:rPr>
    </w:lvl>
    <w:lvl w:ilvl="2">
      <w:start w:val="1"/>
      <w:numFmt w:val="decimal"/>
      <w:lvlText w:val="%3)"/>
      <w:lvlJc w:val="left"/>
      <w:rPr>
        <w:rFonts w:ascii="Trebuchet MS Bold" w:eastAsia="Trebuchet MS Bold" w:hAnsi="Trebuchet MS Bold" w:cs="Trebuchet MS Bold"/>
        <w:position w:val="0"/>
      </w:rPr>
    </w:lvl>
    <w:lvl w:ilvl="3">
      <w:start w:val="1"/>
      <w:numFmt w:val="decimal"/>
      <w:lvlText w:val="%4)"/>
      <w:lvlJc w:val="left"/>
      <w:rPr>
        <w:rFonts w:ascii="Trebuchet MS Bold" w:eastAsia="Trebuchet MS Bold" w:hAnsi="Trebuchet MS Bold" w:cs="Trebuchet MS Bold"/>
        <w:position w:val="0"/>
      </w:rPr>
    </w:lvl>
    <w:lvl w:ilvl="4">
      <w:start w:val="1"/>
      <w:numFmt w:val="decimal"/>
      <w:lvlText w:val="%5)"/>
      <w:lvlJc w:val="left"/>
      <w:rPr>
        <w:rFonts w:ascii="Trebuchet MS Bold" w:eastAsia="Trebuchet MS Bold" w:hAnsi="Trebuchet MS Bold" w:cs="Trebuchet MS Bold"/>
        <w:position w:val="0"/>
      </w:rPr>
    </w:lvl>
    <w:lvl w:ilvl="5">
      <w:start w:val="1"/>
      <w:numFmt w:val="decimal"/>
      <w:lvlText w:val="%6)"/>
      <w:lvlJc w:val="left"/>
      <w:rPr>
        <w:rFonts w:ascii="Trebuchet MS Bold" w:eastAsia="Trebuchet MS Bold" w:hAnsi="Trebuchet MS Bold" w:cs="Trebuchet MS Bold"/>
        <w:position w:val="0"/>
      </w:rPr>
    </w:lvl>
    <w:lvl w:ilvl="6">
      <w:start w:val="1"/>
      <w:numFmt w:val="decimal"/>
      <w:lvlText w:val="%7)"/>
      <w:lvlJc w:val="left"/>
      <w:rPr>
        <w:rFonts w:ascii="Trebuchet MS Bold" w:eastAsia="Trebuchet MS Bold" w:hAnsi="Trebuchet MS Bold" w:cs="Trebuchet MS Bold"/>
        <w:position w:val="0"/>
      </w:rPr>
    </w:lvl>
    <w:lvl w:ilvl="7">
      <w:start w:val="1"/>
      <w:numFmt w:val="decimal"/>
      <w:lvlText w:val="%8)"/>
      <w:lvlJc w:val="left"/>
      <w:rPr>
        <w:rFonts w:ascii="Trebuchet MS Bold" w:eastAsia="Trebuchet MS Bold" w:hAnsi="Trebuchet MS Bold" w:cs="Trebuchet MS Bold"/>
        <w:position w:val="0"/>
      </w:rPr>
    </w:lvl>
    <w:lvl w:ilvl="8">
      <w:start w:val="1"/>
      <w:numFmt w:val="decimal"/>
      <w:lvlText w:val="%9)"/>
      <w:lvlJc w:val="left"/>
      <w:rPr>
        <w:rFonts w:ascii="Trebuchet MS Bold" w:eastAsia="Trebuchet MS Bold" w:hAnsi="Trebuchet MS Bold" w:cs="Trebuchet MS Bold"/>
        <w:position w:val="0"/>
      </w:rPr>
    </w:lvl>
  </w:abstractNum>
  <w:abstractNum w:abstractNumId="7">
    <w:nsid w:val="65996F07"/>
    <w:multiLevelType w:val="hybridMultilevel"/>
    <w:tmpl w:val="4352181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>
    <w:nsid w:val="7E706310"/>
    <w:multiLevelType w:val="multilevel"/>
    <w:tmpl w:val="2EC0D5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  <w:sz w:val="26"/>
        <w:szCs w:val="26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  <w:sz w:val="22"/>
        <w:szCs w:val="22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79D5"/>
    <w:rsid w:val="00045268"/>
    <w:rsid w:val="00385D77"/>
    <w:rsid w:val="00696748"/>
    <w:rsid w:val="006F0340"/>
    <w:rsid w:val="007C7F30"/>
    <w:rsid w:val="008D79D5"/>
    <w:rsid w:val="008F6F02"/>
    <w:rsid w:val="00966D02"/>
    <w:rsid w:val="00AB492B"/>
    <w:rsid w:val="00D4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93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0">
    <w:name w:val="List 0"/>
    <w:basedOn w:val="Lettered"/>
    <w:pPr>
      <w:numPr>
        <w:numId w:val="6"/>
      </w:numPr>
    </w:pPr>
  </w:style>
  <w:style w:type="numbering" w:customStyle="1" w:styleId="Lettered">
    <w:name w:val="Lettered"/>
  </w:style>
  <w:style w:type="paragraph" w:styleId="BalloonText">
    <w:name w:val="Balloon Text"/>
    <w:basedOn w:val="Normal"/>
    <w:link w:val="BalloonTextChar"/>
    <w:uiPriority w:val="99"/>
    <w:semiHidden/>
    <w:unhideWhenUsed/>
    <w:rsid w:val="006F03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4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52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2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2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2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268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0">
    <w:name w:val="List 0"/>
    <w:basedOn w:val="Lettered"/>
    <w:pPr>
      <w:numPr>
        <w:numId w:val="6"/>
      </w:numPr>
    </w:pPr>
  </w:style>
  <w:style w:type="numbering" w:customStyle="1" w:styleId="Lettered">
    <w:name w:val="Lettered"/>
  </w:style>
  <w:style w:type="paragraph" w:styleId="BalloonText">
    <w:name w:val="Balloon Text"/>
    <w:basedOn w:val="Normal"/>
    <w:link w:val="BalloonTextChar"/>
    <w:uiPriority w:val="99"/>
    <w:semiHidden/>
    <w:unhideWhenUsed/>
    <w:rsid w:val="006F03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4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52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2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2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2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26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474</Words>
  <Characters>2703</Characters>
  <Application>Microsoft Macintosh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Katya Frois-Moniz</cp:lastModifiedBy>
  <cp:revision>5</cp:revision>
  <dcterms:created xsi:type="dcterms:W3CDTF">2016-06-07T15:51:00Z</dcterms:created>
  <dcterms:modified xsi:type="dcterms:W3CDTF">2016-06-07T17:06:00Z</dcterms:modified>
</cp:coreProperties>
</file>