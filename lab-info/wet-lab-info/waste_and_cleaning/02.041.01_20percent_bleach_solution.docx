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E1DF02" w14:textId="606C1507" w:rsidR="00AC11DA" w:rsidRPr="00464609" w:rsidRDefault="00676BF1">
      <w:pPr>
        <w:rPr>
          <w:rFonts w:ascii="Helvetica" w:hAnsi="Helvetica"/>
          <w:b/>
        </w:rPr>
      </w:pPr>
      <w:r w:rsidRPr="00464609">
        <w:rPr>
          <w:rFonts w:ascii="Helvetica" w:hAnsi="Helvetica"/>
          <w:b/>
        </w:rPr>
        <w:t>SOP</w:t>
      </w:r>
      <w:r w:rsidR="00464609" w:rsidRPr="00464609">
        <w:rPr>
          <w:rFonts w:ascii="Helvetica" w:hAnsi="Helvetica"/>
          <w:b/>
        </w:rPr>
        <w:t>#</w:t>
      </w:r>
      <w:r w:rsidRPr="00464609">
        <w:rPr>
          <w:rFonts w:ascii="Helvetica" w:hAnsi="Helvetica"/>
          <w:b/>
        </w:rPr>
        <w:t xml:space="preserve"> </w:t>
      </w:r>
      <w:r w:rsidR="00464609" w:rsidRPr="00464609">
        <w:rPr>
          <w:rFonts w:ascii="Helvetica" w:hAnsi="Helvetica"/>
          <w:b/>
        </w:rPr>
        <w:t>02.041.01</w:t>
      </w:r>
    </w:p>
    <w:p w14:paraId="4BA99A37" w14:textId="20FB09BE" w:rsidR="00464609" w:rsidRDefault="00464609" w:rsidP="0046460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20% </w:t>
      </w:r>
      <w:r w:rsidRPr="00464609">
        <w:rPr>
          <w:rFonts w:ascii="Helvetica" w:hAnsi="Helvetica"/>
          <w:b/>
        </w:rPr>
        <w:t>Bleach Solution Preparation</w:t>
      </w:r>
    </w:p>
    <w:p w14:paraId="448E1895" w14:textId="5077C937" w:rsidR="00464609" w:rsidRDefault="00464609" w:rsidP="0046460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Author: Allison </w:t>
      </w:r>
      <w:proofErr w:type="spellStart"/>
      <w:r>
        <w:rPr>
          <w:rFonts w:ascii="Helvetica" w:hAnsi="Helvetica"/>
          <w:b/>
        </w:rPr>
        <w:t>Perrotta</w:t>
      </w:r>
      <w:proofErr w:type="spellEnd"/>
    </w:p>
    <w:p w14:paraId="1A51D57D" w14:textId="597EC0FC" w:rsidR="00464609" w:rsidRPr="00464609" w:rsidRDefault="00464609" w:rsidP="0046460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Date of Rev.: 9/12/16</w:t>
      </w:r>
    </w:p>
    <w:p w14:paraId="6E351D33" w14:textId="1CAEDB7C" w:rsidR="00AC11DA" w:rsidRPr="00464609" w:rsidRDefault="0046460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Page </w:t>
      </w:r>
      <w:r w:rsidR="00561990" w:rsidRPr="00464609">
        <w:rPr>
          <w:rFonts w:ascii="Helvetica" w:hAnsi="Helvetica"/>
          <w:b/>
        </w:rPr>
        <w:t>1 of 2</w:t>
      </w:r>
    </w:p>
    <w:p w14:paraId="7B26F7BD" w14:textId="77777777" w:rsidR="00464609" w:rsidRDefault="00464609">
      <w:pPr>
        <w:rPr>
          <w:rFonts w:ascii="Helvetica" w:hAnsi="Helvetica"/>
          <w:b/>
        </w:rPr>
      </w:pPr>
    </w:p>
    <w:p w14:paraId="06AE26B1" w14:textId="77777777" w:rsidR="00AC11DA" w:rsidRPr="00464609" w:rsidRDefault="00AC11DA">
      <w:pPr>
        <w:rPr>
          <w:rFonts w:ascii="Helvetica" w:hAnsi="Helvetica"/>
          <w:b/>
        </w:rPr>
      </w:pPr>
      <w:r w:rsidRPr="00464609">
        <w:rPr>
          <w:rFonts w:ascii="Helvetica" w:hAnsi="Helvetica"/>
          <w:b/>
        </w:rPr>
        <w:t>Purpose</w:t>
      </w:r>
    </w:p>
    <w:p w14:paraId="620EFCD6" w14:textId="59B19012" w:rsidR="00AC11DA" w:rsidRPr="00464609" w:rsidRDefault="00E553CC">
      <w:pPr>
        <w:rPr>
          <w:rFonts w:ascii="Helvetica" w:hAnsi="Helvetica"/>
        </w:rPr>
      </w:pPr>
      <w:r w:rsidRPr="00464609">
        <w:rPr>
          <w:rFonts w:ascii="Helvetica" w:hAnsi="Helvetica"/>
        </w:rPr>
        <w:t xml:space="preserve">This SOP describes the procedure used to </w:t>
      </w:r>
      <w:r w:rsidR="00C8330E" w:rsidRPr="00464609">
        <w:rPr>
          <w:rFonts w:ascii="Helvetica" w:hAnsi="Helvetica"/>
        </w:rPr>
        <w:t>prepare 20% bleach solution for the purpose of cleaning laboratory surfaces</w:t>
      </w:r>
    </w:p>
    <w:p w14:paraId="3F33B6C0" w14:textId="77777777" w:rsidR="00464609" w:rsidRDefault="00464609">
      <w:pPr>
        <w:rPr>
          <w:ins w:id="0" w:author="Katya Frois-Moniz" w:date="2016-09-12T14:36:00Z"/>
          <w:rFonts w:ascii="Helvetica" w:hAnsi="Helvetica"/>
          <w:b/>
        </w:rPr>
      </w:pPr>
    </w:p>
    <w:p w14:paraId="740681D8" w14:textId="77777777" w:rsidR="00AC11DA" w:rsidRPr="00464609" w:rsidRDefault="00AC11DA">
      <w:pPr>
        <w:rPr>
          <w:rFonts w:ascii="Helvetica" w:hAnsi="Helvetica"/>
          <w:b/>
        </w:rPr>
      </w:pPr>
      <w:r w:rsidRPr="00464609">
        <w:rPr>
          <w:rFonts w:ascii="Helvetica" w:hAnsi="Helvetica"/>
          <w:b/>
        </w:rPr>
        <w:t>Scope</w:t>
      </w:r>
    </w:p>
    <w:p w14:paraId="38B02F15" w14:textId="057045D5" w:rsidR="00E553CC" w:rsidRPr="00464609" w:rsidRDefault="00464609">
      <w:pPr>
        <w:rPr>
          <w:rFonts w:ascii="Helvetica" w:hAnsi="Helvetica"/>
        </w:rPr>
      </w:pPr>
      <w:r>
        <w:rPr>
          <w:rFonts w:ascii="Helvetica" w:hAnsi="Helvetica"/>
        </w:rPr>
        <w:t>C</w:t>
      </w:r>
      <w:r w:rsidR="00C8330E" w:rsidRPr="00464609">
        <w:rPr>
          <w:rFonts w:ascii="Helvetica" w:hAnsi="Helvetica"/>
        </w:rPr>
        <w:t>leaning</w:t>
      </w:r>
      <w:r w:rsidR="00AC11DA" w:rsidRPr="00464609">
        <w:rPr>
          <w:rFonts w:ascii="Helvetica" w:hAnsi="Helvetica"/>
        </w:rPr>
        <w:t xml:space="preserve"> purposes</w:t>
      </w:r>
    </w:p>
    <w:p w14:paraId="3DF6AA55" w14:textId="77777777" w:rsidR="00464609" w:rsidRDefault="00464609">
      <w:pPr>
        <w:rPr>
          <w:ins w:id="1" w:author="Katya Frois-Moniz" w:date="2016-09-12T14:36:00Z"/>
          <w:rFonts w:ascii="Helvetica" w:hAnsi="Helvetica"/>
          <w:b/>
        </w:rPr>
      </w:pPr>
    </w:p>
    <w:p w14:paraId="5A0B1CF5" w14:textId="77777777" w:rsidR="00AC11DA" w:rsidRPr="00464609" w:rsidRDefault="00AC11DA">
      <w:pPr>
        <w:rPr>
          <w:rFonts w:ascii="Helvetica" w:hAnsi="Helvetica"/>
          <w:b/>
        </w:rPr>
      </w:pPr>
      <w:r w:rsidRPr="00464609">
        <w:rPr>
          <w:rFonts w:ascii="Helvetica" w:hAnsi="Helvetica"/>
          <w:b/>
        </w:rPr>
        <w:t>Regulatory References</w:t>
      </w:r>
    </w:p>
    <w:p w14:paraId="7762C528" w14:textId="77777777" w:rsidR="00AC11DA" w:rsidRPr="00464609" w:rsidRDefault="00AC11DA" w:rsidP="00E553CC">
      <w:pPr>
        <w:rPr>
          <w:rFonts w:ascii="Helvetica" w:hAnsi="Helvetica"/>
        </w:rPr>
      </w:pPr>
      <w:del w:id="2" w:author="Katya Frois-Moniz" w:date="2016-09-12T14:36:00Z">
        <w:r w:rsidRPr="00464609" w:rsidDel="00464609">
          <w:rPr>
            <w:rFonts w:ascii="Helvetica" w:hAnsi="Helvetica"/>
          </w:rPr>
          <w:tab/>
        </w:r>
      </w:del>
      <w:r w:rsidR="00E553CC" w:rsidRPr="00464609">
        <w:rPr>
          <w:rFonts w:ascii="Helvetica" w:hAnsi="Helvetica"/>
        </w:rPr>
        <w:t>NA</w:t>
      </w:r>
    </w:p>
    <w:p w14:paraId="3AF15CC4" w14:textId="77777777" w:rsidR="00464609" w:rsidRDefault="00464609">
      <w:pPr>
        <w:rPr>
          <w:ins w:id="3" w:author="Katya Frois-Moniz" w:date="2016-09-12T14:36:00Z"/>
          <w:rFonts w:ascii="Helvetica" w:hAnsi="Helvetica"/>
          <w:b/>
        </w:rPr>
      </w:pPr>
    </w:p>
    <w:p w14:paraId="23328DCA" w14:textId="77777777" w:rsidR="00AC11DA" w:rsidRPr="00464609" w:rsidRDefault="00AC11DA">
      <w:pPr>
        <w:rPr>
          <w:rFonts w:ascii="Helvetica" w:hAnsi="Helvetica"/>
          <w:b/>
        </w:rPr>
      </w:pPr>
      <w:r w:rsidRPr="00464609">
        <w:rPr>
          <w:rFonts w:ascii="Helvetica" w:hAnsi="Helvetica"/>
          <w:b/>
        </w:rPr>
        <w:t>Responsibility</w:t>
      </w:r>
    </w:p>
    <w:p w14:paraId="1BC648CC" w14:textId="4F30D6A3" w:rsidR="009857E7" w:rsidRPr="00464609" w:rsidRDefault="009857E7" w:rsidP="00464609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  <w:pPrChange w:id="4" w:author="Katya Frois-Moniz" w:date="2016-09-12T14:37:00Z">
          <w:pPr>
            <w:pStyle w:val="ListParagraph"/>
            <w:numPr>
              <w:numId w:val="1"/>
            </w:numPr>
            <w:ind w:left="1080" w:hanging="360"/>
          </w:pPr>
        </w:pPrChange>
      </w:pPr>
      <w:r w:rsidRPr="00464609">
        <w:rPr>
          <w:rFonts w:ascii="Helvetica" w:hAnsi="Helvetica"/>
        </w:rPr>
        <w:t>Responsibility of experimentalist – understanding and performing this procedure as descr</w:t>
      </w:r>
      <w:r w:rsidR="004240FA" w:rsidRPr="00464609">
        <w:rPr>
          <w:rFonts w:ascii="Helvetica" w:hAnsi="Helvetica"/>
        </w:rPr>
        <w:t xml:space="preserve">ibed; reporting any deviations </w:t>
      </w:r>
      <w:r w:rsidRPr="00464609">
        <w:rPr>
          <w:rFonts w:ascii="Helvetica" w:hAnsi="Helvetica"/>
        </w:rPr>
        <w:t>or problems to area supervisor; adequately documenting the procedures and results</w:t>
      </w:r>
    </w:p>
    <w:p w14:paraId="20E36DAA" w14:textId="77777777" w:rsidR="009857E7" w:rsidRPr="00464609" w:rsidRDefault="009857E7" w:rsidP="00464609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  <w:pPrChange w:id="5" w:author="Katya Frois-Moniz" w:date="2016-09-12T14:37:00Z">
          <w:pPr>
            <w:pStyle w:val="ListParagraph"/>
            <w:numPr>
              <w:numId w:val="1"/>
            </w:numPr>
            <w:ind w:left="1080" w:hanging="360"/>
          </w:pPr>
        </w:pPrChange>
      </w:pPr>
      <w:r w:rsidRPr="00464609">
        <w:rPr>
          <w:rFonts w:ascii="Helvetica" w:hAnsi="Helvetica"/>
        </w:rPr>
        <w:t>Area manager or supervisor – ensuring that the analyst performing this procedure is qualified; ensuring that the procedure is followed and update the procedure as necessary</w:t>
      </w:r>
    </w:p>
    <w:p w14:paraId="02C55233" w14:textId="77777777" w:rsidR="00AC11DA" w:rsidRPr="00464609" w:rsidRDefault="00AC11DA" w:rsidP="00AC11DA">
      <w:pPr>
        <w:rPr>
          <w:rFonts w:ascii="Helvetica" w:hAnsi="Helvetica"/>
          <w:b/>
        </w:rPr>
      </w:pPr>
      <w:r w:rsidRPr="00464609">
        <w:rPr>
          <w:rFonts w:ascii="Helvetica" w:hAnsi="Helvetica"/>
          <w:b/>
        </w:rPr>
        <w:t>Definitions/Abbreviations</w:t>
      </w:r>
    </w:p>
    <w:p w14:paraId="78F508CA" w14:textId="668C084A" w:rsidR="0099482B" w:rsidRPr="00464609" w:rsidRDefault="00422E15" w:rsidP="00464609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  <w:pPrChange w:id="6" w:author="Katya Frois-Moniz" w:date="2016-09-12T14:37:00Z">
          <w:pPr>
            <w:pStyle w:val="ListParagraph"/>
            <w:numPr>
              <w:numId w:val="1"/>
            </w:numPr>
            <w:ind w:left="1080" w:hanging="360"/>
          </w:pPr>
        </w:pPrChange>
      </w:pPr>
      <w:proofErr w:type="gramStart"/>
      <w:r w:rsidRPr="00464609">
        <w:rPr>
          <w:rFonts w:ascii="Helvetica" w:hAnsi="Helvetica"/>
        </w:rPr>
        <w:t>mL</w:t>
      </w:r>
      <w:proofErr w:type="gramEnd"/>
      <w:r w:rsidRPr="00464609">
        <w:rPr>
          <w:rFonts w:ascii="Helvetica" w:hAnsi="Helvetica"/>
        </w:rPr>
        <w:t xml:space="preserve"> – milliliters</w:t>
      </w:r>
    </w:p>
    <w:p w14:paraId="4AB03FCA" w14:textId="77777777" w:rsidR="00422E15" w:rsidRPr="00464609" w:rsidRDefault="00422E15" w:rsidP="00422E15">
      <w:pPr>
        <w:pStyle w:val="ListParagraph"/>
        <w:ind w:left="1080"/>
        <w:rPr>
          <w:rFonts w:ascii="Helvetica" w:hAnsi="Helvetica"/>
        </w:rPr>
      </w:pPr>
    </w:p>
    <w:p w14:paraId="6B5F33EA" w14:textId="77777777" w:rsidR="00AC11DA" w:rsidRPr="00464609" w:rsidRDefault="00AC11DA" w:rsidP="00AC11DA">
      <w:pPr>
        <w:rPr>
          <w:rFonts w:ascii="Helvetica" w:hAnsi="Helvetica"/>
          <w:b/>
        </w:rPr>
      </w:pPr>
      <w:r w:rsidRPr="00464609">
        <w:rPr>
          <w:rFonts w:ascii="Helvetica" w:hAnsi="Helvetica"/>
          <w:b/>
        </w:rPr>
        <w:t>Related Documents</w:t>
      </w:r>
    </w:p>
    <w:p w14:paraId="74EEF192" w14:textId="77777777" w:rsidR="00464609" w:rsidRDefault="00464609" w:rsidP="00464609">
      <w:pPr>
        <w:pStyle w:val="ListParagraph"/>
        <w:ind w:left="0"/>
        <w:rPr>
          <w:ins w:id="7" w:author="Katya Frois-Moniz" w:date="2016-09-12T14:38:00Z"/>
          <w:rFonts w:ascii="Helvetica" w:hAnsi="Helvetica"/>
        </w:rPr>
        <w:pPrChange w:id="8" w:author="Katya Frois-Moniz" w:date="2016-09-12T14:38:00Z">
          <w:pPr>
            <w:pStyle w:val="ListParagraph"/>
            <w:ind w:left="1080"/>
          </w:pPr>
        </w:pPrChange>
      </w:pPr>
      <w:ins w:id="9" w:author="Katya Frois-Moniz" w:date="2016-09-12T14:38:00Z">
        <w:r>
          <w:rPr>
            <w:rFonts w:ascii="Helvetica" w:hAnsi="Helvetica"/>
          </w:rPr>
          <w:t>NA</w:t>
        </w:r>
      </w:ins>
    </w:p>
    <w:p w14:paraId="6C876111" w14:textId="0DB65DC3" w:rsidR="00B75A3C" w:rsidRPr="00464609" w:rsidDel="00464609" w:rsidRDefault="00EF13D3" w:rsidP="00464609">
      <w:pPr>
        <w:pStyle w:val="ListParagraph"/>
        <w:numPr>
          <w:ilvl w:val="0"/>
          <w:numId w:val="1"/>
        </w:numPr>
        <w:ind w:left="0"/>
        <w:rPr>
          <w:del w:id="10" w:author="Katya Frois-Moniz" w:date="2016-09-12T14:38:00Z"/>
          <w:rFonts w:ascii="Helvetica" w:hAnsi="Helvetica"/>
        </w:rPr>
        <w:pPrChange w:id="11" w:author="Katya Frois-Moniz" w:date="2016-09-12T14:38:00Z">
          <w:pPr>
            <w:pStyle w:val="ListParagraph"/>
            <w:numPr>
              <w:numId w:val="1"/>
            </w:numPr>
            <w:ind w:left="1080" w:hanging="360"/>
          </w:pPr>
        </w:pPrChange>
      </w:pPr>
      <w:del w:id="12" w:author="Katya Frois-Moniz" w:date="2016-09-12T14:38:00Z">
        <w:r w:rsidRPr="00464609" w:rsidDel="00464609">
          <w:rPr>
            <w:rFonts w:ascii="Helvetica" w:hAnsi="Helvetica"/>
          </w:rPr>
          <w:delText xml:space="preserve">SOP XXX – Biosafety cabinet cleaning and maintenance </w:delText>
        </w:r>
      </w:del>
    </w:p>
    <w:p w14:paraId="2AAFA3A7" w14:textId="7E96A96F" w:rsidR="00B106F7" w:rsidRPr="00464609" w:rsidDel="00464609" w:rsidRDefault="00B106F7" w:rsidP="00464609">
      <w:pPr>
        <w:pStyle w:val="ListParagraph"/>
        <w:numPr>
          <w:ilvl w:val="0"/>
          <w:numId w:val="1"/>
        </w:numPr>
        <w:ind w:left="0"/>
        <w:rPr>
          <w:del w:id="13" w:author="Katya Frois-Moniz" w:date="2016-09-12T14:38:00Z"/>
          <w:rFonts w:ascii="Helvetica" w:hAnsi="Helvetica"/>
        </w:rPr>
        <w:pPrChange w:id="14" w:author="Katya Frois-Moniz" w:date="2016-09-12T14:38:00Z">
          <w:pPr>
            <w:pStyle w:val="ListParagraph"/>
            <w:numPr>
              <w:numId w:val="1"/>
            </w:numPr>
            <w:ind w:left="1080" w:hanging="360"/>
          </w:pPr>
        </w:pPrChange>
      </w:pPr>
      <w:del w:id="15" w:author="Katya Frois-Moniz" w:date="2016-09-12T14:38:00Z">
        <w:r w:rsidRPr="00464609" w:rsidDel="00464609">
          <w:rPr>
            <w:rFonts w:ascii="Helvetica" w:hAnsi="Helvetica"/>
          </w:rPr>
          <w:delText xml:space="preserve">SOP XXX – Anaerobic chamber maintenance </w:delText>
        </w:r>
      </w:del>
    </w:p>
    <w:p w14:paraId="512E946F" w14:textId="77777777" w:rsidR="005306D5" w:rsidRPr="00464609" w:rsidRDefault="005306D5" w:rsidP="00464609">
      <w:pPr>
        <w:pStyle w:val="ListParagraph"/>
        <w:ind w:left="0"/>
        <w:rPr>
          <w:rFonts w:ascii="Helvetica" w:hAnsi="Helvetica"/>
        </w:rPr>
        <w:pPrChange w:id="16" w:author="Katya Frois-Moniz" w:date="2016-09-12T14:38:00Z">
          <w:pPr>
            <w:pStyle w:val="ListParagraph"/>
            <w:ind w:left="1080"/>
          </w:pPr>
        </w:pPrChange>
      </w:pPr>
    </w:p>
    <w:p w14:paraId="3F60796B" w14:textId="77777777" w:rsidR="00AC11DA" w:rsidRPr="00464609" w:rsidRDefault="00AC11DA" w:rsidP="00AC11DA">
      <w:pPr>
        <w:rPr>
          <w:rFonts w:ascii="Helvetica" w:hAnsi="Helvetica"/>
          <w:b/>
        </w:rPr>
      </w:pPr>
      <w:r w:rsidRPr="00464609">
        <w:rPr>
          <w:rFonts w:ascii="Helvetica" w:hAnsi="Helvetica"/>
          <w:b/>
        </w:rPr>
        <w:t>Required Equipment and Materials / Reagents</w:t>
      </w:r>
    </w:p>
    <w:p w14:paraId="15918C76" w14:textId="7C03D38A" w:rsidR="005306D5" w:rsidRPr="00464609" w:rsidRDefault="00422E15" w:rsidP="00464609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  <w:pPrChange w:id="17" w:author="Katya Frois-Moniz" w:date="2016-09-12T14:37:00Z">
          <w:pPr>
            <w:pStyle w:val="ListParagraph"/>
            <w:numPr>
              <w:numId w:val="1"/>
            </w:numPr>
            <w:ind w:left="1080" w:hanging="360"/>
          </w:pPr>
        </w:pPrChange>
      </w:pPr>
      <w:r w:rsidRPr="00464609">
        <w:rPr>
          <w:rFonts w:ascii="Helvetica" w:hAnsi="Helvetica"/>
        </w:rPr>
        <w:t xml:space="preserve">Graduated cylinder </w:t>
      </w:r>
    </w:p>
    <w:p w14:paraId="149879ED" w14:textId="29B15FFF" w:rsidR="00422E15" w:rsidRPr="00464609" w:rsidRDefault="00422E15" w:rsidP="00464609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  <w:pPrChange w:id="18" w:author="Katya Frois-Moniz" w:date="2016-09-12T14:37:00Z">
          <w:pPr>
            <w:pStyle w:val="ListParagraph"/>
            <w:numPr>
              <w:numId w:val="1"/>
            </w:numPr>
            <w:ind w:left="1080" w:hanging="360"/>
          </w:pPr>
        </w:pPrChange>
      </w:pPr>
      <w:r w:rsidRPr="00464609">
        <w:rPr>
          <w:rFonts w:ascii="Helvetica" w:hAnsi="Helvetica"/>
        </w:rPr>
        <w:t>Spray bottle, for example VWR catalog# 10216-884</w:t>
      </w:r>
    </w:p>
    <w:p w14:paraId="61CE25EB" w14:textId="7E437FC5" w:rsidR="00422E15" w:rsidRPr="00464609" w:rsidRDefault="00422E15" w:rsidP="00464609">
      <w:pPr>
        <w:pStyle w:val="ListParagraph"/>
        <w:numPr>
          <w:ilvl w:val="0"/>
          <w:numId w:val="1"/>
        </w:numPr>
        <w:spacing w:after="0" w:line="240" w:lineRule="auto"/>
        <w:ind w:left="630"/>
        <w:rPr>
          <w:rFonts w:ascii="Helvetica" w:eastAsia="Times New Roman" w:hAnsi="Helvetica" w:cs="Times New Roman"/>
        </w:rPr>
        <w:pPrChange w:id="19" w:author="Katya Frois-Moniz" w:date="2016-09-12T14:37:00Z">
          <w:pPr>
            <w:pStyle w:val="ListParagraph"/>
            <w:numPr>
              <w:numId w:val="1"/>
            </w:numPr>
            <w:spacing w:after="0" w:line="240" w:lineRule="auto"/>
            <w:ind w:left="1080" w:hanging="360"/>
          </w:pPr>
        </w:pPrChange>
      </w:pPr>
      <w:r w:rsidRPr="00464609">
        <w:rPr>
          <w:rFonts w:ascii="Helvetica" w:eastAsia="Times New Roman" w:hAnsi="Helvetica" w:cs="Tahoma"/>
          <w:color w:val="333333"/>
          <w:shd w:val="clear" w:color="auto" w:fill="FFFFFF"/>
        </w:rPr>
        <w:t>Clorox Germicidal Bleach, or equivalent germicidal bleach</w:t>
      </w:r>
    </w:p>
    <w:p w14:paraId="388A38CA" w14:textId="2DF157CC" w:rsidR="00422E15" w:rsidRPr="00464609" w:rsidRDefault="00422E15" w:rsidP="00464609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  <w:pPrChange w:id="20" w:author="Katya Frois-Moniz" w:date="2016-09-12T14:37:00Z">
          <w:pPr>
            <w:pStyle w:val="ListParagraph"/>
            <w:numPr>
              <w:numId w:val="1"/>
            </w:numPr>
            <w:ind w:left="1080" w:hanging="360"/>
          </w:pPr>
        </w:pPrChange>
      </w:pPr>
      <w:r w:rsidRPr="00464609">
        <w:rPr>
          <w:rFonts w:ascii="Helvetica" w:hAnsi="Helvetica"/>
        </w:rPr>
        <w:t xml:space="preserve">Water source, faucet water is acceptable </w:t>
      </w:r>
    </w:p>
    <w:p w14:paraId="2E62225A" w14:textId="77777777" w:rsidR="00AC11DA" w:rsidRPr="00464609" w:rsidRDefault="00AC11DA" w:rsidP="00464609">
      <w:pPr>
        <w:rPr>
          <w:rFonts w:ascii="Helvetica" w:hAnsi="Helvetica"/>
          <w:b/>
        </w:rPr>
      </w:pPr>
      <w:r w:rsidRPr="00464609">
        <w:rPr>
          <w:rFonts w:ascii="Helvetica" w:hAnsi="Helvetica"/>
          <w:b/>
        </w:rPr>
        <w:lastRenderedPageBreak/>
        <w:t>Precautions</w:t>
      </w:r>
    </w:p>
    <w:p w14:paraId="05CCA12E" w14:textId="77777777" w:rsidR="00AC11DA" w:rsidRPr="00464609" w:rsidRDefault="0099482B" w:rsidP="00464609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  <w:pPrChange w:id="21" w:author="Katya Frois-Moniz" w:date="2016-09-12T14:37:00Z">
          <w:pPr>
            <w:pStyle w:val="ListParagraph"/>
            <w:numPr>
              <w:numId w:val="1"/>
            </w:numPr>
            <w:ind w:left="1080" w:hanging="360"/>
          </w:pPr>
        </w:pPrChange>
      </w:pPr>
      <w:r w:rsidRPr="00464609">
        <w:rPr>
          <w:rFonts w:ascii="Helvetica" w:hAnsi="Helvetica"/>
        </w:rPr>
        <w:t>Personal protection equipment</w:t>
      </w:r>
      <w:r w:rsidR="00970299" w:rsidRPr="00464609">
        <w:rPr>
          <w:rFonts w:ascii="Helvetica" w:hAnsi="Helvetica"/>
        </w:rPr>
        <w:t xml:space="preserve"> including gloves, lab glasses, and lab coat must be worn when executing this procedure</w:t>
      </w:r>
    </w:p>
    <w:p w14:paraId="6E3EC8EA" w14:textId="391EE024" w:rsidR="008E4675" w:rsidRPr="00464609" w:rsidRDefault="008E4675" w:rsidP="00464609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  <w:pPrChange w:id="22" w:author="Katya Frois-Moniz" w:date="2016-09-12T14:37:00Z">
          <w:pPr>
            <w:pStyle w:val="ListParagraph"/>
            <w:numPr>
              <w:numId w:val="1"/>
            </w:numPr>
            <w:ind w:left="1080" w:hanging="360"/>
          </w:pPr>
        </w:pPrChange>
      </w:pPr>
      <w:r w:rsidRPr="00464609">
        <w:rPr>
          <w:rFonts w:ascii="Helvetica" w:hAnsi="Helvetica"/>
        </w:rPr>
        <w:t xml:space="preserve">Bleach mixture must be prepared every 7 days, do not use a mixture that is </w:t>
      </w:r>
      <w:del w:id="23" w:author="Katya Frois-Moniz" w:date="2016-09-12T14:38:00Z">
        <w:r w:rsidRPr="00464609" w:rsidDel="00464609">
          <w:rPr>
            <w:rFonts w:ascii="Helvetica" w:hAnsi="Helvetica"/>
          </w:rPr>
          <w:delText xml:space="preserve">greater </w:delText>
        </w:r>
      </w:del>
      <w:ins w:id="24" w:author="Katya Frois-Moniz" w:date="2016-09-12T14:38:00Z">
        <w:r w:rsidR="00464609">
          <w:rPr>
            <w:rFonts w:ascii="Helvetica" w:hAnsi="Helvetica"/>
          </w:rPr>
          <w:t>more</w:t>
        </w:r>
        <w:r w:rsidR="00464609" w:rsidRPr="00464609">
          <w:rPr>
            <w:rFonts w:ascii="Helvetica" w:hAnsi="Helvetica"/>
          </w:rPr>
          <w:t xml:space="preserve"> </w:t>
        </w:r>
      </w:ins>
      <w:r w:rsidRPr="00464609">
        <w:rPr>
          <w:rFonts w:ascii="Helvetica" w:hAnsi="Helvetica"/>
        </w:rPr>
        <w:t>than 7</w:t>
      </w:r>
      <w:ins w:id="25" w:author="Katya Frois-Moniz" w:date="2016-09-12T14:39:00Z">
        <w:r w:rsidR="00464609">
          <w:rPr>
            <w:rFonts w:ascii="Helvetica" w:hAnsi="Helvetica"/>
          </w:rPr>
          <w:t xml:space="preserve"> </w:t>
        </w:r>
      </w:ins>
      <w:r w:rsidRPr="00464609">
        <w:rPr>
          <w:rFonts w:ascii="Helvetica" w:hAnsi="Helvetica"/>
        </w:rPr>
        <w:t xml:space="preserve">days </w:t>
      </w:r>
      <w:del w:id="26" w:author="Katya Frois-Moniz" w:date="2016-09-12T14:39:00Z">
        <w:r w:rsidRPr="00464609" w:rsidDel="00464609">
          <w:rPr>
            <w:rFonts w:ascii="Helvetica" w:hAnsi="Helvetica"/>
          </w:rPr>
          <w:delText>since preparation</w:delText>
        </w:r>
      </w:del>
      <w:ins w:id="27" w:author="Katya Frois-Moniz" w:date="2016-09-12T14:39:00Z">
        <w:r w:rsidR="00464609">
          <w:rPr>
            <w:rFonts w:ascii="Helvetica" w:hAnsi="Helvetica"/>
          </w:rPr>
          <w:t>old.</w:t>
        </w:r>
      </w:ins>
      <w:r w:rsidRPr="00464609">
        <w:rPr>
          <w:rFonts w:ascii="Helvetica" w:hAnsi="Helvetica"/>
        </w:rPr>
        <w:t xml:space="preserve"> </w:t>
      </w:r>
    </w:p>
    <w:p w14:paraId="31A545BA" w14:textId="77777777" w:rsidR="00EC0575" w:rsidRPr="00464609" w:rsidRDefault="00EC0575" w:rsidP="00EC0575">
      <w:pPr>
        <w:pStyle w:val="ListParagraph"/>
        <w:ind w:left="1080"/>
        <w:rPr>
          <w:rFonts w:ascii="Helvetica" w:hAnsi="Helvetica"/>
        </w:rPr>
      </w:pPr>
    </w:p>
    <w:p w14:paraId="4C09B3B2" w14:textId="6C050034" w:rsidR="00BC55D5" w:rsidRPr="00464609" w:rsidRDefault="00AC11DA" w:rsidP="003E4FFC">
      <w:pPr>
        <w:rPr>
          <w:rFonts w:ascii="Helvetica" w:hAnsi="Helvetica"/>
          <w:b/>
        </w:rPr>
      </w:pPr>
      <w:r w:rsidRPr="00464609">
        <w:rPr>
          <w:rFonts w:ascii="Helvetica" w:hAnsi="Helvetica"/>
          <w:b/>
        </w:rPr>
        <w:t>Procedure</w:t>
      </w:r>
    </w:p>
    <w:p w14:paraId="5AFD3613" w14:textId="2E23C648" w:rsidR="000A6D9C" w:rsidRPr="00464609" w:rsidRDefault="00422E15" w:rsidP="00464609">
      <w:pPr>
        <w:pStyle w:val="ListParagraph"/>
        <w:numPr>
          <w:ilvl w:val="0"/>
          <w:numId w:val="4"/>
        </w:numPr>
        <w:ind w:left="630"/>
        <w:rPr>
          <w:rFonts w:ascii="Helvetica" w:hAnsi="Helvetica"/>
        </w:rPr>
        <w:pPrChange w:id="28" w:author="Katya Frois-Moniz" w:date="2016-09-12T14:37:00Z">
          <w:pPr>
            <w:pStyle w:val="ListParagraph"/>
            <w:numPr>
              <w:numId w:val="4"/>
            </w:numPr>
            <w:ind w:hanging="360"/>
          </w:pPr>
        </w:pPrChange>
      </w:pPr>
      <w:r w:rsidRPr="00464609">
        <w:rPr>
          <w:rFonts w:ascii="Helvetica" w:hAnsi="Helvetica"/>
        </w:rPr>
        <w:t>Using graduated cylinder measure out bleach volume to be 20% of total spray bottle volume. For example if using a 500mL spray bottle measure out 100mL</w:t>
      </w:r>
      <w:del w:id="29" w:author="Katya Frois-Moniz" w:date="2016-09-12T14:39:00Z">
        <w:r w:rsidRPr="00464609" w:rsidDel="00464609">
          <w:rPr>
            <w:rFonts w:ascii="Helvetica" w:hAnsi="Helvetica"/>
          </w:rPr>
          <w:delText>s</w:delText>
        </w:r>
      </w:del>
      <w:r w:rsidRPr="00464609">
        <w:rPr>
          <w:rFonts w:ascii="Helvetica" w:hAnsi="Helvetica"/>
        </w:rPr>
        <w:t xml:space="preserve"> of bleach</w:t>
      </w:r>
    </w:p>
    <w:p w14:paraId="2C183947" w14:textId="2D7A821D" w:rsidR="00422E15" w:rsidRPr="00464609" w:rsidRDefault="00422E15" w:rsidP="00464609">
      <w:pPr>
        <w:pStyle w:val="ListParagraph"/>
        <w:numPr>
          <w:ilvl w:val="0"/>
          <w:numId w:val="4"/>
        </w:numPr>
        <w:ind w:left="630"/>
        <w:rPr>
          <w:rFonts w:ascii="Helvetica" w:hAnsi="Helvetica"/>
        </w:rPr>
        <w:pPrChange w:id="30" w:author="Katya Frois-Moniz" w:date="2016-09-12T14:37:00Z">
          <w:pPr>
            <w:pStyle w:val="ListParagraph"/>
            <w:numPr>
              <w:numId w:val="4"/>
            </w:numPr>
            <w:ind w:hanging="360"/>
          </w:pPr>
        </w:pPrChange>
      </w:pPr>
      <w:r w:rsidRPr="00464609">
        <w:rPr>
          <w:rFonts w:ascii="Helvetica" w:hAnsi="Helvetica"/>
        </w:rPr>
        <w:t>Using graduated cylinder measure out water volume to be 80% of total spray bottle volume. For example if using a 500mL spray bottle measure out 400mLs of water</w:t>
      </w:r>
    </w:p>
    <w:p w14:paraId="18369F3E" w14:textId="5DB9D28D" w:rsidR="00422E15" w:rsidRPr="00464609" w:rsidRDefault="00422E15" w:rsidP="00464609">
      <w:pPr>
        <w:pStyle w:val="ListParagraph"/>
        <w:numPr>
          <w:ilvl w:val="0"/>
          <w:numId w:val="4"/>
        </w:numPr>
        <w:ind w:left="630"/>
        <w:rPr>
          <w:rFonts w:ascii="Helvetica" w:hAnsi="Helvetica"/>
        </w:rPr>
        <w:pPrChange w:id="31" w:author="Katya Frois-Moniz" w:date="2016-09-12T14:37:00Z">
          <w:pPr>
            <w:pStyle w:val="ListParagraph"/>
            <w:numPr>
              <w:numId w:val="4"/>
            </w:numPr>
            <w:ind w:hanging="360"/>
          </w:pPr>
        </w:pPrChange>
      </w:pPr>
      <w:r w:rsidRPr="00464609">
        <w:rPr>
          <w:rFonts w:ascii="Helvetica" w:hAnsi="Helvetica"/>
        </w:rPr>
        <w:t xml:space="preserve">Screw on spray bottle </w:t>
      </w:r>
      <w:del w:id="32" w:author="Katya Frois-Moniz" w:date="2016-09-12T14:39:00Z">
        <w:r w:rsidRPr="00464609" w:rsidDel="00464609">
          <w:rPr>
            <w:rFonts w:ascii="Helvetica" w:hAnsi="Helvetica"/>
          </w:rPr>
          <w:delText>lid</w:delText>
        </w:r>
      </w:del>
      <w:ins w:id="33" w:author="Katya Frois-Moniz" w:date="2016-09-12T14:39:00Z">
        <w:r w:rsidR="00464609">
          <w:rPr>
            <w:rFonts w:ascii="Helvetica" w:hAnsi="Helvetica"/>
          </w:rPr>
          <w:t>top</w:t>
        </w:r>
      </w:ins>
    </w:p>
    <w:p w14:paraId="53B65967" w14:textId="61248D78" w:rsidR="00422E15" w:rsidRPr="00464609" w:rsidRDefault="00422E15" w:rsidP="00464609">
      <w:pPr>
        <w:pStyle w:val="ListParagraph"/>
        <w:numPr>
          <w:ilvl w:val="0"/>
          <w:numId w:val="4"/>
        </w:numPr>
        <w:ind w:left="630"/>
        <w:rPr>
          <w:rFonts w:ascii="Helvetica" w:hAnsi="Helvetica"/>
        </w:rPr>
        <w:pPrChange w:id="34" w:author="Katya Frois-Moniz" w:date="2016-09-12T14:37:00Z">
          <w:pPr>
            <w:pStyle w:val="ListParagraph"/>
            <w:numPr>
              <w:numId w:val="4"/>
            </w:numPr>
            <w:ind w:hanging="360"/>
          </w:pPr>
        </w:pPrChange>
      </w:pPr>
      <w:r w:rsidRPr="00464609">
        <w:rPr>
          <w:rFonts w:ascii="Helvetica" w:hAnsi="Helvetica"/>
        </w:rPr>
        <w:t>Label bottle with name</w:t>
      </w:r>
      <w:ins w:id="35" w:author="Katya Frois-Moniz" w:date="2016-09-12T14:39:00Z">
        <w:r w:rsidR="00464609">
          <w:rPr>
            <w:rFonts w:ascii="Helvetica" w:hAnsi="Helvetica"/>
          </w:rPr>
          <w:t>,</w:t>
        </w:r>
      </w:ins>
      <w:r w:rsidR="008E4675" w:rsidRPr="00464609">
        <w:rPr>
          <w:rFonts w:ascii="Helvetica" w:hAnsi="Helvetica"/>
        </w:rPr>
        <w:t xml:space="preserve"> </w:t>
      </w:r>
      <w:del w:id="36" w:author="Katya Frois-Moniz" w:date="2016-09-12T14:39:00Z">
        <w:r w:rsidR="008E4675" w:rsidRPr="00464609" w:rsidDel="00464609">
          <w:rPr>
            <w:rFonts w:ascii="Helvetica" w:hAnsi="Helvetica"/>
          </w:rPr>
          <w:delText xml:space="preserve">and </w:delText>
        </w:r>
      </w:del>
      <w:r w:rsidR="008E4675" w:rsidRPr="00464609">
        <w:rPr>
          <w:rFonts w:ascii="Helvetica" w:hAnsi="Helvetica"/>
        </w:rPr>
        <w:t>date</w:t>
      </w:r>
      <w:ins w:id="37" w:author="Katya Frois-Moniz" w:date="2016-09-12T14:39:00Z">
        <w:r w:rsidR="00464609">
          <w:rPr>
            <w:rFonts w:ascii="Helvetica" w:hAnsi="Helvetica"/>
          </w:rPr>
          <w:t>, and ‘20% bleach’</w:t>
        </w:r>
      </w:ins>
      <w:bookmarkStart w:id="38" w:name="_GoBack"/>
      <w:bookmarkEnd w:id="38"/>
    </w:p>
    <w:p w14:paraId="7BF4A224" w14:textId="77777777" w:rsidR="00464609" w:rsidRDefault="00464609" w:rsidP="00AC11DA">
      <w:pPr>
        <w:rPr>
          <w:ins w:id="39" w:author="Katya Frois-Moniz" w:date="2016-09-12T14:37:00Z"/>
          <w:rFonts w:ascii="Helvetica" w:hAnsi="Helvetica"/>
          <w:b/>
        </w:rPr>
      </w:pPr>
    </w:p>
    <w:p w14:paraId="3EEFD1B7" w14:textId="77777777" w:rsidR="006C2847" w:rsidRPr="00464609" w:rsidRDefault="006C2847" w:rsidP="00AC11DA">
      <w:pPr>
        <w:rPr>
          <w:rFonts w:ascii="Helvetica" w:hAnsi="Helvetica"/>
          <w:b/>
        </w:rPr>
      </w:pPr>
      <w:r w:rsidRPr="00464609">
        <w:rPr>
          <w:rFonts w:ascii="Helvetica" w:hAnsi="Helvetica"/>
          <w:b/>
        </w:rPr>
        <w:t>Version History</w:t>
      </w:r>
    </w:p>
    <w:p w14:paraId="114D2E9A" w14:textId="57F56370" w:rsidR="006C2847" w:rsidRPr="00464609" w:rsidRDefault="00464609" w:rsidP="00AC11DA">
      <w:pPr>
        <w:rPr>
          <w:rFonts w:ascii="Helvetica" w:hAnsi="Helvetica"/>
        </w:rPr>
      </w:pPr>
      <w:ins w:id="40" w:author="Katya Frois-Moniz" w:date="2016-09-12T14:37:00Z">
        <w:r>
          <w:rPr>
            <w:rFonts w:ascii="Helvetica" w:hAnsi="Helvetica"/>
            <w:b/>
          </w:rPr>
          <w:t>NA. (</w:t>
        </w:r>
      </w:ins>
      <w:del w:id="41" w:author="Katya Frois-Moniz" w:date="2016-09-12T14:37:00Z">
        <w:r w:rsidR="00BC55D5" w:rsidRPr="00464609" w:rsidDel="00464609">
          <w:rPr>
            <w:rFonts w:ascii="Helvetica" w:hAnsi="Helvetica"/>
            <w:b/>
          </w:rPr>
          <w:tab/>
        </w:r>
      </w:del>
      <w:r w:rsidR="00422E15" w:rsidRPr="00464609">
        <w:rPr>
          <w:rFonts w:ascii="Helvetica" w:hAnsi="Helvetica"/>
        </w:rPr>
        <w:t>This is version 1 of 1</w:t>
      </w:r>
      <w:ins w:id="42" w:author="Katya Frois-Moniz" w:date="2016-09-12T14:37:00Z">
        <w:r>
          <w:rPr>
            <w:rFonts w:ascii="Helvetica" w:hAnsi="Helvetica"/>
          </w:rPr>
          <w:t>)</w:t>
        </w:r>
      </w:ins>
    </w:p>
    <w:p w14:paraId="72FD32D7" w14:textId="77777777" w:rsidR="00464609" w:rsidRDefault="00464609" w:rsidP="00AC11DA">
      <w:pPr>
        <w:rPr>
          <w:ins w:id="43" w:author="Katya Frois-Moniz" w:date="2016-09-12T14:37:00Z"/>
          <w:rFonts w:ascii="Helvetica" w:hAnsi="Helvetica"/>
          <w:b/>
        </w:rPr>
      </w:pPr>
    </w:p>
    <w:p w14:paraId="59018A9B" w14:textId="77777777" w:rsidR="006C2847" w:rsidRPr="00464609" w:rsidRDefault="006C2847" w:rsidP="00AC11DA">
      <w:pPr>
        <w:rPr>
          <w:rFonts w:ascii="Helvetica" w:hAnsi="Helvetica"/>
          <w:b/>
        </w:rPr>
      </w:pPr>
      <w:r w:rsidRPr="00464609">
        <w:rPr>
          <w:rFonts w:ascii="Helvetica" w:hAnsi="Helvetica"/>
          <w:b/>
        </w:rPr>
        <w:t>Worksheets</w:t>
      </w:r>
    </w:p>
    <w:p w14:paraId="34029D54" w14:textId="4FDE50BA" w:rsidR="004C0DC7" w:rsidRPr="00464609" w:rsidRDefault="006C2847" w:rsidP="00AC11DA">
      <w:pPr>
        <w:rPr>
          <w:rFonts w:ascii="Helvetica" w:hAnsi="Helvetica"/>
        </w:rPr>
      </w:pPr>
      <w:r w:rsidRPr="00464609">
        <w:rPr>
          <w:rFonts w:ascii="Helvetica" w:hAnsi="Helvetica"/>
        </w:rPr>
        <w:tab/>
      </w:r>
      <w:r w:rsidR="004C0DC7" w:rsidRPr="00464609">
        <w:rPr>
          <w:rFonts w:ascii="Helvetica" w:hAnsi="Helvetica"/>
        </w:rPr>
        <w:t xml:space="preserve"> </w:t>
      </w:r>
    </w:p>
    <w:p w14:paraId="761638CF" w14:textId="77777777" w:rsidR="006C2847" w:rsidRPr="00464609" w:rsidRDefault="006C2847" w:rsidP="00AC11DA">
      <w:pPr>
        <w:rPr>
          <w:rFonts w:ascii="Helvetica" w:hAnsi="Helvetica"/>
          <w:b/>
        </w:rPr>
      </w:pPr>
      <w:r w:rsidRPr="00464609">
        <w:rPr>
          <w:rFonts w:ascii="Helvetica" w:hAnsi="Helvetica"/>
          <w:b/>
        </w:rPr>
        <w:t>Appendix</w:t>
      </w:r>
    </w:p>
    <w:p w14:paraId="6A4302EC" w14:textId="7694545E" w:rsidR="00AC11DA" w:rsidRPr="00464609" w:rsidDel="00464609" w:rsidRDefault="00AC11DA" w:rsidP="00AC11DA">
      <w:pPr>
        <w:rPr>
          <w:del w:id="44" w:author="Katya Frois-Moniz" w:date="2016-09-12T14:37:00Z"/>
          <w:rFonts w:ascii="Helvetica" w:hAnsi="Helvetica"/>
        </w:rPr>
      </w:pPr>
    </w:p>
    <w:p w14:paraId="27D3F77F" w14:textId="33759A80" w:rsidR="00AC11DA" w:rsidRPr="00464609" w:rsidDel="00464609" w:rsidRDefault="00AC11DA" w:rsidP="00AC11DA">
      <w:pPr>
        <w:rPr>
          <w:del w:id="45" w:author="Katya Frois-Moniz" w:date="2016-09-12T14:37:00Z"/>
          <w:rFonts w:ascii="Helvetica" w:hAnsi="Helvetica"/>
        </w:rPr>
      </w:pPr>
    </w:p>
    <w:p w14:paraId="09CA7BDC" w14:textId="41B5002F" w:rsidR="00AC11DA" w:rsidRPr="00464609" w:rsidDel="00464609" w:rsidRDefault="00AC11DA" w:rsidP="00AC11DA">
      <w:pPr>
        <w:rPr>
          <w:del w:id="46" w:author="Katya Frois-Moniz" w:date="2016-09-12T14:37:00Z"/>
          <w:rFonts w:ascii="Helvetica" w:hAnsi="Helvetica"/>
        </w:rPr>
      </w:pPr>
    </w:p>
    <w:p w14:paraId="37FE6DA8" w14:textId="57D4E330" w:rsidR="00AC11DA" w:rsidRPr="00464609" w:rsidDel="00464609" w:rsidRDefault="00AC11DA" w:rsidP="00AC11DA">
      <w:pPr>
        <w:rPr>
          <w:del w:id="47" w:author="Katya Frois-Moniz" w:date="2016-09-12T14:37:00Z"/>
          <w:rFonts w:ascii="Helvetica" w:hAnsi="Helvetica"/>
        </w:rPr>
      </w:pPr>
    </w:p>
    <w:p w14:paraId="36C18B7E" w14:textId="1D1C99A8" w:rsidR="00AC11DA" w:rsidRPr="00464609" w:rsidDel="00464609" w:rsidRDefault="00AC11DA" w:rsidP="00AC11DA">
      <w:pPr>
        <w:pStyle w:val="ListParagraph"/>
        <w:numPr>
          <w:ilvl w:val="0"/>
          <w:numId w:val="1"/>
        </w:numPr>
        <w:rPr>
          <w:del w:id="48" w:author="Katya Frois-Moniz" w:date="2016-09-12T14:37:00Z"/>
          <w:rFonts w:ascii="Helvetica" w:hAnsi="Helvetica"/>
        </w:rPr>
      </w:pPr>
    </w:p>
    <w:p w14:paraId="3A1122DC" w14:textId="77777777" w:rsidR="00AC11DA" w:rsidRPr="00464609" w:rsidRDefault="00AC11DA">
      <w:pPr>
        <w:rPr>
          <w:rFonts w:ascii="Helvetica" w:hAnsi="Helvetica"/>
        </w:rPr>
      </w:pPr>
    </w:p>
    <w:sectPr w:rsidR="00AC11DA" w:rsidRPr="00464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837BF"/>
    <w:multiLevelType w:val="hybridMultilevel"/>
    <w:tmpl w:val="2AB60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4D10D8"/>
    <w:multiLevelType w:val="hybridMultilevel"/>
    <w:tmpl w:val="5428F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1F0486"/>
    <w:multiLevelType w:val="hybridMultilevel"/>
    <w:tmpl w:val="2E364014"/>
    <w:lvl w:ilvl="0" w:tplc="9176DA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7CA352F"/>
    <w:multiLevelType w:val="hybridMultilevel"/>
    <w:tmpl w:val="4F70F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DA"/>
    <w:rsid w:val="000102DA"/>
    <w:rsid w:val="00047F3B"/>
    <w:rsid w:val="00081AC4"/>
    <w:rsid w:val="000A6D9C"/>
    <w:rsid w:val="00106B53"/>
    <w:rsid w:val="00106C9B"/>
    <w:rsid w:val="001A02A0"/>
    <w:rsid w:val="00274BD1"/>
    <w:rsid w:val="003357C5"/>
    <w:rsid w:val="00387028"/>
    <w:rsid w:val="003A1F24"/>
    <w:rsid w:val="003E4FFC"/>
    <w:rsid w:val="00404047"/>
    <w:rsid w:val="00422E15"/>
    <w:rsid w:val="004240FA"/>
    <w:rsid w:val="00437F91"/>
    <w:rsid w:val="00464609"/>
    <w:rsid w:val="004C0DC7"/>
    <w:rsid w:val="005306D5"/>
    <w:rsid w:val="00561990"/>
    <w:rsid w:val="00567650"/>
    <w:rsid w:val="00676BF1"/>
    <w:rsid w:val="006B75F4"/>
    <w:rsid w:val="006C2847"/>
    <w:rsid w:val="006F7DFF"/>
    <w:rsid w:val="007721D2"/>
    <w:rsid w:val="00785145"/>
    <w:rsid w:val="007B07B3"/>
    <w:rsid w:val="00815743"/>
    <w:rsid w:val="00876CE6"/>
    <w:rsid w:val="0088099D"/>
    <w:rsid w:val="008E4675"/>
    <w:rsid w:val="0096676A"/>
    <w:rsid w:val="00970299"/>
    <w:rsid w:val="009857E7"/>
    <w:rsid w:val="0099482B"/>
    <w:rsid w:val="009A03FD"/>
    <w:rsid w:val="00A01357"/>
    <w:rsid w:val="00A743EB"/>
    <w:rsid w:val="00AC11DA"/>
    <w:rsid w:val="00AD7B3B"/>
    <w:rsid w:val="00AE6B0B"/>
    <w:rsid w:val="00B106F7"/>
    <w:rsid w:val="00B5190F"/>
    <w:rsid w:val="00B75A3C"/>
    <w:rsid w:val="00B948D0"/>
    <w:rsid w:val="00BC55D5"/>
    <w:rsid w:val="00C0063D"/>
    <w:rsid w:val="00C8330E"/>
    <w:rsid w:val="00DA02D5"/>
    <w:rsid w:val="00E37661"/>
    <w:rsid w:val="00E553CC"/>
    <w:rsid w:val="00E64847"/>
    <w:rsid w:val="00EC0575"/>
    <w:rsid w:val="00EC4210"/>
    <w:rsid w:val="00EF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935B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  <w:style w:type="table" w:styleId="TableGrid">
    <w:name w:val="Table Grid"/>
    <w:basedOn w:val="TableNormal"/>
    <w:uiPriority w:val="39"/>
    <w:rsid w:val="00BC5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460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60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  <w:style w:type="table" w:styleId="TableGrid">
    <w:name w:val="Table Grid"/>
    <w:basedOn w:val="TableNormal"/>
    <w:uiPriority w:val="39"/>
    <w:rsid w:val="00BC5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460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60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8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267</Words>
  <Characters>1523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Herber</dc:creator>
  <cp:keywords/>
  <dc:description/>
  <cp:lastModifiedBy>Katya Frois-Moniz</cp:lastModifiedBy>
  <cp:revision>7</cp:revision>
  <dcterms:created xsi:type="dcterms:W3CDTF">2016-05-31T18:56:00Z</dcterms:created>
  <dcterms:modified xsi:type="dcterms:W3CDTF">2016-09-12T18:40:00Z</dcterms:modified>
</cp:coreProperties>
</file>