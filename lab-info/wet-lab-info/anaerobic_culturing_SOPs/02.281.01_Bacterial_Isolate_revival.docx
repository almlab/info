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FDFAB" w14:textId="4BE9152A" w:rsidR="00BD7DE7" w:rsidRPr="00FB6B25" w:rsidRDefault="00BD7DE7">
      <w:pPr>
        <w:rPr>
          <w:rFonts w:ascii="Helvetica" w:hAnsi="Helvetica"/>
          <w:b/>
        </w:rPr>
      </w:pPr>
      <w:r w:rsidRPr="00FB6B25">
        <w:rPr>
          <w:rFonts w:ascii="Helvetica" w:hAnsi="Helvetica"/>
          <w:b/>
        </w:rPr>
        <w:t>SOP</w:t>
      </w:r>
      <w:r w:rsidR="00FB6B25" w:rsidRPr="00FB6B25">
        <w:rPr>
          <w:rFonts w:ascii="Helvetica" w:hAnsi="Helvetica"/>
          <w:b/>
        </w:rPr>
        <w:t>#</w:t>
      </w:r>
      <w:r w:rsidRPr="00FB6B25">
        <w:rPr>
          <w:rFonts w:ascii="Helvetica" w:hAnsi="Helvetica"/>
          <w:b/>
        </w:rPr>
        <w:t xml:space="preserve"> </w:t>
      </w:r>
      <w:r w:rsidR="00FB6B25" w:rsidRPr="00FB6B25">
        <w:rPr>
          <w:rFonts w:ascii="Helvetica" w:hAnsi="Helvetica"/>
          <w:b/>
        </w:rPr>
        <w:t>02.281.01</w:t>
      </w:r>
    </w:p>
    <w:p w14:paraId="1A96DBE7" w14:textId="77777777" w:rsidR="00FB6B25" w:rsidRPr="00FB6B25" w:rsidRDefault="00FB6B25">
      <w:pPr>
        <w:rPr>
          <w:rFonts w:ascii="Helvetica" w:hAnsi="Helvetica"/>
          <w:b/>
        </w:rPr>
      </w:pPr>
      <w:r w:rsidRPr="00FB6B25">
        <w:rPr>
          <w:rFonts w:ascii="Helvetica" w:hAnsi="Helvetica"/>
          <w:b/>
        </w:rPr>
        <w:t xml:space="preserve">Bacterial </w:t>
      </w:r>
      <w:r w:rsidR="008A622E" w:rsidRPr="00FB6B25">
        <w:rPr>
          <w:rFonts w:ascii="Helvetica" w:hAnsi="Helvetica"/>
          <w:b/>
        </w:rPr>
        <w:t>Isolate Revival</w:t>
      </w:r>
    </w:p>
    <w:p w14:paraId="26901312" w14:textId="77777777" w:rsidR="00FB6B25" w:rsidRPr="00FB6B25" w:rsidRDefault="00FB6B25">
      <w:pPr>
        <w:rPr>
          <w:rFonts w:ascii="Helvetica" w:hAnsi="Helvetica"/>
          <w:b/>
        </w:rPr>
      </w:pPr>
      <w:r w:rsidRPr="00FB6B25">
        <w:rPr>
          <w:rFonts w:ascii="Helvetica" w:hAnsi="Helvetica"/>
          <w:b/>
        </w:rPr>
        <w:t>Author: Allison Perrotta</w:t>
      </w:r>
    </w:p>
    <w:p w14:paraId="068461FD" w14:textId="38399D5D" w:rsidR="00AC11DA" w:rsidRPr="00FB6B25" w:rsidRDefault="00FB6B25">
      <w:pPr>
        <w:rPr>
          <w:rFonts w:ascii="Helvetica" w:hAnsi="Helvetica"/>
          <w:b/>
        </w:rPr>
      </w:pPr>
      <w:r w:rsidRPr="00FB6B25">
        <w:rPr>
          <w:rFonts w:ascii="Helvetica" w:hAnsi="Helvetica"/>
          <w:b/>
        </w:rPr>
        <w:t>Date of Rev.: 9/</w:t>
      </w:r>
      <w:del w:id="0" w:author="Katya Frois-Moniz" w:date="2016-09-12T14:31:00Z">
        <w:r w:rsidRPr="00FB6B25" w:rsidDel="00E604A8">
          <w:rPr>
            <w:rFonts w:ascii="Helvetica" w:hAnsi="Helvetica"/>
            <w:b/>
          </w:rPr>
          <w:delText>8</w:delText>
        </w:r>
      </w:del>
      <w:ins w:id="1" w:author="Katya Frois-Moniz" w:date="2016-09-12T14:31:00Z">
        <w:r w:rsidR="00E604A8">
          <w:rPr>
            <w:rFonts w:ascii="Helvetica" w:hAnsi="Helvetica"/>
            <w:b/>
          </w:rPr>
          <w:t>12</w:t>
        </w:r>
      </w:ins>
      <w:r w:rsidRPr="00FB6B25">
        <w:rPr>
          <w:rFonts w:ascii="Helvetica" w:hAnsi="Helvetica"/>
          <w:b/>
        </w:rPr>
        <w:t>/2016</w:t>
      </w:r>
      <w:r w:rsidR="00AC11DA" w:rsidRPr="00FB6B25">
        <w:rPr>
          <w:rFonts w:ascii="Helvetica" w:hAnsi="Helvetica"/>
          <w:b/>
        </w:rPr>
        <w:tab/>
      </w:r>
    </w:p>
    <w:p w14:paraId="3AA15F62" w14:textId="0905AC69" w:rsidR="00AC11DA" w:rsidRPr="00FB6B25" w:rsidRDefault="00D67809">
      <w:pPr>
        <w:rPr>
          <w:rFonts w:ascii="Helvetica" w:hAnsi="Helvetica"/>
          <w:b/>
        </w:rPr>
      </w:pPr>
      <w:r w:rsidRPr="00FB6B25">
        <w:rPr>
          <w:rFonts w:ascii="Helvetica" w:hAnsi="Helvetica"/>
          <w:b/>
        </w:rPr>
        <w:t xml:space="preserve">Page </w:t>
      </w:r>
      <w:del w:id="2" w:author="Katya Frois-Moniz" w:date="2016-09-08T10:23:00Z">
        <w:r w:rsidRPr="00FB6B25" w:rsidDel="00331B6C">
          <w:rPr>
            <w:rFonts w:ascii="Helvetica" w:hAnsi="Helvetica"/>
            <w:b/>
          </w:rPr>
          <w:delText xml:space="preserve"> </w:delText>
        </w:r>
      </w:del>
      <w:r w:rsidRPr="00FB6B25">
        <w:rPr>
          <w:rFonts w:ascii="Helvetica" w:hAnsi="Helvetica"/>
          <w:b/>
        </w:rPr>
        <w:t>1 of 3</w:t>
      </w:r>
    </w:p>
    <w:p w14:paraId="359A8DD9" w14:textId="77777777" w:rsidR="00FB6B25" w:rsidRDefault="00FB6B25">
      <w:pPr>
        <w:rPr>
          <w:rFonts w:ascii="Helvetica" w:hAnsi="Helvetica"/>
          <w:b/>
        </w:rPr>
      </w:pPr>
    </w:p>
    <w:p w14:paraId="5BD51368" w14:textId="77777777" w:rsidR="00AC11DA" w:rsidRPr="00FB6B25" w:rsidRDefault="00AC11DA">
      <w:pPr>
        <w:rPr>
          <w:rFonts w:ascii="Helvetica" w:hAnsi="Helvetica"/>
          <w:b/>
        </w:rPr>
      </w:pPr>
      <w:r w:rsidRPr="00FB6B25">
        <w:rPr>
          <w:rFonts w:ascii="Helvetica" w:hAnsi="Helvetica"/>
          <w:b/>
        </w:rPr>
        <w:t>Purpose</w:t>
      </w:r>
    </w:p>
    <w:p w14:paraId="185670B3" w14:textId="054089F2" w:rsidR="00AC11DA" w:rsidRPr="00FB6B25" w:rsidRDefault="00BD7DE7">
      <w:pPr>
        <w:rPr>
          <w:rFonts w:ascii="Helvetica" w:hAnsi="Helvetica"/>
        </w:rPr>
      </w:pPr>
      <w:r w:rsidRPr="00FB6B25">
        <w:rPr>
          <w:rFonts w:ascii="Helvetica" w:hAnsi="Helvetica"/>
        </w:rPr>
        <w:t xml:space="preserve">This </w:t>
      </w:r>
      <w:r w:rsidR="00AC11DA" w:rsidRPr="00FB6B25">
        <w:rPr>
          <w:rFonts w:ascii="Helvetica" w:hAnsi="Helvetica"/>
        </w:rPr>
        <w:t>SOP describes the procedure used to</w:t>
      </w:r>
      <w:r w:rsidR="008A622E" w:rsidRPr="00FB6B25">
        <w:rPr>
          <w:rFonts w:ascii="Helvetica" w:hAnsi="Helvetica"/>
        </w:rPr>
        <w:t xml:space="preserve"> revive bacterial isolates</w:t>
      </w:r>
      <w:r w:rsidR="006C2847" w:rsidRPr="00FB6B25">
        <w:rPr>
          <w:rFonts w:ascii="Helvetica" w:hAnsi="Helvetica"/>
        </w:rPr>
        <w:t>.</w:t>
      </w:r>
    </w:p>
    <w:p w14:paraId="17F8B2E0" w14:textId="77777777" w:rsidR="00FB6B25" w:rsidRDefault="00FB6B25">
      <w:pPr>
        <w:rPr>
          <w:rFonts w:ascii="Helvetica" w:hAnsi="Helvetica"/>
          <w:b/>
        </w:rPr>
      </w:pPr>
    </w:p>
    <w:p w14:paraId="472E366E" w14:textId="77777777" w:rsidR="00AC11DA" w:rsidRPr="00FB6B25" w:rsidRDefault="00AC11DA">
      <w:pPr>
        <w:rPr>
          <w:rFonts w:ascii="Helvetica" w:hAnsi="Helvetica"/>
          <w:b/>
        </w:rPr>
      </w:pPr>
      <w:r w:rsidRPr="00FB6B25">
        <w:rPr>
          <w:rFonts w:ascii="Helvetica" w:hAnsi="Helvetica"/>
          <w:b/>
        </w:rPr>
        <w:t>Scope</w:t>
      </w:r>
    </w:p>
    <w:p w14:paraId="52EAE4AA" w14:textId="2BE1EBE8" w:rsidR="00AC11DA" w:rsidRPr="00FB6B25" w:rsidRDefault="00AC11DA">
      <w:pPr>
        <w:rPr>
          <w:rFonts w:ascii="Helvetica" w:hAnsi="Helvetica"/>
        </w:rPr>
      </w:pPr>
      <w:del w:id="3" w:author="Katya Frois-Moniz" w:date="2016-09-12T14:27:00Z">
        <w:r w:rsidRPr="00FB6B25" w:rsidDel="00E604A8">
          <w:rPr>
            <w:rFonts w:ascii="Helvetica" w:hAnsi="Helvetica"/>
          </w:rPr>
          <w:delText>Description of</w:delText>
        </w:r>
        <w:r w:rsidR="006F44EE" w:rsidRPr="00FB6B25" w:rsidDel="00E604A8">
          <w:rPr>
            <w:rFonts w:ascii="Helvetica" w:hAnsi="Helvetica"/>
          </w:rPr>
          <w:delText xml:space="preserve"> scope –</w:delText>
        </w:r>
        <w:r w:rsidR="00FB6B25" w:rsidDel="00E604A8">
          <w:rPr>
            <w:rFonts w:ascii="Helvetica" w:hAnsi="Helvetica"/>
          </w:rPr>
          <w:delText xml:space="preserve"> </w:delText>
        </w:r>
        <w:r w:rsidR="006F44EE" w:rsidRPr="00FB6B25" w:rsidDel="00E604A8">
          <w:rPr>
            <w:rFonts w:ascii="Helvetica" w:hAnsi="Helvetica"/>
          </w:rPr>
          <w:delText>for</w:delText>
        </w:r>
      </w:del>
      <w:proofErr w:type="gramStart"/>
      <w:ins w:id="4" w:author="Katya Frois-Moniz" w:date="2016-09-12T14:27:00Z">
        <w:r w:rsidR="00E604A8">
          <w:rPr>
            <w:rFonts w:ascii="Helvetica" w:hAnsi="Helvetica"/>
          </w:rPr>
          <w:t>For</w:t>
        </w:r>
      </w:ins>
      <w:r w:rsidR="006F44EE" w:rsidRPr="00FB6B25">
        <w:rPr>
          <w:rFonts w:ascii="Helvetica" w:hAnsi="Helvetica"/>
        </w:rPr>
        <w:t xml:space="preserve"> exploratory purposes</w:t>
      </w:r>
      <w:r w:rsidR="00FB6B25">
        <w:rPr>
          <w:rFonts w:ascii="Helvetica" w:hAnsi="Helvetica"/>
        </w:rPr>
        <w:t>.</w:t>
      </w:r>
      <w:proofErr w:type="gramEnd"/>
      <w:r w:rsidR="006F44EE" w:rsidRPr="00FB6B25">
        <w:rPr>
          <w:rFonts w:ascii="Helvetica" w:hAnsi="Helvetica"/>
        </w:rPr>
        <w:t xml:space="preserve"> </w:t>
      </w:r>
    </w:p>
    <w:p w14:paraId="3E389C77" w14:textId="77777777" w:rsidR="00FB6B25" w:rsidRDefault="00FB6B25" w:rsidP="00BD7DE7">
      <w:pPr>
        <w:rPr>
          <w:rFonts w:ascii="Helvetica" w:hAnsi="Helvetica"/>
          <w:b/>
        </w:rPr>
      </w:pPr>
    </w:p>
    <w:p w14:paraId="18532B45" w14:textId="77777777" w:rsidR="00BD7DE7" w:rsidRPr="00FB6B25" w:rsidRDefault="00AC11DA" w:rsidP="00BD7DE7">
      <w:pPr>
        <w:rPr>
          <w:rFonts w:ascii="Helvetica" w:hAnsi="Helvetica"/>
          <w:b/>
        </w:rPr>
      </w:pPr>
      <w:r w:rsidRPr="00FB6B25">
        <w:rPr>
          <w:rFonts w:ascii="Helvetica" w:hAnsi="Helvetica"/>
          <w:b/>
        </w:rPr>
        <w:t>Regulatory References</w:t>
      </w:r>
    </w:p>
    <w:p w14:paraId="49AFC3EB" w14:textId="77777777" w:rsidR="00AC11DA" w:rsidRPr="00FB6B25" w:rsidRDefault="00AC11DA">
      <w:pPr>
        <w:rPr>
          <w:rFonts w:ascii="Helvetica" w:hAnsi="Helvetica"/>
        </w:rPr>
      </w:pPr>
      <w:r w:rsidRPr="00FB6B25">
        <w:rPr>
          <w:rFonts w:ascii="Helvetica" w:hAnsi="Helvetica"/>
        </w:rPr>
        <w:t>NA</w:t>
      </w:r>
    </w:p>
    <w:p w14:paraId="1CD75A66" w14:textId="77777777" w:rsidR="00FB6B25" w:rsidRDefault="00FB6B25">
      <w:pPr>
        <w:rPr>
          <w:rFonts w:ascii="Helvetica" w:hAnsi="Helvetica"/>
          <w:b/>
        </w:rPr>
      </w:pPr>
    </w:p>
    <w:p w14:paraId="76FBDDA4" w14:textId="77777777" w:rsidR="00AC11DA" w:rsidRPr="00FB6B25" w:rsidRDefault="00AC11DA">
      <w:pPr>
        <w:rPr>
          <w:rFonts w:ascii="Helvetica" w:hAnsi="Helvetica"/>
          <w:b/>
        </w:rPr>
      </w:pPr>
      <w:r w:rsidRPr="00FB6B25">
        <w:rPr>
          <w:rFonts w:ascii="Helvetica" w:hAnsi="Helvetica"/>
          <w:b/>
        </w:rPr>
        <w:t>Responsibility</w:t>
      </w:r>
    </w:p>
    <w:p w14:paraId="6FD4CA40" w14:textId="77777777" w:rsidR="006F44EE" w:rsidRPr="00FB6B25" w:rsidRDefault="006F44EE" w:rsidP="00FB6B25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</w:pPr>
      <w:r w:rsidRPr="00FB6B25">
        <w:rPr>
          <w:rFonts w:ascii="Helvetica" w:hAnsi="Helvetica"/>
        </w:rPr>
        <w:t>Responsibility of experimentalist – understanding and performing this procedure as described; reporting any deviations or problems to area supervisor; adequately documenting the procedures and results</w:t>
      </w:r>
    </w:p>
    <w:p w14:paraId="515FFA33" w14:textId="77777777" w:rsidR="006F44EE" w:rsidRPr="00FB6B25" w:rsidRDefault="006F44EE" w:rsidP="00FB6B25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</w:pPr>
      <w:r w:rsidRPr="00FB6B25">
        <w:rPr>
          <w:rFonts w:ascii="Helvetica" w:hAnsi="Helvetica"/>
        </w:rPr>
        <w:t>Area manager or supervisor – ensuring that the analyst performing this procedure is qualified; ensuring that the procedure is followed and update the procedure as necessary</w:t>
      </w:r>
    </w:p>
    <w:p w14:paraId="31625413" w14:textId="77777777" w:rsidR="00FB6B25" w:rsidRDefault="00FB6B25" w:rsidP="00AC11DA">
      <w:pPr>
        <w:rPr>
          <w:rFonts w:ascii="Helvetica" w:hAnsi="Helvetica"/>
          <w:b/>
        </w:rPr>
      </w:pPr>
    </w:p>
    <w:p w14:paraId="4D8F6AC3" w14:textId="77777777" w:rsidR="00AC11DA" w:rsidRPr="00FB6B25" w:rsidRDefault="00AC11DA" w:rsidP="00AC11DA">
      <w:pPr>
        <w:rPr>
          <w:rFonts w:ascii="Helvetica" w:hAnsi="Helvetica"/>
          <w:b/>
        </w:rPr>
      </w:pPr>
      <w:r w:rsidRPr="00FB6B25">
        <w:rPr>
          <w:rFonts w:ascii="Helvetica" w:hAnsi="Helvetica"/>
          <w:b/>
        </w:rPr>
        <w:t>Definitions/Abbreviations</w:t>
      </w:r>
    </w:p>
    <w:p w14:paraId="11FFA7F0" w14:textId="0CB3B461" w:rsidR="00BD7DE7" w:rsidRPr="00FB6B25" w:rsidRDefault="00494B27" w:rsidP="00FB6B25">
      <w:pPr>
        <w:ind w:left="630"/>
        <w:rPr>
          <w:rFonts w:ascii="Helvetica" w:hAnsi="Helvetica"/>
        </w:rPr>
      </w:pPr>
      <w:r w:rsidRPr="00FB6B25">
        <w:rPr>
          <w:rFonts w:ascii="Helvetica" w:hAnsi="Helvetica"/>
        </w:rPr>
        <w:t xml:space="preserve">Primary isolate </w:t>
      </w:r>
      <w:r w:rsidR="00BD7DE7" w:rsidRPr="00FB6B25">
        <w:rPr>
          <w:rFonts w:ascii="Helvetica" w:hAnsi="Helvetica"/>
        </w:rPr>
        <w:t xml:space="preserve"> </w:t>
      </w:r>
      <w:r w:rsidR="00CC358C" w:rsidRPr="00FB6B25">
        <w:rPr>
          <w:rFonts w:ascii="Helvetica" w:hAnsi="Helvetica"/>
        </w:rPr>
        <w:t xml:space="preserve">- isolates generated from </w:t>
      </w:r>
      <w:r w:rsidR="001F2B6C" w:rsidRPr="00FB6B25">
        <w:rPr>
          <w:rFonts w:ascii="Helvetica" w:hAnsi="Helvetica"/>
        </w:rPr>
        <w:t>isolation</w:t>
      </w:r>
      <w:r w:rsidR="00CC358C" w:rsidRPr="00FB6B25">
        <w:rPr>
          <w:rFonts w:ascii="Helvetica" w:hAnsi="Helvetica"/>
        </w:rPr>
        <w:t xml:space="preserve"> round</w:t>
      </w:r>
      <w:r w:rsidR="001F2B6C" w:rsidRPr="00FB6B25">
        <w:rPr>
          <w:rFonts w:ascii="Helvetica" w:hAnsi="Helvetica"/>
        </w:rPr>
        <w:t>s</w:t>
      </w:r>
      <w:r w:rsidR="00CC358C" w:rsidRPr="00FB6B25">
        <w:rPr>
          <w:rFonts w:ascii="Helvetica" w:hAnsi="Helvetica"/>
        </w:rPr>
        <w:t xml:space="preserve"> using human fecal matter, stored on a 96 well plate</w:t>
      </w:r>
    </w:p>
    <w:p w14:paraId="745E9B4F" w14:textId="651B9EFD" w:rsidR="00CC358C" w:rsidRPr="00FB6B25" w:rsidRDefault="00CC358C" w:rsidP="00FB6B25">
      <w:pPr>
        <w:ind w:left="630"/>
        <w:rPr>
          <w:rFonts w:ascii="Helvetica" w:hAnsi="Helvetica"/>
        </w:rPr>
      </w:pPr>
      <w:r w:rsidRPr="00FB6B25">
        <w:rPr>
          <w:rFonts w:ascii="Helvetica" w:hAnsi="Helvetica"/>
        </w:rPr>
        <w:t>Culture – an actively growing cultivation of an isolate in liquid media</w:t>
      </w:r>
    </w:p>
    <w:p w14:paraId="325431AB" w14:textId="6FAF4120" w:rsidR="00494B27" w:rsidRPr="00FB6B25" w:rsidRDefault="00CC358C" w:rsidP="00FB6B25">
      <w:pPr>
        <w:ind w:left="630"/>
        <w:rPr>
          <w:rFonts w:ascii="Helvetica" w:hAnsi="Helvetica"/>
        </w:rPr>
      </w:pPr>
      <w:r w:rsidRPr="00FB6B25">
        <w:rPr>
          <w:rFonts w:ascii="Helvetica" w:hAnsi="Helvetica"/>
        </w:rPr>
        <w:t>Revived freezer stock – A glycerol stock made from an aliquot of a culture</w:t>
      </w:r>
      <w:r w:rsidR="001F2B6C" w:rsidRPr="00FB6B25">
        <w:rPr>
          <w:rFonts w:ascii="Helvetica" w:hAnsi="Helvetica"/>
        </w:rPr>
        <w:t xml:space="preserve">, used as the stock of each particular isolate after revival to limit freeze/thaw and cover opening cycles on the primary isolation plate. </w:t>
      </w:r>
    </w:p>
    <w:p w14:paraId="244022AA" w14:textId="77777777" w:rsidR="00FB6B25" w:rsidRDefault="00FB6B25" w:rsidP="00AC11DA">
      <w:pPr>
        <w:rPr>
          <w:rFonts w:ascii="Helvetica" w:hAnsi="Helvetica"/>
          <w:b/>
        </w:rPr>
      </w:pPr>
    </w:p>
    <w:p w14:paraId="17DA67A6" w14:textId="77777777" w:rsidR="00AC11DA" w:rsidRPr="00FB6B25" w:rsidRDefault="00AC11DA" w:rsidP="00AC11DA">
      <w:pPr>
        <w:rPr>
          <w:rFonts w:ascii="Helvetica" w:hAnsi="Helvetica"/>
          <w:b/>
        </w:rPr>
      </w:pPr>
      <w:r w:rsidRPr="00FB6B25">
        <w:rPr>
          <w:rFonts w:ascii="Helvetica" w:hAnsi="Helvetica"/>
          <w:b/>
        </w:rPr>
        <w:t>Related Documents</w:t>
      </w:r>
    </w:p>
    <w:p w14:paraId="19B5B0A4" w14:textId="77777777" w:rsidR="00E604A8" w:rsidRDefault="00E604A8" w:rsidP="00FB6B25">
      <w:pPr>
        <w:ind w:left="630"/>
        <w:rPr>
          <w:ins w:id="5" w:author="Katya Frois-Moniz" w:date="2016-09-12T14:29:00Z"/>
          <w:rFonts w:ascii="Helvetica" w:hAnsi="Helvetica"/>
        </w:rPr>
      </w:pPr>
      <w:ins w:id="6" w:author="Katya Frois-Moniz" w:date="2016-09-12T14:29:00Z">
        <w:r>
          <w:rPr>
            <w:rFonts w:ascii="Helvetica" w:eastAsia="Times New Roman" w:hAnsi="Helvetica" w:cs="Times New Roman"/>
          </w:rPr>
          <w:t>SOP# 02.041.01 Bleach solution preparation</w:t>
        </w:r>
        <w:r w:rsidRPr="00FB6B25">
          <w:rPr>
            <w:rFonts w:ascii="Helvetica" w:hAnsi="Helvetica"/>
          </w:rPr>
          <w:t xml:space="preserve"> </w:t>
        </w:r>
      </w:ins>
    </w:p>
    <w:p w14:paraId="31268FFC" w14:textId="6A4635A1" w:rsidR="00FB6B25" w:rsidRDefault="00FB6B25" w:rsidP="00FB6B25">
      <w:pPr>
        <w:ind w:left="630"/>
        <w:rPr>
          <w:rFonts w:ascii="Helvetica" w:hAnsi="Helvetica"/>
        </w:rPr>
      </w:pPr>
      <w:r w:rsidRPr="00FB6B25">
        <w:rPr>
          <w:rFonts w:ascii="Helvetica" w:hAnsi="Helvetica"/>
        </w:rPr>
        <w:lastRenderedPageBreak/>
        <w:t>SOP</w:t>
      </w:r>
      <w:r>
        <w:rPr>
          <w:rFonts w:ascii="Helvetica" w:hAnsi="Helvetica"/>
        </w:rPr>
        <w:t>#</w:t>
      </w:r>
      <w:r w:rsidRPr="00FB6B25">
        <w:rPr>
          <w:rFonts w:ascii="Helvetica" w:hAnsi="Helvetica"/>
        </w:rPr>
        <w:t xml:space="preserve"> </w:t>
      </w:r>
      <w:r>
        <w:rPr>
          <w:rFonts w:ascii="Helvetica" w:hAnsi="Helvetica"/>
        </w:rPr>
        <w:t>003.001.01</w:t>
      </w:r>
      <w:r w:rsidRPr="00FB6B25">
        <w:rPr>
          <w:rFonts w:ascii="Helvetica" w:hAnsi="Helvetica"/>
        </w:rPr>
        <w:t xml:space="preserve"> – Anaerobic chamber </w:t>
      </w:r>
      <w:r>
        <w:rPr>
          <w:rFonts w:ascii="Helvetica" w:hAnsi="Helvetica"/>
        </w:rPr>
        <w:t xml:space="preserve">operation and </w:t>
      </w:r>
      <w:r w:rsidRPr="00FB6B25">
        <w:rPr>
          <w:rFonts w:ascii="Helvetica" w:hAnsi="Helvetica"/>
        </w:rPr>
        <w:t xml:space="preserve">maintenance </w:t>
      </w:r>
    </w:p>
    <w:p w14:paraId="30C70D65" w14:textId="2F6E8034" w:rsidR="00BD7DE7" w:rsidRPr="00FB6B25" w:rsidRDefault="00C63CA7" w:rsidP="00FB6B25">
      <w:pPr>
        <w:ind w:left="630"/>
        <w:rPr>
          <w:rFonts w:ascii="Helvetica" w:hAnsi="Helvetica"/>
        </w:rPr>
      </w:pPr>
      <w:r w:rsidRPr="00FB6B25">
        <w:rPr>
          <w:rFonts w:ascii="Helvetica" w:hAnsi="Helvetica"/>
        </w:rPr>
        <w:t>SOP</w:t>
      </w:r>
      <w:r w:rsidR="00FB6B25">
        <w:rPr>
          <w:rFonts w:ascii="Helvetica" w:hAnsi="Helvetica"/>
        </w:rPr>
        <w:t>#</w:t>
      </w:r>
      <w:r w:rsidRPr="00FB6B25">
        <w:rPr>
          <w:rFonts w:ascii="Helvetica" w:hAnsi="Helvetica"/>
        </w:rPr>
        <w:t xml:space="preserve"> </w:t>
      </w:r>
      <w:r w:rsidR="00FB6B25">
        <w:rPr>
          <w:rFonts w:ascii="Helvetica" w:hAnsi="Helvetica"/>
        </w:rPr>
        <w:t>03.003.01</w:t>
      </w:r>
      <w:r w:rsidRPr="00FB6B25">
        <w:rPr>
          <w:rFonts w:ascii="Helvetica" w:hAnsi="Helvetica"/>
        </w:rPr>
        <w:t xml:space="preserve"> - </w:t>
      </w:r>
      <w:r w:rsidR="008A622E" w:rsidRPr="00FB6B25">
        <w:rPr>
          <w:rFonts w:ascii="Helvetica" w:hAnsi="Helvetica"/>
        </w:rPr>
        <w:t>Biosafety cabinet</w:t>
      </w:r>
      <w:r w:rsidRPr="00FB6B25">
        <w:rPr>
          <w:rFonts w:ascii="Helvetica" w:hAnsi="Helvetica"/>
        </w:rPr>
        <w:t xml:space="preserve"> </w:t>
      </w:r>
      <w:r w:rsidR="00FB6B25">
        <w:rPr>
          <w:rFonts w:ascii="Helvetica" w:hAnsi="Helvetica"/>
        </w:rPr>
        <w:t xml:space="preserve">operation and </w:t>
      </w:r>
      <w:r w:rsidR="003801DC" w:rsidRPr="00FB6B25">
        <w:rPr>
          <w:rFonts w:ascii="Helvetica" w:hAnsi="Helvetica"/>
        </w:rPr>
        <w:t>maintenance</w:t>
      </w:r>
    </w:p>
    <w:p w14:paraId="0D652D5C" w14:textId="3F974EB5" w:rsidR="00FB6B25" w:rsidRDefault="00FB6B25" w:rsidP="00FB6B25">
      <w:pPr>
        <w:ind w:left="630"/>
        <w:rPr>
          <w:rFonts w:ascii="Helvetica" w:hAnsi="Helvetica"/>
        </w:rPr>
      </w:pPr>
      <w:r w:rsidRPr="00FB6B25">
        <w:rPr>
          <w:rFonts w:ascii="Helvetica" w:hAnsi="Helvetica"/>
        </w:rPr>
        <w:t>SOP</w:t>
      </w:r>
      <w:r>
        <w:rPr>
          <w:rFonts w:ascii="Helvetica" w:hAnsi="Helvetica"/>
        </w:rPr>
        <w:t># 02.040.01 – Glycerol buffer preparation</w:t>
      </w:r>
      <w:r w:rsidRPr="00FB6B25">
        <w:rPr>
          <w:rFonts w:ascii="Helvetica" w:hAnsi="Helvetica"/>
        </w:rPr>
        <w:t xml:space="preserve"> </w:t>
      </w:r>
    </w:p>
    <w:p w14:paraId="7A0380EB" w14:textId="77777777" w:rsidR="00325A10" w:rsidDel="00E604A8" w:rsidRDefault="00C63CA7" w:rsidP="00FB6B25">
      <w:pPr>
        <w:ind w:left="630"/>
        <w:rPr>
          <w:ins w:id="7" w:author="Allison Perrotta" w:date="2016-09-08T15:52:00Z"/>
          <w:del w:id="8" w:author="Katya Frois-Moniz" w:date="2016-09-12T14:28:00Z"/>
          <w:rFonts w:ascii="Helvetica" w:hAnsi="Helvetica"/>
        </w:rPr>
      </w:pPr>
      <w:r w:rsidRPr="00FB6B25">
        <w:rPr>
          <w:rFonts w:ascii="Helvetica" w:hAnsi="Helvetica"/>
        </w:rPr>
        <w:t>SOP</w:t>
      </w:r>
      <w:ins w:id="9" w:author="Katya Frois-Moniz" w:date="2016-09-08T10:20:00Z">
        <w:r w:rsidR="00331B6C">
          <w:rPr>
            <w:rFonts w:ascii="Helvetica" w:hAnsi="Helvetica"/>
          </w:rPr>
          <w:t># 02.20</w:t>
        </w:r>
      </w:ins>
      <w:ins w:id="10" w:author="Katya Frois-Moniz" w:date="2016-09-08T10:24:00Z">
        <w:r w:rsidR="00331B6C">
          <w:rPr>
            <w:rFonts w:ascii="Helvetica" w:hAnsi="Helvetica"/>
          </w:rPr>
          <w:t>3</w:t>
        </w:r>
      </w:ins>
      <w:ins w:id="11" w:author="Katya Frois-Moniz" w:date="2016-09-08T10:20:00Z">
        <w:r w:rsidR="00331B6C">
          <w:rPr>
            <w:rFonts w:ascii="Helvetica" w:hAnsi="Helvetica"/>
          </w:rPr>
          <w:t xml:space="preserve">.01 Bacterial isolation from feces - </w:t>
        </w:r>
      </w:ins>
      <w:ins w:id="12" w:author="Katya Frois-Moniz" w:date="2016-09-08T10:24:00Z">
        <w:r w:rsidR="00331B6C">
          <w:rPr>
            <w:rFonts w:ascii="Helvetica" w:hAnsi="Helvetica"/>
          </w:rPr>
          <w:t>CGM</w:t>
        </w:r>
      </w:ins>
      <w:r w:rsidRPr="00FB6B25">
        <w:rPr>
          <w:rFonts w:ascii="Helvetica" w:hAnsi="Helvetica"/>
        </w:rPr>
        <w:t xml:space="preserve"> </w:t>
      </w:r>
    </w:p>
    <w:p w14:paraId="04D1426F" w14:textId="77777777" w:rsidR="00325A10" w:rsidRPr="00F66DC3" w:rsidRDefault="00325A10">
      <w:pPr>
        <w:ind w:left="630"/>
        <w:rPr>
          <w:ins w:id="13" w:author="Allison Perrotta" w:date="2016-09-08T15:52:00Z"/>
          <w:rFonts w:ascii="Helvetica" w:hAnsi="Helvetica"/>
        </w:rPr>
        <w:pPrChange w:id="14" w:author="Katya Frois-Moniz" w:date="2016-09-12T14:28:00Z">
          <w:pPr>
            <w:ind w:left="720"/>
          </w:pPr>
        </w:pPrChange>
      </w:pPr>
      <w:ins w:id="15" w:author="Allison Perrotta" w:date="2016-09-08T15:52:00Z">
        <w:r>
          <w:rPr>
            <w:rFonts w:ascii="Helvetica" w:hAnsi="Helvetica"/>
          </w:rPr>
          <w:t xml:space="preserve">SOP# 02.080.01 - </w:t>
        </w:r>
        <w:r w:rsidRPr="006416EE">
          <w:rPr>
            <w:rFonts w:ascii="Lucida Grande" w:hAnsi="Lucida Grande" w:cs="Lucida Grande"/>
            <w:color w:val="000000"/>
          </w:rPr>
          <w:t xml:space="preserve">Pre-reduced media and buffers - liquid </w:t>
        </w:r>
        <w:proofErr w:type="spellStart"/>
        <w:r w:rsidRPr="006416EE">
          <w:rPr>
            <w:rFonts w:ascii="Lucida Grande" w:hAnsi="Lucida Grande" w:cs="Lucida Grande"/>
            <w:color w:val="000000"/>
          </w:rPr>
          <w:t>sparging</w:t>
        </w:r>
        <w:proofErr w:type="spellEnd"/>
      </w:ins>
    </w:p>
    <w:p w14:paraId="5F59971C" w14:textId="7375AF41" w:rsidR="00BD7DE7" w:rsidRPr="00FB6B25" w:rsidDel="00331B6C" w:rsidRDefault="00C63CA7" w:rsidP="00FB6B25">
      <w:pPr>
        <w:ind w:left="630"/>
        <w:rPr>
          <w:del w:id="16" w:author="Katya Frois-Moniz" w:date="2016-09-08T10:24:00Z"/>
          <w:rFonts w:ascii="Helvetica" w:hAnsi="Helvetica"/>
        </w:rPr>
      </w:pPr>
      <w:del w:id="17" w:author="Katya Frois-Moniz" w:date="2016-09-08T10:21:00Z">
        <w:r w:rsidRPr="00FB6B25" w:rsidDel="00331B6C">
          <w:rPr>
            <w:rFonts w:ascii="Helvetica" w:hAnsi="Helvetica"/>
          </w:rPr>
          <w:delText xml:space="preserve">XXX - </w:delText>
        </w:r>
        <w:r w:rsidR="008A622E" w:rsidRPr="00FB6B25" w:rsidDel="00331B6C">
          <w:rPr>
            <w:rFonts w:ascii="Helvetica" w:hAnsi="Helvetica"/>
          </w:rPr>
          <w:delText xml:space="preserve">Isolation RCM </w:delText>
        </w:r>
      </w:del>
    </w:p>
    <w:p w14:paraId="181F2DED" w14:textId="34ECEF14" w:rsidR="008A622E" w:rsidRPr="00FB6B25" w:rsidDel="00331B6C" w:rsidRDefault="00C63CA7" w:rsidP="00FB6B25">
      <w:pPr>
        <w:ind w:left="630"/>
        <w:rPr>
          <w:del w:id="18" w:author="Katya Frois-Moniz" w:date="2016-09-08T10:24:00Z"/>
          <w:rFonts w:ascii="Helvetica" w:hAnsi="Helvetica"/>
        </w:rPr>
      </w:pPr>
      <w:del w:id="19" w:author="Katya Frois-Moniz" w:date="2016-09-08T10:24:00Z">
        <w:r w:rsidRPr="00FB6B25" w:rsidDel="00331B6C">
          <w:rPr>
            <w:rFonts w:ascii="Helvetica" w:hAnsi="Helvetica"/>
          </w:rPr>
          <w:delText>SOP</w:delText>
        </w:r>
      </w:del>
      <w:del w:id="20" w:author="Katya Frois-Moniz" w:date="2016-09-08T10:21:00Z">
        <w:r w:rsidRPr="00FB6B25" w:rsidDel="00331B6C">
          <w:rPr>
            <w:rFonts w:ascii="Helvetica" w:hAnsi="Helvetica"/>
          </w:rPr>
          <w:delText xml:space="preserve"> XXX </w:delText>
        </w:r>
      </w:del>
      <w:del w:id="21" w:author="Katya Frois-Moniz" w:date="2016-09-08T10:24:00Z">
        <w:r w:rsidRPr="00FB6B25" w:rsidDel="00331B6C">
          <w:rPr>
            <w:rFonts w:ascii="Helvetica" w:hAnsi="Helvetica"/>
          </w:rPr>
          <w:delText>- Isolation CGM</w:delText>
        </w:r>
      </w:del>
    </w:p>
    <w:p w14:paraId="3B821D1E" w14:textId="009CA9C9" w:rsidR="00C63CA7" w:rsidRPr="00FB6B25" w:rsidDel="00E604A8" w:rsidRDefault="00C63CA7" w:rsidP="00FB6B25">
      <w:pPr>
        <w:ind w:left="630"/>
        <w:rPr>
          <w:del w:id="22" w:author="Katya Frois-Moniz" w:date="2016-09-12T14:28:00Z"/>
          <w:rFonts w:ascii="Helvetica" w:hAnsi="Helvetica"/>
        </w:rPr>
      </w:pPr>
      <w:del w:id="23" w:author="Katya Frois-Moniz" w:date="2016-09-08T10:24:00Z">
        <w:r w:rsidRPr="00FB6B25" w:rsidDel="00331B6C">
          <w:rPr>
            <w:rFonts w:ascii="Helvetica" w:hAnsi="Helvetica"/>
          </w:rPr>
          <w:delText>SOP XXX - Isolation Bacteroides</w:delText>
        </w:r>
      </w:del>
    </w:p>
    <w:p w14:paraId="466F6DED" w14:textId="3D7E055A" w:rsidR="00494B27" w:rsidRPr="00FB6B25" w:rsidRDefault="00494B27" w:rsidP="00FB6B25">
      <w:pPr>
        <w:ind w:left="630"/>
        <w:rPr>
          <w:rFonts w:ascii="Helvetica" w:hAnsi="Helvetica"/>
        </w:rPr>
      </w:pPr>
    </w:p>
    <w:p w14:paraId="763C1A73" w14:textId="5D5BC8F8" w:rsidR="00C63CA7" w:rsidRPr="00FB6B25" w:rsidRDefault="00AC11DA" w:rsidP="0055436D">
      <w:pPr>
        <w:rPr>
          <w:rFonts w:ascii="Helvetica" w:hAnsi="Helvetica"/>
          <w:b/>
        </w:rPr>
      </w:pPr>
      <w:r w:rsidRPr="00FB6B25">
        <w:rPr>
          <w:rFonts w:ascii="Helvetica" w:hAnsi="Helvetica"/>
          <w:b/>
        </w:rPr>
        <w:t>Required Equipment and Materials / Reagents</w:t>
      </w:r>
    </w:p>
    <w:p w14:paraId="1A8FA510" w14:textId="7ECDE43C" w:rsidR="00C63CA7" w:rsidRPr="00331B6C" w:rsidRDefault="00C63CA7">
      <w:pPr>
        <w:pStyle w:val="ListParagraph"/>
        <w:numPr>
          <w:ilvl w:val="0"/>
          <w:numId w:val="4"/>
        </w:numPr>
        <w:shd w:val="clear" w:color="auto" w:fill="FFFFFF"/>
        <w:ind w:left="630"/>
        <w:rPr>
          <w:rFonts w:ascii="Helvetica" w:hAnsi="Helvetica"/>
        </w:rPr>
        <w:pPrChange w:id="24" w:author="Katya Frois-Moniz" w:date="2016-09-08T10:19:00Z">
          <w:pPr>
            <w:pStyle w:val="ListParagraph"/>
            <w:numPr>
              <w:numId w:val="4"/>
            </w:numPr>
            <w:shd w:val="clear" w:color="auto" w:fill="FFFFFF"/>
            <w:ind w:left="1080" w:hanging="360"/>
          </w:pPr>
        </w:pPrChange>
      </w:pPr>
      <w:r w:rsidRPr="00331B6C">
        <w:rPr>
          <w:rFonts w:ascii="Helvetica" w:hAnsi="Helvetica"/>
        </w:rPr>
        <w:t>96 well plate of previously isolated bacteria</w:t>
      </w:r>
      <w:ins w:id="25" w:author="Katya Frois-Moniz" w:date="2016-09-08T10:24:00Z">
        <w:r w:rsidR="00331B6C">
          <w:rPr>
            <w:rFonts w:ascii="Helvetica" w:hAnsi="Helvetica"/>
          </w:rPr>
          <w:t xml:space="preserve"> from any isolation procedure (e.g. </w:t>
        </w:r>
        <w:r w:rsidR="00331B6C" w:rsidRPr="00FB6B25">
          <w:rPr>
            <w:rFonts w:ascii="Helvetica" w:hAnsi="Helvetica"/>
          </w:rPr>
          <w:t>SOP</w:t>
        </w:r>
        <w:r w:rsidR="00331B6C">
          <w:rPr>
            <w:rFonts w:ascii="Helvetica" w:hAnsi="Helvetica"/>
          </w:rPr>
          <w:t># 02.203.01 Bacterial isolation from feces – CGM)</w:t>
        </w:r>
      </w:ins>
      <w:del w:id="26" w:author="Katya Frois-Moniz" w:date="2016-09-08T10:25:00Z">
        <w:r w:rsidR="0031509B" w:rsidRPr="00331B6C" w:rsidDel="00331B6C">
          <w:rPr>
            <w:rFonts w:ascii="Helvetica" w:hAnsi="Helvetica"/>
          </w:rPr>
          <w:delText>,</w:delText>
        </w:r>
      </w:del>
      <w:r w:rsidR="0031509B" w:rsidRPr="00331B6C">
        <w:rPr>
          <w:rFonts w:ascii="Helvetica" w:hAnsi="Helvetica"/>
        </w:rPr>
        <w:t xml:space="preserve"> </w:t>
      </w:r>
      <w:del w:id="27" w:author="Katya Frois-Moniz" w:date="2016-09-08T10:20:00Z">
        <w:r w:rsidR="0031509B" w:rsidRPr="00331B6C" w:rsidDel="00331B6C">
          <w:rPr>
            <w:rFonts w:ascii="Helvetica" w:hAnsi="Helvetica"/>
          </w:rPr>
          <w:delText>for example</w:delText>
        </w:r>
      </w:del>
      <w:del w:id="28" w:author="Katya Frois-Moniz" w:date="2016-09-12T14:28:00Z">
        <w:r w:rsidR="0031509B" w:rsidRPr="00331B6C" w:rsidDel="00E604A8">
          <w:rPr>
            <w:rFonts w:ascii="Helvetica" w:hAnsi="Helvetica"/>
          </w:rPr>
          <w:delText xml:space="preserve"> </w:delText>
        </w:r>
      </w:del>
      <w:del w:id="29" w:author="Katya Frois-Moniz" w:date="2016-09-08T10:20:00Z">
        <w:r w:rsidR="0031509B" w:rsidRPr="00331B6C" w:rsidDel="00331B6C">
          <w:rPr>
            <w:rFonts w:ascii="Helvetica" w:hAnsi="Helvetica"/>
          </w:rPr>
          <w:delText>those</w:delText>
        </w:r>
        <w:r w:rsidRPr="00331B6C" w:rsidDel="00331B6C">
          <w:rPr>
            <w:rFonts w:ascii="Helvetica" w:hAnsi="Helvetica"/>
          </w:rPr>
          <w:delText xml:space="preserve"> generated using the Isolation RCM</w:delText>
        </w:r>
        <w:r w:rsidR="00BD7DE7" w:rsidRPr="00331B6C" w:rsidDel="00331B6C">
          <w:rPr>
            <w:rFonts w:ascii="Helvetica" w:hAnsi="Helvetica"/>
          </w:rPr>
          <w:delText xml:space="preserve"> SOP</w:delText>
        </w:r>
      </w:del>
    </w:p>
    <w:p w14:paraId="0C082ED4" w14:textId="77777777" w:rsidR="00C63CA7" w:rsidRPr="00331B6C" w:rsidRDefault="00BD7DE7">
      <w:pPr>
        <w:pStyle w:val="ListParagraph"/>
        <w:numPr>
          <w:ilvl w:val="0"/>
          <w:numId w:val="4"/>
        </w:numPr>
        <w:shd w:val="clear" w:color="auto" w:fill="FFFFFF"/>
        <w:ind w:left="630"/>
        <w:rPr>
          <w:rFonts w:ascii="Helvetica" w:hAnsi="Helvetica"/>
        </w:rPr>
        <w:pPrChange w:id="30" w:author="Katya Frois-Moniz" w:date="2016-09-08T10:19:00Z">
          <w:pPr>
            <w:pStyle w:val="ListParagraph"/>
            <w:numPr>
              <w:numId w:val="4"/>
            </w:numPr>
            <w:shd w:val="clear" w:color="auto" w:fill="FFFFFF"/>
            <w:ind w:left="1080" w:hanging="360"/>
          </w:pPr>
        </w:pPrChange>
      </w:pPr>
      <w:proofErr w:type="spellStart"/>
      <w:r w:rsidRPr="00331B6C">
        <w:rPr>
          <w:rFonts w:ascii="Helvetica" w:hAnsi="Helvetica"/>
        </w:rPr>
        <w:t>Aluminium</w:t>
      </w:r>
      <w:proofErr w:type="spellEnd"/>
      <w:r w:rsidRPr="00331B6C">
        <w:rPr>
          <w:rFonts w:ascii="Helvetica" w:hAnsi="Helvetica"/>
        </w:rPr>
        <w:t xml:space="preserve"> foil plate covers – (VWR, catalog # 60941-076)</w:t>
      </w:r>
    </w:p>
    <w:p w14:paraId="5C74CAC8" w14:textId="63B1509F" w:rsidR="00BD7DE7" w:rsidRPr="00331B6C" w:rsidRDefault="00C63CA7">
      <w:pPr>
        <w:pStyle w:val="ListParagraph"/>
        <w:numPr>
          <w:ilvl w:val="0"/>
          <w:numId w:val="4"/>
        </w:numPr>
        <w:shd w:val="clear" w:color="auto" w:fill="FFFFFF"/>
        <w:ind w:left="630"/>
        <w:rPr>
          <w:rFonts w:ascii="Helvetica" w:hAnsi="Helvetica"/>
        </w:rPr>
        <w:pPrChange w:id="31" w:author="Katya Frois-Moniz" w:date="2016-09-08T10:19:00Z">
          <w:pPr>
            <w:pStyle w:val="ListParagraph"/>
            <w:numPr>
              <w:numId w:val="4"/>
            </w:numPr>
            <w:shd w:val="clear" w:color="auto" w:fill="FFFFFF"/>
            <w:ind w:left="1080" w:hanging="360"/>
          </w:pPr>
        </w:pPrChange>
      </w:pPr>
      <w:r w:rsidRPr="00331B6C">
        <w:rPr>
          <w:rFonts w:ascii="Helvetica" w:eastAsia="Times New Roman" w:hAnsi="Helvetica" w:cs="Times New Roman"/>
          <w:sz w:val="21"/>
          <w:szCs w:val="21"/>
        </w:rPr>
        <w:t>Class II Type A2 Biosafety cabinet (</w:t>
      </w:r>
      <w:proofErr w:type="spellStart"/>
      <w:r w:rsidRPr="00331B6C">
        <w:rPr>
          <w:rFonts w:ascii="Helvetica" w:eastAsia="Times New Roman" w:hAnsi="Helvetica" w:cs="Times New Roman"/>
          <w:sz w:val="21"/>
          <w:szCs w:val="21"/>
        </w:rPr>
        <w:t>Labconco</w:t>
      </w:r>
      <w:proofErr w:type="spellEnd"/>
      <w:r w:rsidRPr="00331B6C">
        <w:rPr>
          <w:rFonts w:ascii="Helvetica" w:eastAsia="Times New Roman" w:hAnsi="Helvetica" w:cs="Times New Roman"/>
          <w:sz w:val="21"/>
          <w:szCs w:val="21"/>
        </w:rPr>
        <w:t>), any manufactured biosafety cabinet may be used as long as it is Class II or higher</w:t>
      </w:r>
      <w:ins w:id="32" w:author="Katya Frois-Moniz" w:date="2016-09-08T10:25:00Z">
        <w:r w:rsidR="00331B6C">
          <w:rPr>
            <w:rFonts w:ascii="Helvetica" w:eastAsia="Times New Roman" w:hAnsi="Helvetica" w:cs="Times New Roman"/>
            <w:sz w:val="21"/>
            <w:szCs w:val="21"/>
          </w:rPr>
          <w:t>.</w:t>
        </w:r>
      </w:ins>
      <w:ins w:id="33" w:author="Katya Frois-Moniz" w:date="2016-09-08T10:26:00Z">
        <w:r w:rsidR="00331B6C">
          <w:rPr>
            <w:rFonts w:ascii="Helvetica" w:eastAsia="Times New Roman" w:hAnsi="Helvetica" w:cs="Times New Roman"/>
            <w:sz w:val="21"/>
            <w:szCs w:val="21"/>
          </w:rPr>
          <w:t xml:space="preserve"> </w:t>
        </w:r>
      </w:ins>
    </w:p>
    <w:p w14:paraId="5CF66F10" w14:textId="76DAAB90" w:rsidR="00783EEB" w:rsidRPr="00331B6C" w:rsidRDefault="00BD7DE7">
      <w:pPr>
        <w:pStyle w:val="ListParagraph"/>
        <w:numPr>
          <w:ilvl w:val="0"/>
          <w:numId w:val="4"/>
        </w:numPr>
        <w:ind w:left="630"/>
        <w:rPr>
          <w:rFonts w:ascii="Helvetica" w:hAnsi="Helvetica"/>
        </w:rPr>
        <w:pPrChange w:id="34" w:author="Katya Frois-Moniz" w:date="2016-09-08T10:19:00Z">
          <w:pPr>
            <w:pStyle w:val="ListParagraph"/>
            <w:numPr>
              <w:numId w:val="4"/>
            </w:numPr>
            <w:ind w:left="1080" w:hanging="360"/>
          </w:pPr>
        </w:pPrChange>
      </w:pPr>
      <w:r w:rsidRPr="00331B6C">
        <w:rPr>
          <w:rFonts w:ascii="Helvetica" w:hAnsi="Helvetica"/>
        </w:rPr>
        <w:t>Centrifuge capable of holding 96 well plates</w:t>
      </w:r>
      <w:r w:rsidR="003A1156" w:rsidRPr="00331B6C">
        <w:rPr>
          <w:rFonts w:ascii="Helvetica" w:hAnsi="Helvetica"/>
        </w:rPr>
        <w:t xml:space="preserve">, for example </w:t>
      </w:r>
      <w:proofErr w:type="spellStart"/>
      <w:r w:rsidR="003A1156" w:rsidRPr="00331B6C">
        <w:rPr>
          <w:rFonts w:ascii="Helvetica" w:hAnsi="Helvetica"/>
        </w:rPr>
        <w:t>Eppendorf</w:t>
      </w:r>
      <w:proofErr w:type="spellEnd"/>
      <w:r w:rsidR="003A1156" w:rsidRPr="00331B6C">
        <w:rPr>
          <w:rFonts w:ascii="Helvetica" w:hAnsi="Helvetica"/>
        </w:rPr>
        <w:t xml:space="preserve"> Model# 5811F</w:t>
      </w:r>
    </w:p>
    <w:p w14:paraId="5C7E9E6A" w14:textId="57D838C1" w:rsidR="00C63CA7" w:rsidRPr="00331B6C" w:rsidRDefault="00C63CA7">
      <w:pPr>
        <w:pStyle w:val="ListParagraph"/>
        <w:numPr>
          <w:ilvl w:val="0"/>
          <w:numId w:val="4"/>
        </w:numPr>
        <w:ind w:left="630"/>
        <w:rPr>
          <w:rFonts w:ascii="Helvetica" w:hAnsi="Helvetica"/>
        </w:rPr>
        <w:pPrChange w:id="35" w:author="Katya Frois-Moniz" w:date="2016-09-08T10:19:00Z">
          <w:pPr>
            <w:pStyle w:val="ListParagraph"/>
            <w:numPr>
              <w:numId w:val="4"/>
            </w:numPr>
            <w:ind w:left="1080" w:hanging="360"/>
          </w:pPr>
        </w:pPrChange>
      </w:pPr>
      <w:r w:rsidRPr="00331B6C">
        <w:rPr>
          <w:rFonts w:ascii="Helvetica" w:hAnsi="Helvetica"/>
        </w:rPr>
        <w:t>Sterile inoculation loops (VWR, cat# 89126-870)</w:t>
      </w:r>
    </w:p>
    <w:p w14:paraId="4EF0995B" w14:textId="50A1DF90" w:rsidR="00CC358C" w:rsidRPr="00331B6C" w:rsidRDefault="00CC358C">
      <w:pPr>
        <w:pStyle w:val="ListParagraph"/>
        <w:numPr>
          <w:ilvl w:val="0"/>
          <w:numId w:val="4"/>
        </w:numPr>
        <w:ind w:left="630"/>
        <w:rPr>
          <w:rFonts w:ascii="Helvetica" w:hAnsi="Helvetica"/>
        </w:rPr>
        <w:pPrChange w:id="36" w:author="Katya Frois-Moniz" w:date="2016-09-08T10:19:00Z">
          <w:pPr>
            <w:pStyle w:val="ListParagraph"/>
            <w:numPr>
              <w:numId w:val="4"/>
            </w:numPr>
            <w:ind w:left="1080" w:hanging="360"/>
          </w:pPr>
        </w:pPrChange>
      </w:pPr>
      <w:r w:rsidRPr="00331B6C">
        <w:rPr>
          <w:rFonts w:ascii="Helvetica" w:hAnsi="Helvetica"/>
        </w:rPr>
        <w:t>50% glycerol buffer</w:t>
      </w:r>
      <w:r w:rsidR="006F44EE" w:rsidRPr="00331B6C">
        <w:rPr>
          <w:rFonts w:ascii="Helvetica" w:hAnsi="Helvetica"/>
        </w:rPr>
        <w:t xml:space="preserve"> (SOP</w:t>
      </w:r>
      <w:r w:rsidR="00331B6C" w:rsidRPr="00331B6C">
        <w:rPr>
          <w:rFonts w:ascii="Helvetica" w:hAnsi="Helvetica"/>
        </w:rPr>
        <w:t>#</w:t>
      </w:r>
      <w:r w:rsidR="006F44EE" w:rsidRPr="00331B6C">
        <w:rPr>
          <w:rFonts w:ascii="Helvetica" w:hAnsi="Helvetica"/>
        </w:rPr>
        <w:t xml:space="preserve"> </w:t>
      </w:r>
      <w:r w:rsidR="00331B6C" w:rsidRPr="00331B6C">
        <w:rPr>
          <w:rFonts w:ascii="Helvetica" w:hAnsi="Helvetica"/>
        </w:rPr>
        <w:t>02.040.01 – Glycerol buffer preparation</w:t>
      </w:r>
      <w:r w:rsidR="006F44EE" w:rsidRPr="00331B6C">
        <w:rPr>
          <w:rFonts w:ascii="Helvetica" w:hAnsi="Helvetica"/>
        </w:rPr>
        <w:t>)</w:t>
      </w:r>
    </w:p>
    <w:p w14:paraId="0FBEAEFE" w14:textId="51E1F76B" w:rsidR="00CC358C" w:rsidRPr="00331B6C" w:rsidRDefault="006F44EE">
      <w:pPr>
        <w:pStyle w:val="ListParagraph"/>
        <w:numPr>
          <w:ilvl w:val="0"/>
          <w:numId w:val="4"/>
        </w:numPr>
        <w:ind w:left="630"/>
        <w:rPr>
          <w:rFonts w:ascii="Helvetica" w:hAnsi="Helvetica"/>
        </w:rPr>
        <w:pPrChange w:id="37" w:author="Katya Frois-Moniz" w:date="2016-09-08T10:19:00Z">
          <w:pPr>
            <w:pStyle w:val="ListParagraph"/>
            <w:numPr>
              <w:numId w:val="4"/>
            </w:numPr>
            <w:ind w:left="1080" w:hanging="360"/>
          </w:pPr>
        </w:pPrChange>
      </w:pPr>
      <w:r w:rsidRPr="00331B6C">
        <w:rPr>
          <w:rFonts w:ascii="Helvetica" w:hAnsi="Helvetica" w:cs="Helvetica"/>
        </w:rPr>
        <w:t>Cryogenic vials (VWR catalog# 89094-802)</w:t>
      </w:r>
    </w:p>
    <w:p w14:paraId="7EB851FF" w14:textId="635C4FE9" w:rsidR="00CC358C" w:rsidRPr="00331B6C" w:rsidRDefault="007310D8">
      <w:pPr>
        <w:pStyle w:val="ListParagraph"/>
        <w:numPr>
          <w:ilvl w:val="0"/>
          <w:numId w:val="4"/>
        </w:numPr>
        <w:ind w:left="630"/>
        <w:rPr>
          <w:rFonts w:ascii="Helvetica" w:hAnsi="Helvetica"/>
        </w:rPr>
        <w:pPrChange w:id="38" w:author="Katya Frois-Moniz" w:date="2016-09-08T10:19:00Z">
          <w:pPr>
            <w:pStyle w:val="ListParagraph"/>
            <w:numPr>
              <w:numId w:val="4"/>
            </w:numPr>
            <w:ind w:left="1080" w:hanging="360"/>
          </w:pPr>
        </w:pPrChange>
      </w:pPr>
      <w:r w:rsidRPr="00331B6C">
        <w:rPr>
          <w:rFonts w:ascii="Helvetica" w:hAnsi="Helvetica"/>
        </w:rPr>
        <w:t>Freezer boxes, for example Argos catalog# R3027A</w:t>
      </w:r>
    </w:p>
    <w:p w14:paraId="002EA14C" w14:textId="309C9073" w:rsidR="00CC358C" w:rsidRPr="00331B6C" w:rsidRDefault="00CC358C">
      <w:pPr>
        <w:pStyle w:val="ListParagraph"/>
        <w:numPr>
          <w:ilvl w:val="0"/>
          <w:numId w:val="4"/>
        </w:numPr>
        <w:ind w:left="630"/>
        <w:rPr>
          <w:rFonts w:ascii="Helvetica" w:hAnsi="Helvetica"/>
        </w:rPr>
        <w:pPrChange w:id="39" w:author="Katya Frois-Moniz" w:date="2016-09-08T10:19:00Z">
          <w:pPr>
            <w:pStyle w:val="ListParagraph"/>
            <w:numPr>
              <w:numId w:val="4"/>
            </w:numPr>
            <w:ind w:left="1080" w:hanging="360"/>
          </w:pPr>
        </w:pPrChange>
      </w:pPr>
      <w:r w:rsidRPr="00331B6C">
        <w:rPr>
          <w:rFonts w:ascii="Helvetica" w:hAnsi="Helvetica"/>
        </w:rPr>
        <w:t>-80°C freezer</w:t>
      </w:r>
    </w:p>
    <w:p w14:paraId="2539B500" w14:textId="4F9ABCF7" w:rsidR="0055436D" w:rsidRPr="00331B6C" w:rsidRDefault="0055436D">
      <w:pPr>
        <w:pStyle w:val="ListParagraph"/>
        <w:numPr>
          <w:ilvl w:val="0"/>
          <w:numId w:val="4"/>
        </w:numPr>
        <w:ind w:left="630"/>
        <w:rPr>
          <w:rFonts w:ascii="Helvetica" w:hAnsi="Helvetica"/>
        </w:rPr>
        <w:pPrChange w:id="40" w:author="Katya Frois-Moniz" w:date="2016-09-08T10:19:00Z">
          <w:pPr>
            <w:pStyle w:val="ListParagraph"/>
            <w:numPr>
              <w:numId w:val="4"/>
            </w:numPr>
            <w:ind w:left="1080" w:hanging="360"/>
          </w:pPr>
        </w:pPrChange>
      </w:pPr>
      <w:r w:rsidRPr="00331B6C">
        <w:rPr>
          <w:rFonts w:ascii="Helvetica" w:hAnsi="Helvetica"/>
        </w:rPr>
        <w:t>Sterile culture tubes</w:t>
      </w:r>
      <w:r w:rsidR="006F44EE" w:rsidRPr="00331B6C">
        <w:rPr>
          <w:rFonts w:ascii="Helvetica" w:hAnsi="Helvetica"/>
        </w:rPr>
        <w:t xml:space="preserve">, for example </w:t>
      </w:r>
      <w:r w:rsidR="007310D8" w:rsidRPr="00331B6C">
        <w:rPr>
          <w:rFonts w:ascii="Helvetica" w:hAnsi="Helvetica"/>
        </w:rPr>
        <w:t>VWR catalog# 60818-576</w:t>
      </w:r>
    </w:p>
    <w:p w14:paraId="1523DE41" w14:textId="77777777" w:rsidR="00E604A8" w:rsidRDefault="00E604A8" w:rsidP="00AC11DA">
      <w:pPr>
        <w:rPr>
          <w:ins w:id="41" w:author="Katya Frois-Moniz" w:date="2016-09-12T14:28:00Z"/>
          <w:rFonts w:ascii="Helvetica" w:hAnsi="Helvetica"/>
          <w:b/>
        </w:rPr>
      </w:pPr>
    </w:p>
    <w:p w14:paraId="750FAF1F" w14:textId="77777777" w:rsidR="00AC11DA" w:rsidRPr="00FB6B25" w:rsidRDefault="00AC11DA" w:rsidP="00AC11DA">
      <w:pPr>
        <w:rPr>
          <w:rFonts w:ascii="Helvetica" w:hAnsi="Helvetica"/>
          <w:b/>
        </w:rPr>
      </w:pPr>
      <w:r w:rsidRPr="00FB6B25">
        <w:rPr>
          <w:rFonts w:ascii="Helvetica" w:hAnsi="Helvetica"/>
          <w:b/>
        </w:rPr>
        <w:t>Precautions</w:t>
      </w:r>
    </w:p>
    <w:p w14:paraId="1C722B99" w14:textId="6CF27C92" w:rsidR="00BD7DE7" w:rsidRPr="00331B6C" w:rsidRDefault="00BD7DE7">
      <w:pPr>
        <w:pStyle w:val="ListParagraph"/>
        <w:numPr>
          <w:ilvl w:val="0"/>
          <w:numId w:val="1"/>
        </w:numPr>
        <w:shd w:val="clear" w:color="auto" w:fill="FFFFFF"/>
        <w:ind w:left="630"/>
        <w:rPr>
          <w:rFonts w:ascii="Helvetica" w:eastAsia="Times New Roman" w:hAnsi="Helvetica" w:cs="Times New Roman"/>
        </w:rPr>
        <w:pPrChange w:id="42" w:author="Katya Frois-Moniz" w:date="2016-09-12T14:28:00Z">
          <w:pPr>
            <w:pStyle w:val="ListParagraph"/>
            <w:numPr>
              <w:numId w:val="1"/>
            </w:numPr>
            <w:shd w:val="clear" w:color="auto" w:fill="FFFFFF"/>
            <w:ind w:left="1080" w:hanging="360"/>
          </w:pPr>
        </w:pPrChange>
      </w:pPr>
      <w:r w:rsidRPr="00331B6C">
        <w:rPr>
          <w:rFonts w:ascii="Helvetica" w:eastAsia="Times New Roman" w:hAnsi="Helvetica" w:cs="Times New Roman"/>
        </w:rPr>
        <w:t xml:space="preserve">Personal protection equipment including gloves, lab glasses, and lab coat must be worn when executing this procedure </w:t>
      </w:r>
    </w:p>
    <w:p w14:paraId="7A39E828" w14:textId="0E53C59A" w:rsidR="00C63CA7" w:rsidRPr="00331B6C" w:rsidRDefault="00C63CA7">
      <w:pPr>
        <w:pStyle w:val="ListParagraph"/>
        <w:numPr>
          <w:ilvl w:val="0"/>
          <w:numId w:val="1"/>
        </w:numPr>
        <w:shd w:val="clear" w:color="auto" w:fill="FFFFFF"/>
        <w:ind w:left="630"/>
        <w:rPr>
          <w:rFonts w:ascii="Helvetica" w:eastAsia="Times New Roman" w:hAnsi="Helvetica" w:cs="Times New Roman"/>
        </w:rPr>
        <w:pPrChange w:id="43" w:author="Katya Frois-Moniz" w:date="2016-09-12T14:28:00Z">
          <w:pPr>
            <w:pStyle w:val="ListParagraph"/>
            <w:numPr>
              <w:numId w:val="1"/>
            </w:numPr>
            <w:shd w:val="clear" w:color="auto" w:fill="FFFFFF"/>
            <w:ind w:left="1080" w:hanging="360"/>
          </w:pPr>
        </w:pPrChange>
      </w:pPr>
      <w:r w:rsidRPr="00331B6C">
        <w:rPr>
          <w:rFonts w:ascii="Helvetica" w:eastAsia="Times New Roman" w:hAnsi="Helvetica" w:cs="Times New Roman"/>
        </w:rPr>
        <w:t xml:space="preserve">All handling of human derived isolates must be done within a BL2 area inside of a Class II biosafety cabinet or the anaerobic chamber </w:t>
      </w:r>
    </w:p>
    <w:p w14:paraId="50D6D030" w14:textId="1C121538" w:rsidR="00C63CA7" w:rsidRPr="00331B6C" w:rsidRDefault="00C63CA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Helvetica" w:eastAsia="Times New Roman" w:hAnsi="Helvetica" w:cs="Times New Roman"/>
        </w:rPr>
        <w:pPrChange w:id="44" w:author="Katya Frois-Moniz" w:date="2016-09-12T14:28:00Z">
          <w:pPr>
            <w:pStyle w:val="ListParagraph"/>
            <w:numPr>
              <w:numId w:val="1"/>
            </w:numPr>
            <w:shd w:val="clear" w:color="auto" w:fill="FFFFFF"/>
            <w:spacing w:after="0" w:line="240" w:lineRule="auto"/>
            <w:ind w:left="1080" w:hanging="360"/>
          </w:pPr>
        </w:pPrChange>
      </w:pPr>
      <w:r w:rsidRPr="00331B6C">
        <w:rPr>
          <w:rFonts w:ascii="Helvetica" w:eastAsia="Times New Roman" w:hAnsi="Helvetica" w:cs="Times New Roman"/>
        </w:rPr>
        <w:t>All work surfaces must be treated with 20% bleach for twenty minutes before and after procedure</w:t>
      </w:r>
      <w:ins w:id="45" w:author="Katya Frois-Moniz" w:date="2016-09-12T14:28:00Z">
        <w:r w:rsidR="00E604A8">
          <w:rPr>
            <w:rFonts w:ascii="Helvetica" w:eastAsia="Times New Roman" w:hAnsi="Helvetica" w:cs="Times New Roman"/>
          </w:rPr>
          <w:t xml:space="preserve"> (SOP# 02.041.01 Bleach solution preparation)</w:t>
        </w:r>
      </w:ins>
    </w:p>
    <w:p w14:paraId="79BB9DE8" w14:textId="77777777" w:rsidR="00AC11DA" w:rsidRPr="00FB6B25" w:rsidRDefault="00AC11DA" w:rsidP="00AC11DA">
      <w:pPr>
        <w:rPr>
          <w:rFonts w:ascii="Helvetica" w:hAnsi="Helvetica"/>
        </w:rPr>
      </w:pPr>
    </w:p>
    <w:p w14:paraId="2DA5B85B" w14:textId="77777777" w:rsidR="00AC11DA" w:rsidRPr="00FB6B25" w:rsidRDefault="00AC11DA" w:rsidP="00AC11DA">
      <w:pPr>
        <w:rPr>
          <w:rFonts w:ascii="Helvetica" w:hAnsi="Helvetica"/>
          <w:b/>
        </w:rPr>
      </w:pPr>
      <w:r w:rsidRPr="00FB6B25">
        <w:rPr>
          <w:rFonts w:ascii="Helvetica" w:hAnsi="Helvetica"/>
          <w:b/>
        </w:rPr>
        <w:t>Procedure</w:t>
      </w:r>
    </w:p>
    <w:p w14:paraId="3B59D75A" w14:textId="0E6F4B06" w:rsidR="006C2847" w:rsidRPr="00FB6B25" w:rsidRDefault="00C63CA7" w:rsidP="00C63CA7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FB6B25">
        <w:rPr>
          <w:rFonts w:ascii="Helvetica" w:hAnsi="Helvetica"/>
        </w:rPr>
        <w:t>Remove desired plate of primary isolates from -80°C freezer and allow to thaw</w:t>
      </w:r>
      <w:bookmarkStart w:id="46" w:name="_GoBack"/>
      <w:bookmarkEnd w:id="46"/>
      <w:ins w:id="47" w:author="Katya Frois-Moniz" w:date="2016-09-08T11:01:00Z">
        <w:r w:rsidR="00224D56">
          <w:rPr>
            <w:rFonts w:ascii="Helvetica" w:hAnsi="Helvetica"/>
          </w:rPr>
          <w:t xml:space="preserve"> on </w:t>
        </w:r>
        <w:proofErr w:type="spellStart"/>
        <w:r w:rsidR="00224D56">
          <w:rPr>
            <w:rFonts w:ascii="Helvetica" w:hAnsi="Helvetica"/>
          </w:rPr>
          <w:t>benc</w:t>
        </w:r>
      </w:ins>
      <w:ins w:id="48" w:author="Katya Frois-Moniz" w:date="2016-09-12T14:29:00Z">
        <w:r w:rsidR="00E604A8">
          <w:rPr>
            <w:rFonts w:ascii="Helvetica" w:hAnsi="Helvetica"/>
          </w:rPr>
          <w:t>h</w:t>
        </w:r>
      </w:ins>
      <w:ins w:id="49" w:author="Katya Frois-Moniz" w:date="2016-09-08T11:01:00Z">
        <w:r w:rsidR="00E604A8">
          <w:rPr>
            <w:rFonts w:ascii="Helvetica" w:hAnsi="Helvetica"/>
          </w:rPr>
          <w:t>t</w:t>
        </w:r>
        <w:r w:rsidR="00224D56">
          <w:rPr>
            <w:rFonts w:ascii="Helvetica" w:hAnsi="Helvetica"/>
          </w:rPr>
          <w:t>op</w:t>
        </w:r>
      </w:ins>
      <w:proofErr w:type="spellEnd"/>
      <w:ins w:id="50" w:author="Katya Frois-Moniz" w:date="2016-09-08T10:27:00Z">
        <w:r w:rsidR="006E4CC7">
          <w:rPr>
            <w:rFonts w:ascii="Helvetica" w:hAnsi="Helvetica"/>
          </w:rPr>
          <w:t>.</w:t>
        </w:r>
      </w:ins>
      <w:ins w:id="51" w:author="Katya Frois-Moniz" w:date="2016-09-08T10:26:00Z">
        <w:r w:rsidR="006E4CC7">
          <w:rPr>
            <w:rFonts w:ascii="Helvetica" w:hAnsi="Helvetica"/>
          </w:rPr>
          <w:t xml:space="preserve"> </w:t>
        </w:r>
      </w:ins>
    </w:p>
    <w:p w14:paraId="771C7A0C" w14:textId="5F0B545C" w:rsidR="00C63CA7" w:rsidRPr="00FB6B25" w:rsidRDefault="00C63CA7" w:rsidP="00C63CA7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FB6B25">
        <w:rPr>
          <w:rFonts w:ascii="Helvetica" w:hAnsi="Helvetica"/>
        </w:rPr>
        <w:t>Briefly vortex plate and spin down for 12 seconds in centrifuge</w:t>
      </w:r>
    </w:p>
    <w:p w14:paraId="2F333A5C" w14:textId="56BD755C" w:rsidR="00C63CA7" w:rsidRPr="00FB6B25" w:rsidRDefault="00C63CA7" w:rsidP="00C63CA7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FB6B25">
        <w:rPr>
          <w:rFonts w:ascii="Helvetica" w:hAnsi="Helvetica"/>
        </w:rPr>
        <w:t xml:space="preserve">Place plate back in to -80°C freezer for 5 minutes so it can </w:t>
      </w:r>
      <w:ins w:id="52" w:author="Katya Frois-Moniz" w:date="2016-09-08T10:27:00Z">
        <w:r w:rsidR="006E4CC7">
          <w:rPr>
            <w:rFonts w:ascii="Helvetica" w:hAnsi="Helvetica"/>
          </w:rPr>
          <w:t>re-</w:t>
        </w:r>
      </w:ins>
      <w:r w:rsidRPr="00FB6B25">
        <w:rPr>
          <w:rFonts w:ascii="Helvetica" w:hAnsi="Helvetica"/>
        </w:rPr>
        <w:t>freeze</w:t>
      </w:r>
    </w:p>
    <w:p w14:paraId="0580CE4B" w14:textId="4141194E" w:rsidR="00C63CA7" w:rsidRDefault="00C63CA7" w:rsidP="00C63CA7">
      <w:pPr>
        <w:pStyle w:val="ListParagraph"/>
        <w:numPr>
          <w:ilvl w:val="0"/>
          <w:numId w:val="2"/>
        </w:numPr>
        <w:rPr>
          <w:ins w:id="53" w:author="Allison Perrotta" w:date="2016-09-08T15:57:00Z"/>
          <w:rFonts w:ascii="Helvetica" w:hAnsi="Helvetica"/>
        </w:rPr>
      </w:pPr>
      <w:r w:rsidRPr="00FB6B25">
        <w:rPr>
          <w:rFonts w:ascii="Helvetica" w:hAnsi="Helvetica"/>
        </w:rPr>
        <w:t>Bring plate into the anaerobic chamber or biosafety cabinet as needed</w:t>
      </w:r>
      <w:ins w:id="54" w:author="Katya Frois-Moniz" w:date="2016-09-08T10:30:00Z">
        <w:r w:rsidR="006E4CC7">
          <w:rPr>
            <w:rFonts w:ascii="Helvetica" w:hAnsi="Helvetica"/>
          </w:rPr>
          <w:t xml:space="preserve">. See </w:t>
        </w:r>
      </w:ins>
      <w:ins w:id="55" w:author="Katya Frois-Moniz" w:date="2016-09-08T10:31:00Z">
        <w:r w:rsidR="006E4CC7" w:rsidRPr="00FB6B25">
          <w:rPr>
            <w:rFonts w:ascii="Helvetica" w:hAnsi="Helvetica"/>
          </w:rPr>
          <w:t>SOP</w:t>
        </w:r>
        <w:r w:rsidR="006E4CC7">
          <w:rPr>
            <w:rFonts w:ascii="Helvetica" w:hAnsi="Helvetica"/>
          </w:rPr>
          <w:t>#</w:t>
        </w:r>
        <w:r w:rsidR="006E4CC7" w:rsidRPr="00FB6B25">
          <w:rPr>
            <w:rFonts w:ascii="Helvetica" w:hAnsi="Helvetica"/>
          </w:rPr>
          <w:t xml:space="preserve"> </w:t>
        </w:r>
        <w:r w:rsidR="006E4CC7">
          <w:rPr>
            <w:rFonts w:ascii="Helvetica" w:hAnsi="Helvetica"/>
          </w:rPr>
          <w:t>03.003.01</w:t>
        </w:r>
        <w:r w:rsidR="006E4CC7" w:rsidRPr="00FB6B25">
          <w:rPr>
            <w:rFonts w:ascii="Helvetica" w:hAnsi="Helvetica"/>
          </w:rPr>
          <w:t xml:space="preserve"> - Biosafety cabinet </w:t>
        </w:r>
        <w:r w:rsidR="006E4CC7">
          <w:rPr>
            <w:rFonts w:ascii="Helvetica" w:hAnsi="Helvetica"/>
          </w:rPr>
          <w:t xml:space="preserve">operation and </w:t>
        </w:r>
        <w:r w:rsidR="006E4CC7" w:rsidRPr="00FB6B25">
          <w:rPr>
            <w:rFonts w:ascii="Helvetica" w:hAnsi="Helvetica"/>
          </w:rPr>
          <w:t>maintenance</w:t>
        </w:r>
        <w:r w:rsidR="006E4CC7">
          <w:rPr>
            <w:rFonts w:ascii="Helvetica" w:hAnsi="Helvetica"/>
          </w:rPr>
          <w:t xml:space="preserve"> and </w:t>
        </w:r>
        <w:r w:rsidR="006E4CC7" w:rsidRPr="00FB6B25">
          <w:rPr>
            <w:rFonts w:ascii="Helvetica" w:hAnsi="Helvetica"/>
          </w:rPr>
          <w:t>SOP</w:t>
        </w:r>
        <w:r w:rsidR="006E4CC7">
          <w:rPr>
            <w:rFonts w:ascii="Helvetica" w:hAnsi="Helvetica"/>
          </w:rPr>
          <w:t>#</w:t>
        </w:r>
        <w:r w:rsidR="006E4CC7" w:rsidRPr="00FB6B25">
          <w:rPr>
            <w:rFonts w:ascii="Helvetica" w:hAnsi="Helvetica"/>
          </w:rPr>
          <w:t xml:space="preserve"> </w:t>
        </w:r>
        <w:r w:rsidR="006E4CC7">
          <w:rPr>
            <w:rFonts w:ascii="Helvetica" w:hAnsi="Helvetica"/>
          </w:rPr>
          <w:t>003.001.01</w:t>
        </w:r>
        <w:r w:rsidR="006E4CC7" w:rsidRPr="00FB6B25">
          <w:rPr>
            <w:rFonts w:ascii="Helvetica" w:hAnsi="Helvetica"/>
          </w:rPr>
          <w:t xml:space="preserve"> – Anaerobic chamber </w:t>
        </w:r>
        <w:r w:rsidR="006E4CC7">
          <w:rPr>
            <w:rFonts w:ascii="Helvetica" w:hAnsi="Helvetica"/>
          </w:rPr>
          <w:t xml:space="preserve">operation and </w:t>
        </w:r>
        <w:r w:rsidR="006E4CC7" w:rsidRPr="00FB6B25">
          <w:rPr>
            <w:rFonts w:ascii="Helvetica" w:hAnsi="Helvetica"/>
          </w:rPr>
          <w:t>maintenance</w:t>
        </w:r>
        <w:r w:rsidR="006E4CC7">
          <w:rPr>
            <w:rFonts w:ascii="Helvetica" w:hAnsi="Helvetica"/>
          </w:rPr>
          <w:t>.</w:t>
        </w:r>
      </w:ins>
    </w:p>
    <w:p w14:paraId="504E1444" w14:textId="08209B9F" w:rsidR="00AC59AF" w:rsidRPr="00FB6B25" w:rsidRDefault="00AC59AF">
      <w:pPr>
        <w:pStyle w:val="ListParagraph"/>
        <w:ind w:left="1440"/>
        <w:rPr>
          <w:rFonts w:ascii="Helvetica" w:hAnsi="Helvetica"/>
        </w:rPr>
        <w:pPrChange w:id="56" w:author="Allison Perrotta" w:date="2016-09-08T15:57:00Z">
          <w:pPr>
            <w:pStyle w:val="ListParagraph"/>
            <w:numPr>
              <w:numId w:val="2"/>
            </w:numPr>
            <w:ind w:left="1080" w:hanging="360"/>
          </w:pPr>
        </w:pPrChange>
      </w:pPr>
      <w:ins w:id="57" w:author="Allison Perrotta" w:date="2016-09-08T15:57:00Z">
        <w:r>
          <w:rPr>
            <w:rFonts w:ascii="Helvetica" w:hAnsi="Helvetica"/>
          </w:rPr>
          <w:t>Note: Steps 5 – 12 of this procedure must be performed in the anaerobic chamber.</w:t>
        </w:r>
      </w:ins>
    </w:p>
    <w:p w14:paraId="1916D426" w14:textId="7360E8B1" w:rsidR="00C63CA7" w:rsidRPr="00FB6B25" w:rsidRDefault="00C63CA7" w:rsidP="00C63CA7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FB6B25">
        <w:rPr>
          <w:rFonts w:ascii="Helvetica" w:hAnsi="Helvetica"/>
        </w:rPr>
        <w:t xml:space="preserve">Carefully remove the </w:t>
      </w:r>
      <w:r w:rsidR="00494B27" w:rsidRPr="00FB6B25">
        <w:rPr>
          <w:rFonts w:ascii="Helvetica" w:hAnsi="Helvetica"/>
        </w:rPr>
        <w:t>aluminum</w:t>
      </w:r>
      <w:r w:rsidRPr="00FB6B25">
        <w:rPr>
          <w:rFonts w:ascii="Helvetica" w:hAnsi="Helvetica"/>
        </w:rPr>
        <w:t xml:space="preserve"> foil plate cover</w:t>
      </w:r>
    </w:p>
    <w:p w14:paraId="3EE99BB3" w14:textId="5530FCCE" w:rsidR="00C63CA7" w:rsidRPr="00FB6B25" w:rsidRDefault="00C63CA7" w:rsidP="00C63CA7">
      <w:pPr>
        <w:pStyle w:val="ListParagraph"/>
        <w:numPr>
          <w:ilvl w:val="1"/>
          <w:numId w:val="2"/>
        </w:numPr>
        <w:rPr>
          <w:rFonts w:ascii="Helvetica" w:hAnsi="Helvetica"/>
        </w:rPr>
      </w:pPr>
      <w:r w:rsidRPr="00FB6B25">
        <w:rPr>
          <w:rFonts w:ascii="Helvetica" w:hAnsi="Helvetica"/>
        </w:rPr>
        <w:lastRenderedPageBreak/>
        <w:t xml:space="preserve">Note: this should be done while </w:t>
      </w:r>
      <w:r w:rsidR="00494B27" w:rsidRPr="00FB6B25">
        <w:rPr>
          <w:rFonts w:ascii="Helvetica" w:hAnsi="Helvetica"/>
        </w:rPr>
        <w:t>volume in wells is stil</w:t>
      </w:r>
      <w:r w:rsidR="007C7845" w:rsidRPr="00FB6B25">
        <w:rPr>
          <w:rFonts w:ascii="Helvetica" w:hAnsi="Helvetica"/>
        </w:rPr>
        <w:t>l frozen to avoid splashing. Dry</w:t>
      </w:r>
      <w:r w:rsidR="00494B27" w:rsidRPr="00FB6B25">
        <w:rPr>
          <w:rFonts w:ascii="Helvetica" w:hAnsi="Helvetica"/>
        </w:rPr>
        <w:t xml:space="preserve"> ice may be used while carrying plate to work area to ensure it remains frozen</w:t>
      </w:r>
    </w:p>
    <w:p w14:paraId="64548AEA" w14:textId="231B073A" w:rsidR="00C63CA7" w:rsidRPr="00FB6B25" w:rsidRDefault="00494B27" w:rsidP="00C63CA7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FB6B25">
        <w:rPr>
          <w:rFonts w:ascii="Helvetica" w:hAnsi="Helvetica"/>
        </w:rPr>
        <w:t xml:space="preserve">Use inoculation loop to sample plate wells </w:t>
      </w:r>
      <w:del w:id="58" w:author="Katya Frois-Moniz" w:date="2016-09-08T10:28:00Z">
        <w:r w:rsidRPr="00FB6B25" w:rsidDel="006E4CC7">
          <w:rPr>
            <w:rFonts w:ascii="Helvetica" w:hAnsi="Helvetica"/>
          </w:rPr>
          <w:delText>that correspond</w:delText>
        </w:r>
      </w:del>
      <w:ins w:id="59" w:author="Katya Frois-Moniz" w:date="2016-09-08T10:28:00Z">
        <w:r w:rsidR="006E4CC7">
          <w:rPr>
            <w:rFonts w:ascii="Helvetica" w:hAnsi="Helvetica"/>
          </w:rPr>
          <w:t>corresponding</w:t>
        </w:r>
      </w:ins>
      <w:r w:rsidRPr="00FB6B25">
        <w:rPr>
          <w:rFonts w:ascii="Helvetica" w:hAnsi="Helvetica"/>
        </w:rPr>
        <w:t xml:space="preserve"> to the isolates selected for revival</w:t>
      </w:r>
      <w:ins w:id="60" w:author="Katya Frois-Moniz" w:date="2016-09-08T10:28:00Z">
        <w:r w:rsidR="006E4CC7">
          <w:rPr>
            <w:rFonts w:ascii="Helvetica" w:hAnsi="Helvetica"/>
          </w:rPr>
          <w:t>,</w:t>
        </w:r>
      </w:ins>
      <w:r w:rsidRPr="00FB6B25">
        <w:rPr>
          <w:rFonts w:ascii="Helvetica" w:hAnsi="Helvetica"/>
        </w:rPr>
        <w:t xml:space="preserve"> and streak out sample onto agar plates of desired media</w:t>
      </w:r>
      <w:ins w:id="61" w:author="Katya Frois-Moniz" w:date="2016-09-08T13:09:00Z">
        <w:r w:rsidR="00E77AEE">
          <w:rPr>
            <w:rFonts w:ascii="Helvetica" w:hAnsi="Helvetica"/>
          </w:rPr>
          <w:t>.</w:t>
        </w:r>
      </w:ins>
    </w:p>
    <w:p w14:paraId="3633207D" w14:textId="54983B65" w:rsidR="00494B27" w:rsidRPr="00FB6B25" w:rsidRDefault="00494B27" w:rsidP="00C63CA7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FB6B25">
        <w:rPr>
          <w:rFonts w:ascii="Helvetica" w:hAnsi="Helvetica"/>
        </w:rPr>
        <w:t>Cover plate with aluminum foil and replace in 96 well plate freezer racks in the -80°C freezer</w:t>
      </w:r>
    </w:p>
    <w:p w14:paraId="67CBBFD1" w14:textId="3242986B" w:rsidR="00494B27" w:rsidRPr="00FB6B25" w:rsidRDefault="00494B27" w:rsidP="00C63CA7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FB6B25">
        <w:rPr>
          <w:rFonts w:ascii="Helvetica" w:hAnsi="Helvetica"/>
        </w:rPr>
        <w:t xml:space="preserve">Place agar plates into the incubator </w:t>
      </w:r>
    </w:p>
    <w:p w14:paraId="7651915D" w14:textId="450A1CEE" w:rsidR="00494B27" w:rsidRPr="00FB6B25" w:rsidRDefault="00494B27" w:rsidP="00C63CA7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FB6B25">
        <w:rPr>
          <w:rFonts w:ascii="Helvetica" w:hAnsi="Helvetica"/>
        </w:rPr>
        <w:t>Check growth of plates after 24 hours</w:t>
      </w:r>
    </w:p>
    <w:p w14:paraId="1EC66D29" w14:textId="67471558" w:rsidR="00494B27" w:rsidRPr="00FB6B25" w:rsidRDefault="00494B27" w:rsidP="00494B27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FB6B25">
        <w:rPr>
          <w:rFonts w:ascii="Helvetica" w:hAnsi="Helvetica"/>
        </w:rPr>
        <w:t xml:space="preserve">If single </w:t>
      </w:r>
      <w:ins w:id="62" w:author="Allison Perrotta" w:date="2016-09-08T15:48:00Z">
        <w:r w:rsidR="001D61D1">
          <w:rPr>
            <w:rFonts w:ascii="Helvetica" w:hAnsi="Helvetica"/>
          </w:rPr>
          <w:t>distinct</w:t>
        </w:r>
      </w:ins>
      <w:del w:id="63" w:author="Allison Perrotta" w:date="2016-09-08T15:48:00Z">
        <w:r w:rsidRPr="00FB6B25" w:rsidDel="001D61D1">
          <w:rPr>
            <w:rFonts w:ascii="Helvetica" w:hAnsi="Helvetica"/>
          </w:rPr>
          <w:delText>round</w:delText>
        </w:r>
      </w:del>
      <w:r w:rsidRPr="00FB6B25">
        <w:rPr>
          <w:rFonts w:ascii="Helvetica" w:hAnsi="Helvetica"/>
        </w:rPr>
        <w:t xml:space="preserve"> colonies have grown continue to step 11, other</w:t>
      </w:r>
      <w:del w:id="64" w:author="Katya Frois-Moniz" w:date="2016-09-08T10:22:00Z">
        <w:r w:rsidRPr="00FB6B25" w:rsidDel="00331B6C">
          <w:rPr>
            <w:rFonts w:ascii="Helvetica" w:hAnsi="Helvetica"/>
          </w:rPr>
          <w:delText xml:space="preserve"> </w:delText>
        </w:r>
      </w:del>
      <w:r w:rsidRPr="00FB6B25">
        <w:rPr>
          <w:rFonts w:ascii="Helvetica" w:hAnsi="Helvetica"/>
        </w:rPr>
        <w:t xml:space="preserve">wise wait another 24 hours or until single </w:t>
      </w:r>
      <w:ins w:id="65" w:author="Allison Perrotta" w:date="2016-09-08T15:48:00Z">
        <w:r w:rsidR="001D61D1">
          <w:rPr>
            <w:rFonts w:ascii="Helvetica" w:hAnsi="Helvetica"/>
          </w:rPr>
          <w:t xml:space="preserve">distinct </w:t>
        </w:r>
      </w:ins>
      <w:r w:rsidRPr="00FB6B25">
        <w:rPr>
          <w:rFonts w:ascii="Helvetica" w:hAnsi="Helvetica"/>
        </w:rPr>
        <w:t>colonies have grown</w:t>
      </w:r>
    </w:p>
    <w:p w14:paraId="22374749" w14:textId="326C263B" w:rsidR="00494B27" w:rsidRPr="00325A10" w:rsidRDefault="00494B27">
      <w:pPr>
        <w:ind w:left="720"/>
        <w:rPr>
          <w:rFonts w:ascii="Helvetica" w:hAnsi="Helvetica"/>
          <w:rPrChange w:id="66" w:author="Allison Perrotta" w:date="2016-09-08T15:52:00Z">
            <w:rPr/>
          </w:rPrChange>
        </w:rPr>
        <w:pPrChange w:id="67" w:author="Allison Perrotta" w:date="2016-09-08T15:52:00Z">
          <w:pPr>
            <w:pStyle w:val="ListParagraph"/>
            <w:numPr>
              <w:numId w:val="2"/>
            </w:numPr>
            <w:ind w:left="1080" w:hanging="360"/>
          </w:pPr>
        </w:pPrChange>
      </w:pPr>
      <w:r w:rsidRPr="00FB6B25">
        <w:rPr>
          <w:rFonts w:ascii="Helvetica" w:hAnsi="Helvetica"/>
        </w:rPr>
        <w:t xml:space="preserve">Use an inoculation loop to pick a single colony from the plate and inoculate 7mLs of desired </w:t>
      </w:r>
      <w:r w:rsidR="0055436D" w:rsidRPr="00FB6B25">
        <w:rPr>
          <w:rFonts w:ascii="Helvetica" w:hAnsi="Helvetica"/>
        </w:rPr>
        <w:t xml:space="preserve">reduced </w:t>
      </w:r>
      <w:r w:rsidRPr="00FB6B25">
        <w:rPr>
          <w:rFonts w:ascii="Helvetica" w:hAnsi="Helvetica"/>
        </w:rPr>
        <w:t>liquid media</w:t>
      </w:r>
      <w:r w:rsidR="0055436D" w:rsidRPr="00FB6B25">
        <w:rPr>
          <w:rFonts w:ascii="Helvetica" w:hAnsi="Helvetica"/>
        </w:rPr>
        <w:t xml:space="preserve"> in a culture tube</w:t>
      </w:r>
      <w:ins w:id="68" w:author="Allison Perrotta" w:date="2016-09-08T15:52:00Z">
        <w:r w:rsidR="00325A10">
          <w:rPr>
            <w:rFonts w:ascii="Helvetica" w:hAnsi="Helvetica"/>
          </w:rPr>
          <w:t xml:space="preserve"> (SOP# 02.080.01 - </w:t>
        </w:r>
        <w:r w:rsidR="00325A10" w:rsidRPr="006416EE">
          <w:rPr>
            <w:rFonts w:ascii="Lucida Grande" w:hAnsi="Lucida Grande" w:cs="Lucida Grande"/>
            <w:color w:val="000000"/>
          </w:rPr>
          <w:t xml:space="preserve">Pre-reduced media and buffers - liquid </w:t>
        </w:r>
        <w:proofErr w:type="spellStart"/>
        <w:r w:rsidR="00325A10" w:rsidRPr="006416EE">
          <w:rPr>
            <w:rFonts w:ascii="Lucida Grande" w:hAnsi="Lucida Grande" w:cs="Lucida Grande"/>
            <w:color w:val="000000"/>
          </w:rPr>
          <w:t>sparging</w:t>
        </w:r>
        <w:proofErr w:type="spellEnd"/>
        <w:r w:rsidR="00325A10">
          <w:rPr>
            <w:rFonts w:ascii="Helvetica" w:hAnsi="Helvetica"/>
          </w:rPr>
          <w:t>)</w:t>
        </w:r>
      </w:ins>
    </w:p>
    <w:p w14:paraId="6BDC3BCB" w14:textId="402F6085" w:rsidR="00494B27" w:rsidRPr="00FB6B25" w:rsidRDefault="00494B27" w:rsidP="00C63CA7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FB6B25">
        <w:rPr>
          <w:rFonts w:ascii="Helvetica" w:hAnsi="Helvetica"/>
        </w:rPr>
        <w:t xml:space="preserve">Once </w:t>
      </w:r>
      <w:r w:rsidR="00CC358C" w:rsidRPr="00FB6B25">
        <w:rPr>
          <w:rFonts w:ascii="Helvetica" w:hAnsi="Helvetica"/>
        </w:rPr>
        <w:t>the culture</w:t>
      </w:r>
      <w:r w:rsidRPr="00FB6B25">
        <w:rPr>
          <w:rFonts w:ascii="Helvetica" w:hAnsi="Helvetica"/>
        </w:rPr>
        <w:t xml:space="preserve"> is turbid, </w:t>
      </w:r>
      <w:ins w:id="69" w:author="Katya Frois-Moniz" w:date="2016-09-08T10:22:00Z">
        <w:r w:rsidR="00331B6C">
          <w:rPr>
            <w:rFonts w:ascii="Helvetica" w:hAnsi="Helvetica"/>
          </w:rPr>
          <w:t xml:space="preserve">generally </w:t>
        </w:r>
      </w:ins>
      <w:r w:rsidRPr="00FB6B25">
        <w:rPr>
          <w:rFonts w:ascii="Helvetica" w:hAnsi="Helvetica"/>
        </w:rPr>
        <w:t xml:space="preserve">24 </w:t>
      </w:r>
      <w:ins w:id="70" w:author="Katya Frois-Moniz" w:date="2016-09-08T10:22:00Z">
        <w:r w:rsidR="00331B6C">
          <w:rPr>
            <w:rFonts w:ascii="Helvetica" w:hAnsi="Helvetica"/>
          </w:rPr>
          <w:t>-</w:t>
        </w:r>
      </w:ins>
      <w:del w:id="71" w:author="Katya Frois-Moniz" w:date="2016-09-08T10:22:00Z">
        <w:r w:rsidRPr="00FB6B25" w:rsidDel="00331B6C">
          <w:rPr>
            <w:rFonts w:ascii="Helvetica" w:hAnsi="Helvetica"/>
          </w:rPr>
          <w:delText>–</w:delText>
        </w:r>
      </w:del>
      <w:r w:rsidRPr="00FB6B25">
        <w:rPr>
          <w:rFonts w:ascii="Helvetica" w:hAnsi="Helvetica"/>
        </w:rPr>
        <w:t xml:space="preserve"> 48 hours</w:t>
      </w:r>
      <w:ins w:id="72" w:author="Katya Frois-Moniz" w:date="2016-09-08T10:22:00Z">
        <w:r w:rsidR="00331B6C">
          <w:rPr>
            <w:rFonts w:ascii="Helvetica" w:hAnsi="Helvetica"/>
          </w:rPr>
          <w:t xml:space="preserve"> later</w:t>
        </w:r>
      </w:ins>
      <w:r w:rsidRPr="00FB6B25">
        <w:rPr>
          <w:rFonts w:ascii="Helvetica" w:hAnsi="Helvetica"/>
        </w:rPr>
        <w:t xml:space="preserve">, </w:t>
      </w:r>
      <w:r w:rsidR="00CC358C" w:rsidRPr="00FB6B25">
        <w:rPr>
          <w:rFonts w:ascii="Helvetica" w:hAnsi="Helvetica"/>
        </w:rPr>
        <w:t>gently vortex the culture</w:t>
      </w:r>
      <w:ins w:id="73" w:author="Allison Perrotta" w:date="2016-09-08T15:56:00Z">
        <w:r w:rsidR="00AC59AF">
          <w:rPr>
            <w:rFonts w:ascii="Helvetica" w:hAnsi="Helvetica"/>
          </w:rPr>
          <w:t xml:space="preserve"> for one second.</w:t>
        </w:r>
      </w:ins>
    </w:p>
    <w:p w14:paraId="52576D72" w14:textId="6AB83DBE" w:rsidR="00CC358C" w:rsidRDefault="00CC358C" w:rsidP="00C63CA7">
      <w:pPr>
        <w:pStyle w:val="ListParagraph"/>
        <w:numPr>
          <w:ilvl w:val="0"/>
          <w:numId w:val="2"/>
        </w:numPr>
        <w:rPr>
          <w:ins w:id="74" w:author="Allison Perrotta" w:date="2016-09-08T15:53:00Z"/>
          <w:rFonts w:ascii="Helvetica" w:hAnsi="Helvetica"/>
        </w:rPr>
      </w:pPr>
      <w:r w:rsidRPr="00FB6B25">
        <w:rPr>
          <w:rFonts w:ascii="Helvetica" w:hAnsi="Helvetica"/>
        </w:rPr>
        <w:t xml:space="preserve">Combine 200uLs of culture and 200uLs of 50% glycerol buffer </w:t>
      </w:r>
      <w:ins w:id="75" w:author="Katya Frois-Moniz" w:date="2016-09-12T14:30:00Z">
        <w:r w:rsidR="00E604A8">
          <w:rPr>
            <w:rFonts w:ascii="Helvetica" w:hAnsi="Helvetica"/>
          </w:rPr>
          <w:t xml:space="preserve">(SOP# 02.040.01 50% Glycerol buffer preparation) </w:t>
        </w:r>
      </w:ins>
      <w:r w:rsidRPr="00FB6B25">
        <w:rPr>
          <w:rFonts w:ascii="Helvetica" w:hAnsi="Helvetica"/>
        </w:rPr>
        <w:t xml:space="preserve">in a </w:t>
      </w:r>
      <w:ins w:id="76" w:author="Allison Perrotta" w:date="2016-09-08T15:53:00Z">
        <w:r w:rsidR="009F3B1A">
          <w:rPr>
            <w:rFonts w:ascii="Helvetica" w:hAnsi="Helvetica"/>
          </w:rPr>
          <w:t>new</w:t>
        </w:r>
      </w:ins>
      <w:ins w:id="77" w:author="Katya Frois-Moniz" w:date="2016-09-12T14:30:00Z">
        <w:r w:rsidR="00E604A8">
          <w:rPr>
            <w:rFonts w:ascii="Helvetica" w:hAnsi="Helvetica"/>
          </w:rPr>
          <w:t>,</w:t>
        </w:r>
      </w:ins>
      <w:ins w:id="78" w:author="Allison Perrotta" w:date="2016-09-08T15:53:00Z">
        <w:r w:rsidR="009F3B1A">
          <w:rPr>
            <w:rFonts w:ascii="Helvetica" w:hAnsi="Helvetica"/>
          </w:rPr>
          <w:t xml:space="preserve"> </w:t>
        </w:r>
      </w:ins>
      <w:r w:rsidRPr="00FB6B25">
        <w:rPr>
          <w:rFonts w:ascii="Helvetica" w:hAnsi="Helvetica"/>
        </w:rPr>
        <w:t xml:space="preserve">labeled </w:t>
      </w:r>
      <w:proofErr w:type="spellStart"/>
      <w:r w:rsidRPr="00FB6B25">
        <w:rPr>
          <w:rFonts w:ascii="Helvetica" w:hAnsi="Helvetica"/>
        </w:rPr>
        <w:t>cryotube</w:t>
      </w:r>
      <w:proofErr w:type="spellEnd"/>
      <w:r w:rsidRPr="00FB6B25">
        <w:rPr>
          <w:rFonts w:ascii="Helvetica" w:hAnsi="Helvetica"/>
        </w:rPr>
        <w:t xml:space="preserve">. This is now a </w:t>
      </w:r>
      <w:ins w:id="79" w:author="Katya Frois-Moniz" w:date="2016-09-08T10:23:00Z">
        <w:r w:rsidR="00331B6C">
          <w:rPr>
            <w:rFonts w:ascii="Helvetica" w:hAnsi="Helvetica"/>
          </w:rPr>
          <w:t>‘</w:t>
        </w:r>
      </w:ins>
      <w:r w:rsidRPr="00FB6B25">
        <w:rPr>
          <w:rFonts w:ascii="Helvetica" w:hAnsi="Helvetica"/>
        </w:rPr>
        <w:t>revived freezer stock</w:t>
      </w:r>
      <w:ins w:id="80" w:author="Katya Frois-Moniz" w:date="2016-09-08T10:23:00Z">
        <w:r w:rsidR="00331B6C">
          <w:rPr>
            <w:rFonts w:ascii="Helvetica" w:hAnsi="Helvetica"/>
          </w:rPr>
          <w:t>’</w:t>
        </w:r>
      </w:ins>
      <w:r w:rsidRPr="00FB6B25">
        <w:rPr>
          <w:rFonts w:ascii="Helvetica" w:hAnsi="Helvetica"/>
        </w:rPr>
        <w:t>.</w:t>
      </w:r>
    </w:p>
    <w:p w14:paraId="545FA8E4" w14:textId="74DF0C24" w:rsidR="009F3B1A" w:rsidRPr="00F66DC3" w:rsidRDefault="009F3B1A">
      <w:pPr>
        <w:ind w:left="1440"/>
        <w:rPr>
          <w:ins w:id="81" w:author="Allison Perrotta" w:date="2016-09-08T15:53:00Z"/>
          <w:rFonts w:ascii="Helvetica" w:hAnsi="Helvetica"/>
        </w:rPr>
        <w:pPrChange w:id="82" w:author="Allison Perrotta" w:date="2016-09-08T15:53:00Z">
          <w:pPr>
            <w:ind w:left="720"/>
          </w:pPr>
        </w:pPrChange>
      </w:pPr>
      <w:ins w:id="83" w:author="Allison Perrotta" w:date="2016-09-08T15:53:00Z">
        <w:r>
          <w:rPr>
            <w:rFonts w:ascii="Helvetica" w:hAnsi="Helvetica"/>
          </w:rPr>
          <w:t xml:space="preserve">Note: The label must include isolate identity, </w:t>
        </w:r>
        <w:r w:rsidRPr="003A54EE">
          <w:rPr>
            <w:rFonts w:ascii="Helvetica" w:hAnsi="Helvetica"/>
          </w:rPr>
          <w:t>date of experiment</w:t>
        </w:r>
        <w:r>
          <w:rPr>
            <w:rFonts w:ascii="Helvetica" w:hAnsi="Helvetica"/>
          </w:rPr>
          <w:t>,</w:t>
        </w:r>
        <w:r w:rsidRPr="003A54EE">
          <w:rPr>
            <w:rFonts w:ascii="Helvetica" w:hAnsi="Helvetica"/>
          </w:rPr>
          <w:t xml:space="preserve"> and experimentalist name. This information must match the </w:t>
        </w:r>
        <w:r>
          <w:rPr>
            <w:rFonts w:ascii="Helvetica" w:hAnsi="Helvetica"/>
          </w:rPr>
          <w:t xml:space="preserve">information and date </w:t>
        </w:r>
        <w:r w:rsidRPr="003A54EE">
          <w:rPr>
            <w:rFonts w:ascii="Helvetica" w:hAnsi="Helvetica"/>
          </w:rPr>
          <w:t>in the lab notebook of the experimentalist</w:t>
        </w:r>
      </w:ins>
    </w:p>
    <w:p w14:paraId="1F90CF6C" w14:textId="1DAFA9DE" w:rsidR="009F3B1A" w:rsidRPr="009F3B1A" w:rsidDel="00E604A8" w:rsidRDefault="009F3B1A">
      <w:pPr>
        <w:ind w:left="1440"/>
        <w:rPr>
          <w:del w:id="84" w:author="Katya Frois-Moniz" w:date="2016-09-12T14:31:00Z"/>
          <w:rFonts w:ascii="Helvetica" w:hAnsi="Helvetica"/>
          <w:rPrChange w:id="85" w:author="Allison Perrotta" w:date="2016-09-08T15:53:00Z">
            <w:rPr>
              <w:del w:id="86" w:author="Katya Frois-Moniz" w:date="2016-09-12T14:31:00Z"/>
            </w:rPr>
          </w:rPrChange>
        </w:rPr>
        <w:pPrChange w:id="87" w:author="Allison Perrotta" w:date="2016-09-08T15:53:00Z">
          <w:pPr>
            <w:pStyle w:val="ListParagraph"/>
            <w:numPr>
              <w:numId w:val="2"/>
            </w:numPr>
            <w:ind w:left="1080" w:hanging="360"/>
          </w:pPr>
        </w:pPrChange>
      </w:pPr>
    </w:p>
    <w:p w14:paraId="2F2E8B2D" w14:textId="77777777" w:rsidR="00BC354E" w:rsidRDefault="00CC358C" w:rsidP="00C63CA7">
      <w:pPr>
        <w:pStyle w:val="ListParagraph"/>
        <w:numPr>
          <w:ilvl w:val="0"/>
          <w:numId w:val="2"/>
        </w:numPr>
        <w:rPr>
          <w:ins w:id="88" w:author="Allison Perrotta" w:date="2016-09-08T16:04:00Z"/>
          <w:rFonts w:ascii="Helvetica" w:hAnsi="Helvetica"/>
        </w:rPr>
      </w:pPr>
      <w:r w:rsidRPr="00FB6B25">
        <w:rPr>
          <w:rFonts w:ascii="Helvetica" w:hAnsi="Helvetica"/>
        </w:rPr>
        <w:t>The remaining volume of the culture may</w:t>
      </w:r>
      <w:r w:rsidR="00494B27" w:rsidRPr="00FB6B25">
        <w:rPr>
          <w:rFonts w:ascii="Helvetica" w:hAnsi="Helvetica"/>
        </w:rPr>
        <w:t xml:space="preserve"> be used for various procedures </w:t>
      </w:r>
    </w:p>
    <w:p w14:paraId="3FDE0F9F" w14:textId="14A2B6DA" w:rsidR="00494B27" w:rsidRPr="00FB6B25" w:rsidRDefault="00BC354E" w:rsidP="00C63CA7">
      <w:pPr>
        <w:pStyle w:val="ListParagraph"/>
        <w:numPr>
          <w:ilvl w:val="0"/>
          <w:numId w:val="2"/>
        </w:numPr>
        <w:rPr>
          <w:rFonts w:ascii="Helvetica" w:hAnsi="Helvetica"/>
        </w:rPr>
      </w:pPr>
      <w:ins w:id="89" w:author="Allison Perrotta" w:date="2016-09-08T16:04:00Z">
        <w:r>
          <w:rPr>
            <w:rFonts w:ascii="Helvetica" w:hAnsi="Helvetica"/>
          </w:rPr>
          <w:t>Remove the vial form the anaerobic chamber (</w:t>
        </w:r>
      </w:ins>
      <w:ins w:id="90" w:author="Allison Perrotta" w:date="2016-09-08T16:05:00Z">
        <w:r w:rsidRPr="00F36B80">
          <w:rPr>
            <w:rFonts w:ascii="Helvetica" w:hAnsi="Helvetica"/>
          </w:rPr>
          <w:t>SOP# 003.001.01 – Anaerobic chamber operation and maintenance</w:t>
        </w:r>
        <w:r>
          <w:rPr>
            <w:rFonts w:ascii="Helvetica" w:hAnsi="Helvetica"/>
          </w:rPr>
          <w:t>)</w:t>
        </w:r>
      </w:ins>
      <w:r w:rsidR="00494B27" w:rsidRPr="00FB6B25">
        <w:rPr>
          <w:rFonts w:ascii="Helvetica" w:hAnsi="Helvetica"/>
        </w:rPr>
        <w:t xml:space="preserve"> </w:t>
      </w:r>
    </w:p>
    <w:p w14:paraId="7D390696" w14:textId="18B938B6" w:rsidR="00CC358C" w:rsidRPr="00FB6B25" w:rsidRDefault="00CC358C" w:rsidP="00C63CA7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FB6B25">
        <w:rPr>
          <w:rFonts w:ascii="Helvetica" w:hAnsi="Helvetica"/>
        </w:rPr>
        <w:t>Store the revived freezer stock in a freezer box within the -80°C freezer</w:t>
      </w:r>
    </w:p>
    <w:p w14:paraId="14C16334" w14:textId="2173D928" w:rsidR="00CC358C" w:rsidRPr="00FB6B25" w:rsidRDefault="00CC358C" w:rsidP="00C63CA7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FB6B25">
        <w:rPr>
          <w:rFonts w:ascii="Helvetica" w:hAnsi="Helvetica"/>
        </w:rPr>
        <w:t xml:space="preserve">After an isolate has been revived, use revived freezer stock for future uses. Do not return to the primary isolation 96 well plate unless necessary.  </w:t>
      </w:r>
    </w:p>
    <w:p w14:paraId="392585AE" w14:textId="77777777" w:rsidR="00E604A8" w:rsidRDefault="00E604A8" w:rsidP="00AC11DA">
      <w:pPr>
        <w:rPr>
          <w:ins w:id="91" w:author="Katya Frois-Moniz" w:date="2016-09-12T14:31:00Z"/>
          <w:rFonts w:ascii="Helvetica" w:hAnsi="Helvetica"/>
          <w:b/>
        </w:rPr>
      </w:pPr>
    </w:p>
    <w:p w14:paraId="00A77BE1" w14:textId="77777777" w:rsidR="006C2847" w:rsidRPr="00FB6B25" w:rsidRDefault="006C2847" w:rsidP="00AC11DA">
      <w:pPr>
        <w:rPr>
          <w:rFonts w:ascii="Helvetica" w:hAnsi="Helvetica"/>
          <w:b/>
        </w:rPr>
      </w:pPr>
      <w:r w:rsidRPr="00FB6B25">
        <w:rPr>
          <w:rFonts w:ascii="Helvetica" w:hAnsi="Helvetica"/>
          <w:b/>
        </w:rPr>
        <w:t>Version History</w:t>
      </w:r>
    </w:p>
    <w:p w14:paraId="34481498" w14:textId="648EF6E8" w:rsidR="006C2847" w:rsidRPr="00FB6B25" w:rsidRDefault="0031509B" w:rsidP="00AC11DA">
      <w:pPr>
        <w:rPr>
          <w:rFonts w:ascii="Helvetica" w:hAnsi="Helvetica"/>
        </w:rPr>
      </w:pPr>
      <w:r w:rsidRPr="00FB6B25">
        <w:rPr>
          <w:rFonts w:ascii="Helvetica" w:hAnsi="Helvetica"/>
        </w:rPr>
        <w:t>NA</w:t>
      </w:r>
    </w:p>
    <w:p w14:paraId="6F862E03" w14:textId="77777777" w:rsidR="00E604A8" w:rsidRDefault="00E604A8" w:rsidP="00AC11DA">
      <w:pPr>
        <w:rPr>
          <w:ins w:id="92" w:author="Katya Frois-Moniz" w:date="2016-09-12T14:31:00Z"/>
          <w:rFonts w:ascii="Helvetica" w:hAnsi="Helvetica"/>
          <w:b/>
        </w:rPr>
      </w:pPr>
    </w:p>
    <w:p w14:paraId="4C4AEB5A" w14:textId="77777777" w:rsidR="006C2847" w:rsidRPr="00FB6B25" w:rsidRDefault="006C2847" w:rsidP="00AC11DA">
      <w:pPr>
        <w:rPr>
          <w:rFonts w:ascii="Helvetica" w:hAnsi="Helvetica"/>
          <w:b/>
        </w:rPr>
      </w:pPr>
      <w:r w:rsidRPr="00FB6B25">
        <w:rPr>
          <w:rFonts w:ascii="Helvetica" w:hAnsi="Helvetica"/>
          <w:b/>
        </w:rPr>
        <w:t>Worksheets</w:t>
      </w:r>
    </w:p>
    <w:p w14:paraId="69C37393" w14:textId="6F08487C" w:rsidR="006C2847" w:rsidRPr="00FB6B25" w:rsidRDefault="006C2847" w:rsidP="0031509B">
      <w:pPr>
        <w:rPr>
          <w:rFonts w:ascii="Helvetica" w:hAnsi="Helvetica"/>
        </w:rPr>
      </w:pPr>
      <w:del w:id="93" w:author="Katya Frois-Moniz" w:date="2016-09-12T14:31:00Z">
        <w:r w:rsidRPr="00FB6B25" w:rsidDel="00E604A8">
          <w:rPr>
            <w:rFonts w:ascii="Helvetica" w:hAnsi="Helvetica"/>
          </w:rPr>
          <w:tab/>
        </w:r>
      </w:del>
      <w:r w:rsidR="0031509B" w:rsidRPr="00FB6B25">
        <w:rPr>
          <w:rFonts w:ascii="Helvetica" w:hAnsi="Helvetica"/>
        </w:rPr>
        <w:t>NA</w:t>
      </w:r>
    </w:p>
    <w:p w14:paraId="0A35CC36" w14:textId="7974A88A" w:rsidR="006C2847" w:rsidDel="00E604A8" w:rsidRDefault="006C2847" w:rsidP="00AC11DA">
      <w:pPr>
        <w:rPr>
          <w:del w:id="94" w:author="Katya Frois-Moniz" w:date="2016-09-08T10:31:00Z"/>
          <w:rFonts w:ascii="Helvetica" w:hAnsi="Helvetica"/>
        </w:rPr>
      </w:pPr>
    </w:p>
    <w:p w14:paraId="497EB9EE" w14:textId="77777777" w:rsidR="00E604A8" w:rsidRPr="00FB6B25" w:rsidRDefault="00E604A8" w:rsidP="00AC11DA">
      <w:pPr>
        <w:rPr>
          <w:ins w:id="95" w:author="Katya Frois-Moniz" w:date="2016-09-12T14:31:00Z"/>
          <w:rFonts w:ascii="Helvetica" w:hAnsi="Helvetica"/>
        </w:rPr>
      </w:pPr>
    </w:p>
    <w:p w14:paraId="4CE7E61E" w14:textId="77777777" w:rsidR="006C2847" w:rsidRPr="00FB6B25" w:rsidRDefault="006C2847" w:rsidP="00AC11DA">
      <w:pPr>
        <w:rPr>
          <w:rFonts w:ascii="Helvetica" w:hAnsi="Helvetica"/>
          <w:b/>
        </w:rPr>
      </w:pPr>
      <w:r w:rsidRPr="00FB6B25">
        <w:rPr>
          <w:rFonts w:ascii="Helvetica" w:hAnsi="Helvetica"/>
          <w:b/>
        </w:rPr>
        <w:t>Appendix</w:t>
      </w:r>
    </w:p>
    <w:p w14:paraId="7773F712" w14:textId="57C20676" w:rsidR="006C2847" w:rsidRPr="00FB6B25" w:rsidRDefault="006C2847" w:rsidP="00AC11DA">
      <w:pPr>
        <w:rPr>
          <w:rFonts w:ascii="Helvetica" w:hAnsi="Helvetica"/>
        </w:rPr>
      </w:pPr>
      <w:commentRangeStart w:id="96"/>
      <w:del w:id="97" w:author="Katya Frois-Moniz" w:date="2016-09-12T14:31:00Z">
        <w:r w:rsidRPr="00FB6B25" w:rsidDel="00E604A8">
          <w:rPr>
            <w:rFonts w:ascii="Helvetica" w:hAnsi="Helvetica"/>
          </w:rPr>
          <w:tab/>
        </w:r>
        <w:r w:rsidR="0031509B" w:rsidRPr="00FB6B25" w:rsidDel="00E604A8">
          <w:rPr>
            <w:rFonts w:ascii="Helvetica" w:hAnsi="Helvetica"/>
          </w:rPr>
          <w:delText>-Lab notebook</w:delText>
        </w:r>
        <w:r w:rsidR="004E34D8" w:rsidRPr="00FB6B25" w:rsidDel="00E604A8">
          <w:rPr>
            <w:rFonts w:ascii="Helvetica" w:hAnsi="Helvetica"/>
          </w:rPr>
          <w:delText xml:space="preserve"> pages: Allison Perrotta pages 40, 42, 44; Sean Kearney pages</w:delText>
        </w:r>
        <w:commentRangeEnd w:id="96"/>
        <w:r w:rsidR="006E4CC7" w:rsidDel="00E604A8">
          <w:rPr>
            <w:rStyle w:val="CommentReference"/>
          </w:rPr>
          <w:commentReference w:id="96"/>
        </w:r>
      </w:del>
      <w:ins w:id="98" w:author="Katya Frois-Moniz" w:date="2016-09-12T14:31:00Z">
        <w:r w:rsidR="00E604A8">
          <w:rPr>
            <w:rFonts w:ascii="Helvetica" w:hAnsi="Helvetica"/>
          </w:rPr>
          <w:t>NA</w:t>
        </w:r>
      </w:ins>
    </w:p>
    <w:p w14:paraId="2A079628" w14:textId="77777777" w:rsidR="00AC11DA" w:rsidRPr="00FB6B25" w:rsidRDefault="00AC11DA">
      <w:pPr>
        <w:rPr>
          <w:rFonts w:ascii="Helvetica" w:hAnsi="Helvetica"/>
        </w:rPr>
      </w:pPr>
    </w:p>
    <w:sectPr w:rsidR="00AC11DA" w:rsidRPr="00FB6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6" w:author="Katya Frois-Moniz" w:date="2016-09-08T10:32:00Z" w:initials="KF">
    <w:p w14:paraId="77AECE50" w14:textId="0C764490" w:rsidR="00AC59AF" w:rsidRDefault="00AC59AF">
      <w:pPr>
        <w:pStyle w:val="CommentText"/>
      </w:pPr>
      <w:r>
        <w:rPr>
          <w:rStyle w:val="CommentReference"/>
        </w:rPr>
        <w:annotationRef/>
      </w:r>
      <w:r>
        <w:t>Not sure these go here?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F0486"/>
    <w:multiLevelType w:val="hybridMultilevel"/>
    <w:tmpl w:val="2E364014"/>
    <w:lvl w:ilvl="0" w:tplc="9176DA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89B3212"/>
    <w:multiLevelType w:val="hybridMultilevel"/>
    <w:tmpl w:val="20DC1DC4"/>
    <w:lvl w:ilvl="0" w:tplc="9176DA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C815D6"/>
    <w:multiLevelType w:val="hybridMultilevel"/>
    <w:tmpl w:val="DCD43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D234E3"/>
    <w:multiLevelType w:val="hybridMultilevel"/>
    <w:tmpl w:val="962E112A"/>
    <w:lvl w:ilvl="0" w:tplc="C61EE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DA"/>
    <w:rsid w:val="00082A56"/>
    <w:rsid w:val="00101E0F"/>
    <w:rsid w:val="0017420C"/>
    <w:rsid w:val="001D61D1"/>
    <w:rsid w:val="001F2B6C"/>
    <w:rsid w:val="00224D56"/>
    <w:rsid w:val="0031509B"/>
    <w:rsid w:val="00325A10"/>
    <w:rsid w:val="00331B6C"/>
    <w:rsid w:val="003801DC"/>
    <w:rsid w:val="003A1156"/>
    <w:rsid w:val="00483E93"/>
    <w:rsid w:val="00494B27"/>
    <w:rsid w:val="004E34D8"/>
    <w:rsid w:val="00515C49"/>
    <w:rsid w:val="0055436D"/>
    <w:rsid w:val="006C2847"/>
    <w:rsid w:val="006E4CC7"/>
    <w:rsid w:val="006F44EE"/>
    <w:rsid w:val="007310D8"/>
    <w:rsid w:val="00783EEB"/>
    <w:rsid w:val="007B3A5F"/>
    <w:rsid w:val="007C7845"/>
    <w:rsid w:val="00871E1E"/>
    <w:rsid w:val="0088099D"/>
    <w:rsid w:val="008A622E"/>
    <w:rsid w:val="009A57F1"/>
    <w:rsid w:val="009D0E02"/>
    <w:rsid w:val="009F3B1A"/>
    <w:rsid w:val="00A56581"/>
    <w:rsid w:val="00AC11DA"/>
    <w:rsid w:val="00AC59AF"/>
    <w:rsid w:val="00BC354E"/>
    <w:rsid w:val="00BD7DE7"/>
    <w:rsid w:val="00C63CA7"/>
    <w:rsid w:val="00CC358C"/>
    <w:rsid w:val="00D67809"/>
    <w:rsid w:val="00E604A8"/>
    <w:rsid w:val="00E77AEE"/>
    <w:rsid w:val="00FB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B0B7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1B6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B6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4CC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4CC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4CC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4CC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4CC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1B6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B6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4CC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4CC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4CC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4CC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4C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763</Words>
  <Characters>4353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Herber</dc:creator>
  <cp:keywords/>
  <dc:description/>
  <cp:lastModifiedBy>Allison Perrotta</cp:lastModifiedBy>
  <cp:revision>3</cp:revision>
  <cp:lastPrinted>2016-05-31T16:10:00Z</cp:lastPrinted>
  <dcterms:created xsi:type="dcterms:W3CDTF">2016-09-12T18:33:00Z</dcterms:created>
  <dcterms:modified xsi:type="dcterms:W3CDTF">2016-10-17T22:59:00Z</dcterms:modified>
</cp:coreProperties>
</file>