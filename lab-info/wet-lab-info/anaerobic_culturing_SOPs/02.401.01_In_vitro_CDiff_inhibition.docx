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14368" w14:textId="12CAAB46" w:rsidR="00D7771C" w:rsidRPr="00A31AF0" w:rsidRDefault="00D7771C">
      <w:pPr>
        <w:rPr>
          <w:ins w:id="0" w:author="Katya Frois-Moniz" w:date="2016-10-06T14:52:00Z"/>
          <w:rFonts w:ascii="Helvetica" w:hAnsi="Helvetica"/>
          <w:b/>
          <w:rPrChange w:id="1" w:author="Katya Frois-Moniz" w:date="2016-10-06T16:21:00Z">
            <w:rPr>
              <w:ins w:id="2" w:author="Katya Frois-Moniz" w:date="2016-10-06T14:52:00Z"/>
              <w:b/>
              <w:i/>
            </w:rPr>
          </w:rPrChange>
        </w:rPr>
      </w:pPr>
      <w:ins w:id="3" w:author="Katya Frois-Moniz" w:date="2016-10-06T14:53:00Z">
        <w:r w:rsidRPr="00A31AF0">
          <w:rPr>
            <w:rFonts w:ascii="Helvetica" w:hAnsi="Helvetica"/>
            <w:b/>
            <w:rPrChange w:id="4" w:author="Katya Frois-Moniz" w:date="2016-10-06T16:21:00Z">
              <w:rPr>
                <w:b/>
              </w:rPr>
            </w:rPrChange>
          </w:rPr>
          <w:t xml:space="preserve">SOP# 02.401.01 – </w:t>
        </w:r>
        <w:r w:rsidRPr="00A31AF0">
          <w:rPr>
            <w:rFonts w:ascii="Helvetica" w:hAnsi="Helvetica"/>
            <w:b/>
            <w:i/>
            <w:rPrChange w:id="5" w:author="Katya Frois-Moniz" w:date="2016-10-06T16:21:00Z">
              <w:rPr>
                <w:b/>
              </w:rPr>
            </w:rPrChange>
          </w:rPr>
          <w:t xml:space="preserve">In vitro C. </w:t>
        </w:r>
        <w:proofErr w:type="spellStart"/>
        <w:r w:rsidRPr="00A31AF0">
          <w:rPr>
            <w:rFonts w:ascii="Helvetica" w:hAnsi="Helvetica"/>
            <w:b/>
            <w:i/>
            <w:rPrChange w:id="6" w:author="Katya Frois-Moniz" w:date="2016-10-06T16:21:00Z">
              <w:rPr>
                <w:b/>
              </w:rPr>
            </w:rPrChange>
          </w:rPr>
          <w:t>difficile</w:t>
        </w:r>
        <w:proofErr w:type="spellEnd"/>
        <w:r w:rsidRPr="00A31AF0">
          <w:rPr>
            <w:rFonts w:ascii="Helvetica" w:hAnsi="Helvetica"/>
            <w:b/>
            <w:rPrChange w:id="7" w:author="Katya Frois-Moniz" w:date="2016-10-06T16:21:00Z">
              <w:rPr>
                <w:b/>
              </w:rPr>
            </w:rPrChange>
          </w:rPr>
          <w:t xml:space="preserve"> inhibition</w:t>
        </w:r>
      </w:ins>
    </w:p>
    <w:p w14:paraId="28AA7A48" w14:textId="77777777" w:rsidR="00AC11DA" w:rsidRPr="00A31AF0" w:rsidRDefault="005217C5">
      <w:pPr>
        <w:rPr>
          <w:rFonts w:ascii="Helvetica" w:hAnsi="Helvetica"/>
          <w:b/>
          <w:i/>
          <w:rPrChange w:id="8" w:author="Katya Frois-Moniz" w:date="2016-10-06T16:21:00Z">
            <w:rPr>
              <w:b/>
              <w:i/>
            </w:rPr>
          </w:rPrChange>
        </w:rPr>
      </w:pPr>
      <w:r w:rsidRPr="00A31AF0">
        <w:rPr>
          <w:rFonts w:ascii="Helvetica" w:hAnsi="Helvetica"/>
          <w:b/>
          <w:i/>
          <w:rPrChange w:id="9" w:author="Katya Frois-Moniz" w:date="2016-10-06T16:21:00Z">
            <w:rPr>
              <w:b/>
              <w:i/>
            </w:rPr>
          </w:rPrChange>
        </w:rPr>
        <w:t xml:space="preserve">Clostridium </w:t>
      </w:r>
      <w:proofErr w:type="spellStart"/>
      <w:r w:rsidRPr="00A31AF0">
        <w:rPr>
          <w:rFonts w:ascii="Helvetica" w:hAnsi="Helvetica"/>
          <w:b/>
          <w:i/>
          <w:rPrChange w:id="10" w:author="Katya Frois-Moniz" w:date="2016-10-06T16:21:00Z">
            <w:rPr>
              <w:b/>
              <w:i/>
            </w:rPr>
          </w:rPrChange>
        </w:rPr>
        <w:t>difficile</w:t>
      </w:r>
      <w:proofErr w:type="spellEnd"/>
      <w:r w:rsidRPr="00A31AF0">
        <w:rPr>
          <w:rFonts w:ascii="Helvetica" w:hAnsi="Helvetica"/>
          <w:b/>
          <w:i/>
          <w:rPrChange w:id="11" w:author="Katya Frois-Moniz" w:date="2016-10-06T16:21:00Z">
            <w:rPr>
              <w:b/>
              <w:i/>
            </w:rPr>
          </w:rPrChange>
        </w:rPr>
        <w:t xml:space="preserve"> in vitro</w:t>
      </w:r>
      <w:r w:rsidRPr="00A31AF0">
        <w:rPr>
          <w:rFonts w:ascii="Helvetica" w:hAnsi="Helvetica"/>
          <w:b/>
          <w:rPrChange w:id="12" w:author="Katya Frois-Moniz" w:date="2016-10-06T16:21:00Z">
            <w:rPr>
              <w:b/>
            </w:rPr>
          </w:rPrChange>
        </w:rPr>
        <w:t xml:space="preserve"> culture</w:t>
      </w:r>
      <w:r w:rsidRPr="00A31AF0">
        <w:rPr>
          <w:rFonts w:ascii="Helvetica" w:hAnsi="Helvetica"/>
          <w:b/>
          <w:i/>
          <w:rPrChange w:id="13" w:author="Katya Frois-Moniz" w:date="2016-10-06T16:21:00Z">
            <w:rPr>
              <w:b/>
              <w:i/>
            </w:rPr>
          </w:rPrChange>
        </w:rPr>
        <w:t xml:space="preserve"> </w:t>
      </w:r>
      <w:r w:rsidRPr="00A31AF0">
        <w:rPr>
          <w:rFonts w:ascii="Helvetica" w:hAnsi="Helvetica"/>
          <w:b/>
          <w:rPrChange w:id="14" w:author="Katya Frois-Moniz" w:date="2016-10-06T16:21:00Z">
            <w:rPr>
              <w:b/>
            </w:rPr>
          </w:rPrChange>
        </w:rPr>
        <w:t xml:space="preserve">supernatant inhibition assay </w:t>
      </w:r>
      <w:r w:rsidR="00AC11DA" w:rsidRPr="00A31AF0">
        <w:rPr>
          <w:rFonts w:ascii="Helvetica" w:hAnsi="Helvetica"/>
          <w:b/>
          <w:i/>
          <w:rPrChange w:id="15" w:author="Katya Frois-Moniz" w:date="2016-10-06T16:21:00Z">
            <w:rPr>
              <w:b/>
              <w:i/>
            </w:rPr>
          </w:rPrChange>
        </w:rPr>
        <w:tab/>
      </w:r>
    </w:p>
    <w:p w14:paraId="2F21D720" w14:textId="6BE44B0F" w:rsidR="00AC11DA" w:rsidRPr="00A31AF0" w:rsidRDefault="00AC11DA">
      <w:pPr>
        <w:rPr>
          <w:ins w:id="16" w:author="Katya Frois-Moniz" w:date="2016-10-06T14:53:00Z"/>
          <w:rFonts w:ascii="Helvetica" w:hAnsi="Helvetica"/>
          <w:b/>
          <w:rPrChange w:id="17" w:author="Katya Frois-Moniz" w:date="2016-10-06T16:21:00Z">
            <w:rPr>
              <w:ins w:id="18" w:author="Katya Frois-Moniz" w:date="2016-10-06T14:53:00Z"/>
              <w:b/>
            </w:rPr>
          </w:rPrChange>
        </w:rPr>
      </w:pPr>
      <w:del w:id="19" w:author="Katya Frois-Moniz" w:date="2016-10-06T14:53:00Z">
        <w:r w:rsidRPr="00A31AF0" w:rsidDel="00D7771C">
          <w:rPr>
            <w:rFonts w:ascii="Helvetica" w:hAnsi="Helvetica"/>
            <w:b/>
            <w:rPrChange w:id="20" w:author="Katya Frois-Moniz" w:date="2016-10-06T16:21:00Z">
              <w:rPr>
                <w:b/>
              </w:rPr>
            </w:rPrChange>
          </w:rPr>
          <w:delText>Document Number</w:delText>
        </w:r>
      </w:del>
      <w:ins w:id="21" w:author="Katya Frois-Moniz" w:date="2016-10-06T14:53:00Z">
        <w:r w:rsidR="00D7771C" w:rsidRPr="00A31AF0">
          <w:rPr>
            <w:rFonts w:ascii="Helvetica" w:hAnsi="Helvetica"/>
            <w:b/>
            <w:rPrChange w:id="22" w:author="Katya Frois-Moniz" w:date="2016-10-06T16:21:00Z">
              <w:rPr>
                <w:b/>
              </w:rPr>
            </w:rPrChange>
          </w:rPr>
          <w:t>Author: Sean Kearney</w:t>
        </w:r>
      </w:ins>
    </w:p>
    <w:p w14:paraId="30207FB4" w14:textId="69CFDC9A" w:rsidR="00D7771C" w:rsidRPr="00A31AF0" w:rsidRDefault="00D7771C">
      <w:pPr>
        <w:rPr>
          <w:rFonts w:ascii="Helvetica" w:hAnsi="Helvetica"/>
          <w:b/>
          <w:rPrChange w:id="23" w:author="Katya Frois-Moniz" w:date="2016-10-06T16:21:00Z">
            <w:rPr>
              <w:b/>
            </w:rPr>
          </w:rPrChange>
        </w:rPr>
      </w:pPr>
      <w:proofErr w:type="gramStart"/>
      <w:ins w:id="24" w:author="Katya Frois-Moniz" w:date="2016-10-06T14:53:00Z">
        <w:r w:rsidRPr="00A31AF0">
          <w:rPr>
            <w:rFonts w:ascii="Helvetica" w:hAnsi="Helvetica"/>
            <w:b/>
            <w:rPrChange w:id="25" w:author="Katya Frois-Moniz" w:date="2016-10-06T16:21:00Z">
              <w:rPr>
                <w:b/>
              </w:rPr>
            </w:rPrChange>
          </w:rPr>
          <w:t>Date of Rev.</w:t>
        </w:r>
        <w:proofErr w:type="gramEnd"/>
        <w:r w:rsidRPr="00A31AF0">
          <w:rPr>
            <w:rFonts w:ascii="Helvetica" w:hAnsi="Helvetica"/>
            <w:b/>
            <w:rPrChange w:id="26" w:author="Katya Frois-Moniz" w:date="2016-10-06T16:21:00Z">
              <w:rPr>
                <w:b/>
              </w:rPr>
            </w:rPrChange>
          </w:rPr>
          <w:t xml:space="preserve">: </w:t>
        </w:r>
      </w:ins>
    </w:p>
    <w:p w14:paraId="4046BE97" w14:textId="2B5D87BE" w:rsidR="00AC11DA" w:rsidRPr="00A31AF0" w:rsidRDefault="00AC11DA">
      <w:pPr>
        <w:rPr>
          <w:rFonts w:ascii="Helvetica" w:hAnsi="Helvetica"/>
          <w:b/>
          <w:rPrChange w:id="27" w:author="Katya Frois-Moniz" w:date="2016-10-06T16:21:00Z">
            <w:rPr>
              <w:b/>
            </w:rPr>
          </w:rPrChange>
        </w:rPr>
      </w:pPr>
      <w:r w:rsidRPr="00A31AF0">
        <w:rPr>
          <w:rFonts w:ascii="Helvetica" w:hAnsi="Helvetica"/>
          <w:b/>
          <w:rPrChange w:id="28" w:author="Katya Frois-Moniz" w:date="2016-10-06T16:21:00Z">
            <w:rPr>
              <w:b/>
            </w:rPr>
          </w:rPrChange>
        </w:rPr>
        <w:t xml:space="preserve">Page 1 of </w:t>
      </w:r>
      <w:del w:id="29" w:author="Katya Frois-Moniz" w:date="2016-10-06T14:53:00Z">
        <w:r w:rsidRPr="00A31AF0" w:rsidDel="00D7771C">
          <w:rPr>
            <w:rFonts w:ascii="Helvetica" w:hAnsi="Helvetica"/>
            <w:b/>
            <w:rPrChange w:id="30" w:author="Katya Frois-Moniz" w:date="2016-10-06T16:21:00Z">
              <w:rPr>
                <w:b/>
              </w:rPr>
            </w:rPrChange>
          </w:rPr>
          <w:delText>XX</w:delText>
        </w:r>
      </w:del>
      <w:ins w:id="31" w:author="Katya Frois-Moniz" w:date="2016-10-06T14:53:00Z">
        <w:r w:rsidR="00D7771C" w:rsidRPr="00A31AF0">
          <w:rPr>
            <w:rFonts w:ascii="Helvetica" w:hAnsi="Helvetica"/>
            <w:b/>
            <w:rPrChange w:id="32" w:author="Katya Frois-Moniz" w:date="2016-10-06T16:21:00Z">
              <w:rPr>
                <w:b/>
              </w:rPr>
            </w:rPrChange>
          </w:rPr>
          <w:t>4</w:t>
        </w:r>
      </w:ins>
    </w:p>
    <w:p w14:paraId="44B0A861" w14:textId="77777777" w:rsidR="008B407D" w:rsidRPr="00A31AF0" w:rsidRDefault="008B407D">
      <w:pPr>
        <w:rPr>
          <w:ins w:id="33" w:author="Katya Frois-Moniz" w:date="2016-10-06T15:29:00Z"/>
          <w:rFonts w:ascii="Helvetica" w:hAnsi="Helvetica"/>
          <w:b/>
          <w:rPrChange w:id="34" w:author="Katya Frois-Moniz" w:date="2016-10-06T16:21:00Z">
            <w:rPr>
              <w:ins w:id="35" w:author="Katya Frois-Moniz" w:date="2016-10-06T15:29:00Z"/>
              <w:b/>
            </w:rPr>
          </w:rPrChange>
        </w:rPr>
      </w:pPr>
    </w:p>
    <w:p w14:paraId="750A8A22" w14:textId="77777777" w:rsidR="00AC11DA" w:rsidRPr="00A31AF0" w:rsidRDefault="00AC11DA">
      <w:pPr>
        <w:rPr>
          <w:rFonts w:ascii="Helvetica" w:hAnsi="Helvetica"/>
          <w:b/>
          <w:rPrChange w:id="36" w:author="Katya Frois-Moniz" w:date="2016-10-06T16:21:00Z">
            <w:rPr>
              <w:b/>
            </w:rPr>
          </w:rPrChange>
        </w:rPr>
      </w:pPr>
      <w:r w:rsidRPr="00A31AF0">
        <w:rPr>
          <w:rFonts w:ascii="Helvetica" w:hAnsi="Helvetica"/>
          <w:b/>
          <w:rPrChange w:id="37" w:author="Katya Frois-Moniz" w:date="2016-10-06T16:21:00Z">
            <w:rPr>
              <w:b/>
            </w:rPr>
          </w:rPrChange>
        </w:rPr>
        <w:t>Purpose</w:t>
      </w:r>
    </w:p>
    <w:p w14:paraId="30622E0B" w14:textId="7C0CDA31" w:rsidR="00AC11DA" w:rsidRPr="00A31AF0" w:rsidRDefault="005217C5">
      <w:pPr>
        <w:rPr>
          <w:rFonts w:ascii="Helvetica" w:hAnsi="Helvetica"/>
          <w:rPrChange w:id="38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39" w:author="Katya Frois-Moniz" w:date="2016-10-06T16:21:00Z">
            <w:rPr/>
          </w:rPrChange>
        </w:rPr>
        <w:t xml:space="preserve">The purpose of this SOP is to identify previously isolated fecal bacteria that exhibit growth inhibition of </w:t>
      </w:r>
      <w:r w:rsidRPr="00A31AF0">
        <w:rPr>
          <w:rFonts w:ascii="Helvetica" w:hAnsi="Helvetica"/>
          <w:i/>
          <w:rPrChange w:id="40" w:author="Katya Frois-Moniz" w:date="2016-10-06T16:21:00Z">
            <w:rPr>
              <w:i/>
            </w:rPr>
          </w:rPrChange>
        </w:rPr>
        <w:t xml:space="preserve">Clostridium </w:t>
      </w:r>
      <w:proofErr w:type="spellStart"/>
      <w:r w:rsidRPr="00A31AF0">
        <w:rPr>
          <w:rFonts w:ascii="Helvetica" w:hAnsi="Helvetica"/>
          <w:i/>
          <w:rPrChange w:id="41" w:author="Katya Frois-Moniz" w:date="2016-10-06T16:21:00Z">
            <w:rPr>
              <w:i/>
            </w:rPr>
          </w:rPrChange>
        </w:rPr>
        <w:t>difficile</w:t>
      </w:r>
      <w:proofErr w:type="spellEnd"/>
      <w:r w:rsidRPr="00A31AF0">
        <w:rPr>
          <w:rFonts w:ascii="Helvetica" w:hAnsi="Helvetica"/>
          <w:rPrChange w:id="42" w:author="Katya Frois-Moniz" w:date="2016-10-06T16:21:00Z">
            <w:rPr/>
          </w:rPrChange>
        </w:rPr>
        <w:t xml:space="preserve"> strains mediated by direct inhibition or nutrient competition</w:t>
      </w:r>
      <w:r w:rsidR="006C2847" w:rsidRPr="00A31AF0">
        <w:rPr>
          <w:rFonts w:ascii="Helvetica" w:hAnsi="Helvetica"/>
          <w:rPrChange w:id="43" w:author="Katya Frois-Moniz" w:date="2016-10-06T16:21:00Z">
            <w:rPr/>
          </w:rPrChange>
        </w:rPr>
        <w:t>.</w:t>
      </w:r>
    </w:p>
    <w:p w14:paraId="169AA965" w14:textId="77777777" w:rsidR="003737A9" w:rsidRPr="00A31AF0" w:rsidRDefault="003737A9">
      <w:pPr>
        <w:rPr>
          <w:ins w:id="44" w:author="Katya Frois-Moniz" w:date="2016-10-06T16:01:00Z"/>
          <w:rFonts w:ascii="Helvetica" w:hAnsi="Helvetica"/>
          <w:b/>
          <w:rPrChange w:id="45" w:author="Katya Frois-Moniz" w:date="2016-10-06T16:21:00Z">
            <w:rPr>
              <w:ins w:id="46" w:author="Katya Frois-Moniz" w:date="2016-10-06T16:01:00Z"/>
              <w:b/>
            </w:rPr>
          </w:rPrChange>
        </w:rPr>
      </w:pPr>
    </w:p>
    <w:p w14:paraId="418D20DB" w14:textId="77777777" w:rsidR="00AC11DA" w:rsidRPr="00A31AF0" w:rsidRDefault="00AC11DA">
      <w:pPr>
        <w:rPr>
          <w:rFonts w:ascii="Helvetica" w:hAnsi="Helvetica"/>
          <w:b/>
          <w:rPrChange w:id="47" w:author="Katya Frois-Moniz" w:date="2016-10-06T16:21:00Z">
            <w:rPr>
              <w:b/>
            </w:rPr>
          </w:rPrChange>
        </w:rPr>
      </w:pPr>
      <w:r w:rsidRPr="00A31AF0">
        <w:rPr>
          <w:rFonts w:ascii="Helvetica" w:hAnsi="Helvetica"/>
          <w:b/>
          <w:rPrChange w:id="48" w:author="Katya Frois-Moniz" w:date="2016-10-06T16:21:00Z">
            <w:rPr>
              <w:b/>
            </w:rPr>
          </w:rPrChange>
        </w:rPr>
        <w:t>Scope</w:t>
      </w:r>
    </w:p>
    <w:p w14:paraId="5E3248A0" w14:textId="141B733A" w:rsidR="00AC11DA" w:rsidRPr="00A31AF0" w:rsidRDefault="005217C5">
      <w:pPr>
        <w:rPr>
          <w:rFonts w:ascii="Helvetica" w:hAnsi="Helvetica"/>
          <w:rPrChange w:id="49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50" w:author="Katya Frois-Moniz" w:date="2016-10-06T16:21:00Z">
            <w:rPr/>
          </w:rPrChange>
        </w:rPr>
        <w:t xml:space="preserve">The scope of this document is exploratory (to identify </w:t>
      </w:r>
      <w:r w:rsidR="00800108" w:rsidRPr="00A31AF0">
        <w:rPr>
          <w:rFonts w:ascii="Helvetica" w:hAnsi="Helvetica"/>
          <w:rPrChange w:id="51" w:author="Katya Frois-Moniz" w:date="2016-10-06T16:21:00Z">
            <w:rPr/>
          </w:rPrChange>
        </w:rPr>
        <w:t>candidate organisms that inhibit growth of</w:t>
      </w:r>
      <w:r w:rsidRPr="00A31AF0">
        <w:rPr>
          <w:rFonts w:ascii="Helvetica" w:hAnsi="Helvetica"/>
          <w:rPrChange w:id="52" w:author="Katya Frois-Moniz" w:date="2016-10-06T16:21:00Z">
            <w:rPr/>
          </w:rPrChange>
        </w:rPr>
        <w:t xml:space="preserve"> </w:t>
      </w:r>
      <w:r w:rsidRPr="00A31AF0">
        <w:rPr>
          <w:rFonts w:ascii="Helvetica" w:hAnsi="Helvetica"/>
          <w:i/>
          <w:iCs/>
          <w:rPrChange w:id="53" w:author="Katya Frois-Moniz" w:date="2016-10-06T16:21:00Z">
            <w:rPr>
              <w:i/>
              <w:iCs/>
            </w:rPr>
          </w:rPrChange>
        </w:rPr>
        <w:t xml:space="preserve">Clostridium </w:t>
      </w:r>
      <w:proofErr w:type="spellStart"/>
      <w:r w:rsidRPr="00A31AF0">
        <w:rPr>
          <w:rFonts w:ascii="Helvetica" w:hAnsi="Helvetica"/>
          <w:i/>
          <w:iCs/>
          <w:rPrChange w:id="54" w:author="Katya Frois-Moniz" w:date="2016-10-06T16:21:00Z">
            <w:rPr>
              <w:i/>
              <w:iCs/>
            </w:rPr>
          </w:rPrChange>
        </w:rPr>
        <w:t>difficile</w:t>
      </w:r>
      <w:proofErr w:type="spellEnd"/>
      <w:r w:rsidR="00800108" w:rsidRPr="00A31AF0">
        <w:rPr>
          <w:rFonts w:ascii="Helvetica" w:hAnsi="Helvetica"/>
          <w:rPrChange w:id="55" w:author="Katya Frois-Moniz" w:date="2016-10-06T16:21:00Z">
            <w:rPr/>
          </w:rPrChange>
        </w:rPr>
        <w:t xml:space="preserve">). </w:t>
      </w:r>
    </w:p>
    <w:p w14:paraId="4661370C" w14:textId="77777777" w:rsidR="003737A9" w:rsidRPr="00A31AF0" w:rsidRDefault="003737A9">
      <w:pPr>
        <w:rPr>
          <w:ins w:id="56" w:author="Katya Frois-Moniz" w:date="2016-10-06T16:01:00Z"/>
          <w:rFonts w:ascii="Helvetica" w:hAnsi="Helvetica"/>
          <w:b/>
          <w:rPrChange w:id="57" w:author="Katya Frois-Moniz" w:date="2016-10-06T16:21:00Z">
            <w:rPr>
              <w:ins w:id="58" w:author="Katya Frois-Moniz" w:date="2016-10-06T16:01:00Z"/>
              <w:b/>
            </w:rPr>
          </w:rPrChange>
        </w:rPr>
      </w:pPr>
    </w:p>
    <w:p w14:paraId="4A18FE83" w14:textId="77777777" w:rsidR="00AC11DA" w:rsidRPr="00A31AF0" w:rsidRDefault="00AC11DA">
      <w:pPr>
        <w:rPr>
          <w:rFonts w:ascii="Helvetica" w:hAnsi="Helvetica"/>
          <w:b/>
          <w:rPrChange w:id="59" w:author="Katya Frois-Moniz" w:date="2016-10-06T16:21:00Z">
            <w:rPr>
              <w:b/>
            </w:rPr>
          </w:rPrChange>
        </w:rPr>
      </w:pPr>
      <w:r w:rsidRPr="00A31AF0">
        <w:rPr>
          <w:rFonts w:ascii="Helvetica" w:hAnsi="Helvetica"/>
          <w:b/>
          <w:rPrChange w:id="60" w:author="Katya Frois-Moniz" w:date="2016-10-06T16:21:00Z">
            <w:rPr>
              <w:b/>
            </w:rPr>
          </w:rPrChange>
        </w:rPr>
        <w:t>Regulatory References</w:t>
      </w:r>
    </w:p>
    <w:p w14:paraId="3BE8C001" w14:textId="7C20416C" w:rsidR="00AC11DA" w:rsidRPr="00A31AF0" w:rsidRDefault="005217C5" w:rsidP="005217C5">
      <w:pPr>
        <w:rPr>
          <w:rFonts w:ascii="Helvetica" w:hAnsi="Helvetica"/>
          <w:rPrChange w:id="61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62" w:author="Katya Frois-Moniz" w:date="2016-10-06T16:21:00Z">
            <w:rPr/>
          </w:rPrChange>
        </w:rPr>
        <w:t>NA</w:t>
      </w:r>
    </w:p>
    <w:p w14:paraId="1A899969" w14:textId="77777777" w:rsidR="003737A9" w:rsidRPr="00A31AF0" w:rsidRDefault="003737A9">
      <w:pPr>
        <w:rPr>
          <w:ins w:id="63" w:author="Katya Frois-Moniz" w:date="2016-10-06T16:02:00Z"/>
          <w:rFonts w:ascii="Helvetica" w:hAnsi="Helvetica"/>
          <w:b/>
          <w:rPrChange w:id="64" w:author="Katya Frois-Moniz" w:date="2016-10-06T16:21:00Z">
            <w:rPr>
              <w:ins w:id="65" w:author="Katya Frois-Moniz" w:date="2016-10-06T16:02:00Z"/>
              <w:b/>
            </w:rPr>
          </w:rPrChange>
        </w:rPr>
      </w:pPr>
    </w:p>
    <w:p w14:paraId="6B1ACD16" w14:textId="77777777" w:rsidR="00AC11DA" w:rsidRPr="00A31AF0" w:rsidRDefault="00AC11DA">
      <w:pPr>
        <w:rPr>
          <w:rFonts w:ascii="Helvetica" w:hAnsi="Helvetica"/>
          <w:rPrChange w:id="66" w:author="Katya Frois-Moniz" w:date="2016-10-06T16:21:00Z">
            <w:rPr/>
          </w:rPrChange>
        </w:rPr>
      </w:pPr>
      <w:r w:rsidRPr="00A31AF0">
        <w:rPr>
          <w:rFonts w:ascii="Helvetica" w:hAnsi="Helvetica"/>
          <w:b/>
          <w:rPrChange w:id="67" w:author="Katya Frois-Moniz" w:date="2016-10-06T16:21:00Z">
            <w:rPr>
              <w:b/>
            </w:rPr>
          </w:rPrChange>
        </w:rPr>
        <w:t>Responsibility</w:t>
      </w:r>
    </w:p>
    <w:p w14:paraId="56023A0A" w14:textId="7763D785" w:rsidR="00251B2A" w:rsidRPr="00A31AF0" w:rsidRDefault="00AC11DA" w:rsidP="003737A9">
      <w:pPr>
        <w:pStyle w:val="ListParagraph"/>
        <w:numPr>
          <w:ilvl w:val="0"/>
          <w:numId w:val="5"/>
        </w:numPr>
        <w:rPr>
          <w:ins w:id="68" w:author="Katya Frois-Moniz" w:date="2016-06-02T09:54:00Z"/>
          <w:rFonts w:ascii="Helvetica" w:hAnsi="Helvetica"/>
          <w:rPrChange w:id="69" w:author="Katya Frois-Moniz" w:date="2016-10-06T16:21:00Z">
            <w:rPr>
              <w:ins w:id="70" w:author="Katya Frois-Moniz" w:date="2016-06-02T09:54:00Z"/>
            </w:rPr>
          </w:rPrChange>
        </w:rPr>
        <w:pPrChange w:id="71" w:author="Katya Frois-Moniz" w:date="2016-10-06T16:02:00Z">
          <w:pPr/>
        </w:pPrChange>
      </w:pPr>
      <w:r w:rsidRPr="00A31AF0">
        <w:rPr>
          <w:rFonts w:ascii="Helvetica" w:hAnsi="Helvetica"/>
          <w:rPrChange w:id="72" w:author="Katya Frois-Moniz" w:date="2016-10-06T16:21:00Z">
            <w:rPr/>
          </w:rPrChange>
        </w:rPr>
        <w:t xml:space="preserve">Responsibility of </w:t>
      </w:r>
      <w:r w:rsidR="005217C5" w:rsidRPr="00A31AF0">
        <w:rPr>
          <w:rFonts w:ascii="Helvetica" w:hAnsi="Helvetica"/>
          <w:rPrChange w:id="73" w:author="Katya Frois-Moniz" w:date="2016-10-06T16:21:00Z">
            <w:rPr/>
          </w:rPrChange>
        </w:rPr>
        <w:t>experimentalist</w:t>
      </w:r>
      <w:ins w:id="74" w:author="Katya Frois-Moniz" w:date="2016-06-02T09:54:00Z">
        <w:r w:rsidR="00251B2A" w:rsidRPr="00A31AF0">
          <w:rPr>
            <w:rFonts w:ascii="Helvetica" w:hAnsi="Helvetica"/>
            <w:rPrChange w:id="75" w:author="Katya Frois-Moniz" w:date="2016-10-06T16:21:00Z">
              <w:rPr/>
            </w:rPrChange>
          </w:rPr>
          <w:t>: understanding and performing this procedure as described; reporting any deviations or problems to area supervisor; adequately documenting the procedures and results</w:t>
        </w:r>
      </w:ins>
      <w:ins w:id="76" w:author="Katya Frois-Moniz" w:date="2016-06-03T12:06:00Z">
        <w:r w:rsidR="00E44BA4" w:rsidRPr="00A31AF0">
          <w:rPr>
            <w:rFonts w:ascii="Helvetica" w:hAnsi="Helvetica"/>
            <w:rPrChange w:id="77" w:author="Katya Frois-Moniz" w:date="2016-10-06T16:21:00Z">
              <w:rPr/>
            </w:rPrChange>
          </w:rPr>
          <w:t>.</w:t>
        </w:r>
      </w:ins>
      <w:ins w:id="78" w:author="Katya Frois-Moniz" w:date="2016-06-02T09:54:00Z">
        <w:r w:rsidR="00251B2A" w:rsidRPr="00A31AF0">
          <w:rPr>
            <w:rFonts w:ascii="Helvetica" w:hAnsi="Helvetica"/>
            <w:rPrChange w:id="79" w:author="Katya Frois-Moniz" w:date="2016-10-06T16:21:00Z">
              <w:rPr/>
            </w:rPrChange>
          </w:rPr>
          <w:t xml:space="preserve"> </w:t>
        </w:r>
      </w:ins>
    </w:p>
    <w:p w14:paraId="7BB2EA6B" w14:textId="34F316DA" w:rsidR="00251B2A" w:rsidRPr="00A31AF0" w:rsidRDefault="00251B2A" w:rsidP="003737A9">
      <w:pPr>
        <w:pStyle w:val="ListParagraph"/>
        <w:numPr>
          <w:ilvl w:val="0"/>
          <w:numId w:val="5"/>
        </w:numPr>
        <w:spacing w:after="0" w:line="240" w:lineRule="auto"/>
        <w:rPr>
          <w:ins w:id="80" w:author="Katya Frois-Moniz" w:date="2016-06-02T09:54:00Z"/>
          <w:rFonts w:ascii="Helvetica" w:hAnsi="Helvetica"/>
          <w:rPrChange w:id="81" w:author="Katya Frois-Moniz" w:date="2016-10-06T16:21:00Z">
            <w:rPr>
              <w:ins w:id="82" w:author="Katya Frois-Moniz" w:date="2016-06-02T09:54:00Z"/>
            </w:rPr>
          </w:rPrChange>
        </w:rPr>
        <w:pPrChange w:id="83" w:author="Katya Frois-Moniz" w:date="2016-10-06T16:02:00Z">
          <w:pPr>
            <w:spacing w:after="0" w:line="240" w:lineRule="auto"/>
          </w:pPr>
        </w:pPrChange>
      </w:pPr>
      <w:ins w:id="84" w:author="Katya Frois-Moniz" w:date="2016-06-02T09:55:00Z">
        <w:r w:rsidRPr="00A31AF0">
          <w:rPr>
            <w:rFonts w:ascii="Helvetica" w:hAnsi="Helvetica"/>
            <w:rPrChange w:id="85" w:author="Katya Frois-Moniz" w:date="2016-10-06T16:21:00Z">
              <w:rPr/>
            </w:rPrChange>
          </w:rPr>
          <w:t xml:space="preserve">Responsibility of </w:t>
        </w:r>
      </w:ins>
      <w:ins w:id="86" w:author="Katya Frois-Moniz" w:date="2016-06-02T09:54:00Z">
        <w:r w:rsidRPr="00A31AF0">
          <w:rPr>
            <w:rFonts w:ascii="Helvetica" w:hAnsi="Helvetica"/>
            <w:rPrChange w:id="87" w:author="Katya Frois-Moniz" w:date="2016-10-06T16:21:00Z">
              <w:rPr/>
            </w:rPrChange>
          </w:rPr>
          <w:t>area manager or supervisor</w:t>
        </w:r>
      </w:ins>
      <w:ins w:id="88" w:author="Katya Frois-Moniz" w:date="2016-06-02T09:55:00Z">
        <w:r w:rsidRPr="00A31AF0">
          <w:rPr>
            <w:rFonts w:ascii="Helvetica" w:hAnsi="Helvetica"/>
            <w:rPrChange w:id="89" w:author="Katya Frois-Moniz" w:date="2016-10-06T16:21:00Z">
              <w:rPr/>
            </w:rPrChange>
          </w:rPr>
          <w:t>:</w:t>
        </w:r>
      </w:ins>
      <w:ins w:id="90" w:author="Katya Frois-Moniz" w:date="2016-06-02T09:56:00Z">
        <w:r w:rsidRPr="00A31AF0">
          <w:rPr>
            <w:rFonts w:ascii="Helvetica" w:hAnsi="Helvetica"/>
            <w:rPrChange w:id="91" w:author="Katya Frois-Moniz" w:date="2016-10-06T16:21:00Z">
              <w:rPr/>
            </w:rPrChange>
          </w:rPr>
          <w:t xml:space="preserve"> </w:t>
        </w:r>
      </w:ins>
      <w:ins w:id="92" w:author="Katya Frois-Moniz" w:date="2016-06-02T09:54:00Z">
        <w:r w:rsidRPr="00A31AF0">
          <w:rPr>
            <w:rFonts w:ascii="Helvetica" w:hAnsi="Helvetica"/>
            <w:rPrChange w:id="93" w:author="Katya Frois-Moniz" w:date="2016-10-06T16:21:00Z">
              <w:rPr/>
            </w:rPrChange>
          </w:rPr>
          <w:t>ensuring that the analyst performing this procedure is qualified</w:t>
        </w:r>
        <w:proofErr w:type="gramStart"/>
        <w:r w:rsidRPr="00A31AF0">
          <w:rPr>
            <w:rFonts w:ascii="Helvetica" w:hAnsi="Helvetica"/>
            <w:rPrChange w:id="94" w:author="Katya Frois-Moniz" w:date="2016-10-06T16:21:00Z">
              <w:rPr/>
            </w:rPrChange>
          </w:rPr>
          <w:t>;</w:t>
        </w:r>
        <w:proofErr w:type="gramEnd"/>
        <w:r w:rsidRPr="00A31AF0">
          <w:rPr>
            <w:rFonts w:ascii="Helvetica" w:hAnsi="Helvetica"/>
            <w:rPrChange w:id="95" w:author="Katya Frois-Moniz" w:date="2016-10-06T16:21:00Z">
              <w:rPr/>
            </w:rPrChange>
          </w:rPr>
          <w:t xml:space="preserve"> ensuring that the procedure is followed</w:t>
        </w:r>
      </w:ins>
      <w:ins w:id="96" w:author="Katya Frois-Moniz" w:date="2016-06-02T09:56:00Z">
        <w:r w:rsidRPr="00A31AF0">
          <w:rPr>
            <w:rFonts w:ascii="Helvetica" w:hAnsi="Helvetica"/>
            <w:rPrChange w:id="97" w:author="Katya Frois-Moniz" w:date="2016-10-06T16:21:00Z">
              <w:rPr/>
            </w:rPrChange>
          </w:rPr>
          <w:t>,</w:t>
        </w:r>
      </w:ins>
      <w:ins w:id="98" w:author="Katya Frois-Moniz" w:date="2016-06-02T09:54:00Z">
        <w:r w:rsidRPr="00A31AF0">
          <w:rPr>
            <w:rFonts w:ascii="Helvetica" w:hAnsi="Helvetica"/>
            <w:rPrChange w:id="99" w:author="Katya Frois-Moniz" w:date="2016-10-06T16:21:00Z">
              <w:rPr/>
            </w:rPrChange>
          </w:rPr>
          <w:t xml:space="preserve"> and updating the procedure as necessary</w:t>
        </w:r>
      </w:ins>
      <w:ins w:id="100" w:author="Katya Frois-Moniz" w:date="2016-06-02T09:56:00Z">
        <w:r w:rsidRPr="00A31AF0">
          <w:rPr>
            <w:rFonts w:ascii="Helvetica" w:hAnsi="Helvetica"/>
            <w:rPrChange w:id="101" w:author="Katya Frois-Moniz" w:date="2016-10-06T16:21:00Z">
              <w:rPr/>
            </w:rPrChange>
          </w:rPr>
          <w:t>.</w:t>
        </w:r>
      </w:ins>
      <w:ins w:id="102" w:author="Katya Frois-Moniz" w:date="2016-06-02T09:54:00Z">
        <w:r w:rsidRPr="00A31AF0">
          <w:rPr>
            <w:rFonts w:ascii="Helvetica" w:hAnsi="Helvetica"/>
            <w:rPrChange w:id="103" w:author="Katya Frois-Moniz" w:date="2016-10-06T16:21:00Z">
              <w:rPr/>
            </w:rPrChange>
          </w:rPr>
          <w:t xml:space="preserve"> </w:t>
        </w:r>
      </w:ins>
    </w:p>
    <w:p w14:paraId="7E3AC651" w14:textId="6378A16D" w:rsidR="005217C5" w:rsidRPr="00A31AF0" w:rsidRDefault="005217C5" w:rsidP="00465D56">
      <w:pPr>
        <w:rPr>
          <w:rFonts w:ascii="Helvetica" w:hAnsi="Helvetica"/>
          <w:rPrChange w:id="104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105" w:author="Katya Frois-Moniz" w:date="2016-10-06T16:21:00Z">
            <w:rPr/>
          </w:rPrChange>
        </w:rPr>
        <w:t xml:space="preserve"> </w:t>
      </w:r>
    </w:p>
    <w:p w14:paraId="2FD6FF0C" w14:textId="77777777" w:rsidR="00AC11DA" w:rsidRPr="00A31AF0" w:rsidRDefault="00AC11DA" w:rsidP="005217C5">
      <w:pPr>
        <w:rPr>
          <w:rFonts w:ascii="Helvetica" w:hAnsi="Helvetica"/>
          <w:b/>
          <w:rPrChange w:id="106" w:author="Katya Frois-Moniz" w:date="2016-10-06T16:21:00Z">
            <w:rPr>
              <w:b/>
            </w:rPr>
          </w:rPrChange>
        </w:rPr>
      </w:pPr>
      <w:r w:rsidRPr="00A31AF0">
        <w:rPr>
          <w:rFonts w:ascii="Helvetica" w:hAnsi="Helvetica"/>
          <w:b/>
          <w:rPrChange w:id="107" w:author="Katya Frois-Moniz" w:date="2016-10-06T16:21:00Z">
            <w:rPr>
              <w:b/>
            </w:rPr>
          </w:rPrChange>
        </w:rPr>
        <w:t>Definitions/Abbreviations</w:t>
      </w:r>
    </w:p>
    <w:p w14:paraId="16E813F8" w14:textId="62576631" w:rsidR="0093587E" w:rsidRPr="00A31AF0" w:rsidRDefault="0093587E" w:rsidP="0093587E">
      <w:pPr>
        <w:pStyle w:val="ListParagraph"/>
        <w:numPr>
          <w:ilvl w:val="0"/>
          <w:numId w:val="1"/>
        </w:numPr>
        <w:rPr>
          <w:rFonts w:ascii="Helvetica" w:hAnsi="Helvetica"/>
          <w:rPrChange w:id="108" w:author="Katya Frois-Moniz" w:date="2016-10-06T16:21:00Z">
            <w:rPr/>
          </w:rPrChange>
        </w:rPr>
      </w:pPr>
      <w:proofErr w:type="gramStart"/>
      <w:r w:rsidRPr="00A31AF0">
        <w:rPr>
          <w:rFonts w:ascii="Helvetica" w:hAnsi="Helvetica"/>
          <w:rPrChange w:id="109" w:author="Katya Frois-Moniz" w:date="2016-10-06T16:21:00Z">
            <w:rPr/>
          </w:rPrChange>
        </w:rPr>
        <w:t>mL</w:t>
      </w:r>
      <w:proofErr w:type="gramEnd"/>
      <w:r w:rsidRPr="00A31AF0">
        <w:rPr>
          <w:rFonts w:ascii="Helvetica" w:hAnsi="Helvetica"/>
          <w:rPrChange w:id="110" w:author="Katya Frois-Moniz" w:date="2016-10-06T16:21:00Z">
            <w:rPr/>
          </w:rPrChange>
        </w:rPr>
        <w:t xml:space="preserve"> – milliliter</w:t>
      </w:r>
    </w:p>
    <w:p w14:paraId="6AA91A7C" w14:textId="15AFB17C" w:rsidR="00251B2A" w:rsidRPr="00A31AF0" w:rsidRDefault="00251B2A" w:rsidP="00AC11DA">
      <w:pPr>
        <w:pStyle w:val="ListParagraph"/>
        <w:numPr>
          <w:ilvl w:val="0"/>
          <w:numId w:val="1"/>
        </w:numPr>
        <w:rPr>
          <w:ins w:id="111" w:author="Katya Frois-Moniz" w:date="2016-06-02T10:08:00Z"/>
          <w:rFonts w:ascii="Helvetica" w:hAnsi="Helvetica"/>
          <w:rPrChange w:id="112" w:author="Katya Frois-Moniz" w:date="2016-10-06T16:21:00Z">
            <w:rPr>
              <w:ins w:id="113" w:author="Katya Frois-Moniz" w:date="2016-06-02T10:08:00Z"/>
            </w:rPr>
          </w:rPrChange>
        </w:rPr>
      </w:pPr>
      <w:proofErr w:type="spellStart"/>
      <w:ins w:id="114" w:author="Katya Frois-Moniz" w:date="2016-06-02T10:08:00Z">
        <w:r w:rsidRPr="00A31AF0">
          <w:rPr>
            <w:rFonts w:ascii="Helvetica" w:hAnsi="Helvetica"/>
            <w:rPrChange w:id="115" w:author="Katya Frois-Moniz" w:date="2016-10-06T16:21:00Z">
              <w:rPr>
                <w:rFonts w:ascii="Calibri" w:hAnsi="Calibri"/>
              </w:rPr>
            </w:rPrChange>
          </w:rPr>
          <w:t>μ</w:t>
        </w:r>
      </w:ins>
      <w:r w:rsidR="694692E6" w:rsidRPr="00A31AF0">
        <w:rPr>
          <w:rFonts w:ascii="Helvetica" w:hAnsi="Helvetica"/>
          <w:rPrChange w:id="116" w:author="Katya Frois-Moniz" w:date="2016-10-06T16:21:00Z">
            <w:rPr/>
          </w:rPrChange>
        </w:rPr>
        <w:t>L</w:t>
      </w:r>
      <w:proofErr w:type="spellEnd"/>
      <w:r w:rsidR="694692E6" w:rsidRPr="00A31AF0">
        <w:rPr>
          <w:rFonts w:ascii="Helvetica" w:hAnsi="Helvetica"/>
          <w:rPrChange w:id="117" w:author="Katya Frois-Moniz" w:date="2016-10-06T16:21:00Z">
            <w:rPr/>
          </w:rPrChange>
        </w:rPr>
        <w:t xml:space="preserve"> – microliter</w:t>
      </w:r>
    </w:p>
    <w:p w14:paraId="18B104AB" w14:textId="77777777" w:rsidR="00251B2A" w:rsidRPr="00A31AF0" w:rsidRDefault="00251B2A" w:rsidP="00AC11DA">
      <w:pPr>
        <w:pStyle w:val="ListParagraph"/>
        <w:numPr>
          <w:ilvl w:val="0"/>
          <w:numId w:val="1"/>
        </w:numPr>
        <w:rPr>
          <w:ins w:id="118" w:author="Katya Frois-Moniz" w:date="2016-06-02T10:09:00Z"/>
          <w:rFonts w:ascii="Helvetica" w:hAnsi="Helvetica"/>
          <w:rPrChange w:id="119" w:author="Katya Frois-Moniz" w:date="2016-10-06T16:21:00Z">
            <w:rPr>
              <w:ins w:id="120" w:author="Katya Frois-Moniz" w:date="2016-06-02T10:09:00Z"/>
            </w:rPr>
          </w:rPrChange>
        </w:rPr>
      </w:pPr>
      <w:proofErr w:type="spellStart"/>
      <w:ins w:id="121" w:author="Katya Frois-Moniz" w:date="2016-06-02T10:08:00Z">
        <w:r w:rsidRPr="00A31AF0">
          <w:rPr>
            <w:rFonts w:ascii="Helvetica" w:hAnsi="Helvetica"/>
            <w:rPrChange w:id="122" w:author="Katya Frois-Moniz" w:date="2016-10-06T16:21:00Z">
              <w:rPr>
                <w:rFonts w:ascii="Calibri" w:hAnsi="Calibri"/>
              </w:rPr>
            </w:rPrChange>
          </w:rPr>
          <w:t>μm</w:t>
        </w:r>
        <w:proofErr w:type="spellEnd"/>
        <w:r w:rsidRPr="00A31AF0">
          <w:rPr>
            <w:rFonts w:ascii="Helvetica" w:hAnsi="Helvetica"/>
            <w:rPrChange w:id="123" w:author="Katya Frois-Moniz" w:date="2016-10-06T16:21:00Z">
              <w:rPr>
                <w:rFonts w:ascii="Calibri" w:hAnsi="Calibri"/>
              </w:rPr>
            </w:rPrChange>
          </w:rPr>
          <w:t xml:space="preserve"> – micrometer </w:t>
        </w:r>
      </w:ins>
    </w:p>
    <w:p w14:paraId="03C4CE97" w14:textId="77777777" w:rsidR="00607A69" w:rsidRPr="00A31AF0" w:rsidRDefault="00251B2A" w:rsidP="00AC11DA">
      <w:pPr>
        <w:pStyle w:val="ListParagraph"/>
        <w:numPr>
          <w:ilvl w:val="0"/>
          <w:numId w:val="1"/>
        </w:numPr>
        <w:rPr>
          <w:ins w:id="124" w:author="Katya Frois-Moniz" w:date="2016-06-02T10:11:00Z"/>
          <w:rFonts w:ascii="Helvetica" w:hAnsi="Helvetica"/>
          <w:rPrChange w:id="125" w:author="Katya Frois-Moniz" w:date="2016-10-06T16:21:00Z">
            <w:rPr>
              <w:ins w:id="126" w:author="Katya Frois-Moniz" w:date="2016-06-02T10:11:00Z"/>
            </w:rPr>
          </w:rPrChange>
        </w:rPr>
      </w:pPr>
      <w:proofErr w:type="gramStart"/>
      <w:ins w:id="127" w:author="Katya Frois-Moniz" w:date="2016-06-02T10:09:00Z">
        <w:r w:rsidRPr="00A31AF0">
          <w:rPr>
            <w:rFonts w:ascii="Helvetica" w:hAnsi="Helvetica"/>
            <w:rPrChange w:id="128" w:author="Katya Frois-Moniz" w:date="2016-10-06T16:21:00Z">
              <w:rPr>
                <w:rFonts w:ascii="Calibri" w:hAnsi="Calibri"/>
              </w:rPr>
            </w:rPrChange>
          </w:rPr>
          <w:t>nm</w:t>
        </w:r>
        <w:proofErr w:type="gramEnd"/>
        <w:r w:rsidRPr="00A31AF0">
          <w:rPr>
            <w:rFonts w:ascii="Helvetica" w:hAnsi="Helvetica"/>
            <w:rPrChange w:id="129" w:author="Katya Frois-Moniz" w:date="2016-10-06T16:21:00Z">
              <w:rPr>
                <w:rFonts w:ascii="Calibri" w:hAnsi="Calibri"/>
              </w:rPr>
            </w:rPrChange>
          </w:rPr>
          <w:t xml:space="preserve"> – nanometer </w:t>
        </w:r>
      </w:ins>
    </w:p>
    <w:p w14:paraId="0E426716" w14:textId="48EB519A" w:rsidR="00607A69" w:rsidRPr="00A31AF0" w:rsidRDefault="00607A69" w:rsidP="00AC11DA">
      <w:pPr>
        <w:pStyle w:val="ListParagraph"/>
        <w:numPr>
          <w:ilvl w:val="0"/>
          <w:numId w:val="1"/>
        </w:numPr>
        <w:rPr>
          <w:ins w:id="130" w:author="Katya Frois-Moniz" w:date="2016-06-02T10:11:00Z"/>
          <w:rFonts w:ascii="Helvetica" w:hAnsi="Helvetica"/>
          <w:rPrChange w:id="131" w:author="Katya Frois-Moniz" w:date="2016-10-06T16:21:00Z">
            <w:rPr>
              <w:ins w:id="132" w:author="Katya Frois-Moniz" w:date="2016-06-02T10:11:00Z"/>
            </w:rPr>
          </w:rPrChange>
        </w:rPr>
      </w:pPr>
      <w:ins w:id="133" w:author="Katya Frois-Moniz" w:date="2016-06-02T10:11:00Z">
        <w:r w:rsidRPr="00A31AF0">
          <w:rPr>
            <w:rFonts w:ascii="Helvetica" w:hAnsi="Helvetica"/>
            <w:rPrChange w:id="134" w:author="Katya Frois-Moniz" w:date="2016-10-06T16:21:00Z">
              <w:rPr>
                <w:rFonts w:ascii="Calibri" w:hAnsi="Calibri"/>
              </w:rPr>
            </w:rPrChange>
          </w:rPr>
          <w:t>OD</w:t>
        </w:r>
      </w:ins>
      <w:ins w:id="135" w:author="Katya Frois-Moniz" w:date="2016-06-02T10:37:00Z">
        <w:r w:rsidR="00AF6A88" w:rsidRPr="00A31AF0">
          <w:rPr>
            <w:rFonts w:ascii="Helvetica" w:hAnsi="Helvetica"/>
            <w:vertAlign w:val="subscript"/>
            <w:rPrChange w:id="136" w:author="Katya Frois-Moniz" w:date="2016-10-06T16:21:00Z">
              <w:rPr>
                <w:rFonts w:ascii="Calibri" w:hAnsi="Calibri"/>
                <w:vertAlign w:val="subscript"/>
              </w:rPr>
            </w:rPrChange>
          </w:rPr>
          <w:t>600</w:t>
        </w:r>
      </w:ins>
      <w:ins w:id="137" w:author="Katya Frois-Moniz" w:date="2016-06-02T10:11:00Z">
        <w:r w:rsidRPr="00A31AF0">
          <w:rPr>
            <w:rFonts w:ascii="Helvetica" w:hAnsi="Helvetica"/>
            <w:rPrChange w:id="138" w:author="Katya Frois-Moniz" w:date="2016-10-06T16:21:00Z">
              <w:rPr>
                <w:rFonts w:ascii="Calibri" w:hAnsi="Calibri"/>
              </w:rPr>
            </w:rPrChange>
          </w:rPr>
          <w:t xml:space="preserve"> – optical density</w:t>
        </w:r>
      </w:ins>
      <w:ins w:id="139" w:author="Katya Frois-Moniz" w:date="2016-06-02T10:37:00Z">
        <w:r w:rsidR="00AF6A88" w:rsidRPr="00A31AF0">
          <w:rPr>
            <w:rFonts w:ascii="Helvetica" w:hAnsi="Helvetica"/>
            <w:rPrChange w:id="140" w:author="Katya Frois-Moniz" w:date="2016-10-06T16:21:00Z">
              <w:rPr>
                <w:rFonts w:ascii="Calibri" w:hAnsi="Calibri"/>
              </w:rPr>
            </w:rPrChange>
          </w:rPr>
          <w:t>, 600 nanometers</w:t>
        </w:r>
      </w:ins>
    </w:p>
    <w:p w14:paraId="66033F4E" w14:textId="577DF1BD" w:rsidR="00AC11DA" w:rsidRPr="00A31AF0" w:rsidRDefault="00607A69" w:rsidP="00AC11DA">
      <w:pPr>
        <w:pStyle w:val="ListParagraph"/>
        <w:numPr>
          <w:ilvl w:val="0"/>
          <w:numId w:val="1"/>
        </w:numPr>
        <w:rPr>
          <w:rFonts w:ascii="Helvetica" w:hAnsi="Helvetica"/>
          <w:rPrChange w:id="141" w:author="Katya Frois-Moniz" w:date="2016-10-06T16:21:00Z">
            <w:rPr/>
          </w:rPrChange>
        </w:rPr>
      </w:pPr>
      <w:ins w:id="142" w:author="Katya Frois-Moniz" w:date="2016-06-02T10:11:00Z">
        <w:r w:rsidRPr="00A31AF0">
          <w:rPr>
            <w:rFonts w:ascii="Helvetica" w:hAnsi="Helvetica"/>
            <w:rPrChange w:id="143" w:author="Katya Frois-Moniz" w:date="2016-10-06T16:21:00Z">
              <w:rPr>
                <w:rFonts w:ascii="Calibri" w:hAnsi="Calibri"/>
              </w:rPr>
            </w:rPrChange>
          </w:rPr>
          <w:t xml:space="preserve">M – molar </w:t>
        </w:r>
      </w:ins>
      <w:r w:rsidR="694692E6" w:rsidRPr="00A31AF0">
        <w:rPr>
          <w:rFonts w:ascii="Helvetica" w:hAnsi="Helvetica"/>
          <w:color w:val="FF0000"/>
          <w:rPrChange w:id="144" w:author="Katya Frois-Moniz" w:date="2016-10-06T16:21:00Z">
            <w:rPr>
              <w:color w:val="FF0000"/>
            </w:rPr>
          </w:rPrChange>
        </w:rPr>
        <w:t xml:space="preserve"> </w:t>
      </w:r>
    </w:p>
    <w:p w14:paraId="6EFE02C1" w14:textId="00C66A3B" w:rsidR="00655788" w:rsidRPr="00A31AF0" w:rsidRDefault="00655788" w:rsidP="00655788">
      <w:pPr>
        <w:pStyle w:val="ListParagraph"/>
        <w:numPr>
          <w:ilvl w:val="0"/>
          <w:numId w:val="1"/>
        </w:numPr>
        <w:rPr>
          <w:rFonts w:ascii="Helvetica" w:hAnsi="Helvetica"/>
          <w:rPrChange w:id="145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146" w:author="Katya Frois-Moniz" w:date="2016-10-06T16:21:00Z">
            <w:rPr/>
          </w:rPrChange>
        </w:rPr>
        <w:t>BG – background</w:t>
      </w:r>
    </w:p>
    <w:p w14:paraId="56E60FE8" w14:textId="3A2900CA" w:rsidR="00655788" w:rsidRPr="00A31AF0" w:rsidRDefault="00655788" w:rsidP="00655788">
      <w:pPr>
        <w:pStyle w:val="ListParagraph"/>
        <w:numPr>
          <w:ilvl w:val="0"/>
          <w:numId w:val="1"/>
        </w:numPr>
        <w:rPr>
          <w:rFonts w:ascii="Helvetica" w:hAnsi="Helvetica"/>
          <w:rPrChange w:id="147" w:author="Katya Frois-Moniz" w:date="2016-10-06T16:21:00Z">
            <w:rPr/>
          </w:rPrChange>
        </w:rPr>
      </w:pPr>
      <w:proofErr w:type="gramStart"/>
      <w:r w:rsidRPr="00A31AF0">
        <w:rPr>
          <w:rFonts w:ascii="Helvetica" w:hAnsi="Helvetica"/>
          <w:rPrChange w:id="148" w:author="Katya Frois-Moniz" w:date="2016-10-06T16:21:00Z">
            <w:rPr/>
          </w:rPrChange>
        </w:rPr>
        <w:t>v</w:t>
      </w:r>
      <w:proofErr w:type="gramEnd"/>
      <w:r w:rsidRPr="00A31AF0">
        <w:rPr>
          <w:rFonts w:ascii="Helvetica" w:hAnsi="Helvetica"/>
          <w:rPrChange w:id="149" w:author="Katya Frois-Moniz" w:date="2016-10-06T16:21:00Z">
            <w:rPr/>
          </w:rPrChange>
        </w:rPr>
        <w:t>/v – volume/volume</w:t>
      </w:r>
    </w:p>
    <w:p w14:paraId="1A303781" w14:textId="230045F6" w:rsidR="00EE19B3" w:rsidRPr="00A31AF0" w:rsidRDefault="00EE19B3" w:rsidP="00655788">
      <w:pPr>
        <w:pStyle w:val="ListParagraph"/>
        <w:numPr>
          <w:ilvl w:val="0"/>
          <w:numId w:val="1"/>
        </w:numPr>
        <w:rPr>
          <w:rFonts w:ascii="Helvetica" w:hAnsi="Helvetica"/>
          <w:rPrChange w:id="150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151" w:author="Katya Frois-Moniz" w:date="2016-10-06T16:21:00Z">
            <w:rPr/>
          </w:rPrChange>
        </w:rPr>
        <w:t>BSL2 – biosafety level 2</w:t>
      </w:r>
    </w:p>
    <w:p w14:paraId="1E967F7F" w14:textId="77777777" w:rsidR="00800108" w:rsidRPr="00A31AF0" w:rsidRDefault="00EE19B3" w:rsidP="00800108">
      <w:pPr>
        <w:pStyle w:val="ListParagraph"/>
        <w:numPr>
          <w:ilvl w:val="0"/>
          <w:numId w:val="1"/>
        </w:numPr>
        <w:rPr>
          <w:rFonts w:ascii="Helvetica" w:hAnsi="Helvetica"/>
          <w:rPrChange w:id="152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153" w:author="Katya Frois-Moniz" w:date="2016-10-06T16:21:00Z">
            <w:rPr/>
          </w:rPrChange>
        </w:rPr>
        <w:lastRenderedPageBreak/>
        <w:t>BHIS – brain heart infusion supplemented</w:t>
      </w:r>
    </w:p>
    <w:p w14:paraId="70D44F1D" w14:textId="29F5AA89" w:rsidR="00AF6A88" w:rsidRPr="00A31AF0" w:rsidRDefault="694692E6" w:rsidP="00465D56">
      <w:pPr>
        <w:pStyle w:val="ListParagraph"/>
        <w:numPr>
          <w:ilvl w:val="0"/>
          <w:numId w:val="1"/>
        </w:numPr>
        <w:rPr>
          <w:ins w:id="154" w:author="Katya Frois-Moniz" w:date="2016-06-02T10:39:00Z"/>
          <w:rFonts w:ascii="Helvetica" w:hAnsi="Helvetica"/>
          <w:b/>
          <w:rPrChange w:id="155" w:author="Katya Frois-Moniz" w:date="2016-10-06T16:21:00Z">
            <w:rPr>
              <w:ins w:id="156" w:author="Katya Frois-Moniz" w:date="2016-06-02T10:39:00Z"/>
              <w:b/>
            </w:rPr>
          </w:rPrChange>
        </w:rPr>
      </w:pPr>
      <w:r w:rsidRPr="00A31AF0">
        <w:rPr>
          <w:rFonts w:ascii="Helvetica" w:hAnsi="Helvetica"/>
          <w:i/>
          <w:iCs/>
          <w:rPrChange w:id="157" w:author="Katya Frois-Moniz" w:date="2016-10-06T16:21:00Z">
            <w:rPr>
              <w:i/>
              <w:iCs/>
            </w:rPr>
          </w:rPrChange>
        </w:rPr>
        <w:t xml:space="preserve">C. </w:t>
      </w:r>
      <w:proofErr w:type="spellStart"/>
      <w:proofErr w:type="gramStart"/>
      <w:r w:rsidRPr="00A31AF0">
        <w:rPr>
          <w:rFonts w:ascii="Helvetica" w:hAnsi="Helvetica"/>
          <w:i/>
          <w:iCs/>
          <w:rPrChange w:id="158" w:author="Katya Frois-Moniz" w:date="2016-10-06T16:21:00Z">
            <w:rPr>
              <w:i/>
              <w:iCs/>
            </w:rPr>
          </w:rPrChange>
        </w:rPr>
        <w:t>difficile</w:t>
      </w:r>
      <w:proofErr w:type="spellEnd"/>
      <w:proofErr w:type="gramEnd"/>
      <w:r w:rsidRPr="00A31AF0">
        <w:rPr>
          <w:rFonts w:ascii="Helvetica" w:hAnsi="Helvetica"/>
          <w:rPrChange w:id="159" w:author="Katya Frois-Moniz" w:date="2016-10-06T16:21:00Z">
            <w:rPr/>
          </w:rPrChange>
        </w:rPr>
        <w:t xml:space="preserve"> – </w:t>
      </w:r>
      <w:r w:rsidRPr="00A31AF0">
        <w:rPr>
          <w:rFonts w:ascii="Helvetica" w:hAnsi="Helvetica"/>
          <w:i/>
          <w:iCs/>
          <w:rPrChange w:id="160" w:author="Katya Frois-Moniz" w:date="2016-10-06T16:21:00Z">
            <w:rPr>
              <w:i/>
              <w:iCs/>
            </w:rPr>
          </w:rPrChange>
        </w:rPr>
        <w:t xml:space="preserve">Clostridium </w:t>
      </w:r>
      <w:proofErr w:type="spellStart"/>
      <w:r w:rsidRPr="00A31AF0">
        <w:rPr>
          <w:rFonts w:ascii="Helvetica" w:hAnsi="Helvetica"/>
          <w:i/>
          <w:iCs/>
          <w:rPrChange w:id="161" w:author="Katya Frois-Moniz" w:date="2016-10-06T16:21:00Z">
            <w:rPr>
              <w:i/>
              <w:iCs/>
            </w:rPr>
          </w:rPrChange>
        </w:rPr>
        <w:t>difficile</w:t>
      </w:r>
      <w:proofErr w:type="spellEnd"/>
      <w:r w:rsidR="00800108" w:rsidRPr="00A31AF0">
        <w:rPr>
          <w:rFonts w:ascii="Helvetica" w:hAnsi="Helvetica"/>
          <w:i/>
          <w:iCs/>
          <w:rPrChange w:id="162" w:author="Katya Frois-Moniz" w:date="2016-10-06T16:21:00Z">
            <w:rPr>
              <w:i/>
              <w:iCs/>
            </w:rPr>
          </w:rPrChange>
        </w:rPr>
        <w:t xml:space="preserve"> </w:t>
      </w:r>
      <w:r w:rsidRPr="00A31AF0">
        <w:rPr>
          <w:rFonts w:ascii="Helvetica" w:hAnsi="Helvetica"/>
          <w:i/>
          <w:iCs/>
          <w:rPrChange w:id="163" w:author="Katya Frois-Moniz" w:date="2016-10-06T16:21:00Z">
            <w:rPr>
              <w:i/>
              <w:iCs/>
            </w:rPr>
          </w:rPrChange>
        </w:rPr>
        <w:t xml:space="preserve"> </w:t>
      </w:r>
      <w:r w:rsidR="00800108" w:rsidRPr="00A31AF0">
        <w:rPr>
          <w:rFonts w:ascii="Helvetica" w:hAnsi="Helvetica"/>
          <w:iCs/>
          <w:rPrChange w:id="164" w:author="Katya Frois-Moniz" w:date="2016-10-06T16:21:00Z">
            <w:rPr>
              <w:iCs/>
            </w:rPr>
          </w:rPrChange>
        </w:rPr>
        <w:t>90556-M6S</w:t>
      </w:r>
    </w:p>
    <w:p w14:paraId="7FED0657" w14:textId="06D01D33" w:rsidR="00465D56" w:rsidRDefault="00AF6A88" w:rsidP="00251B2A">
      <w:pPr>
        <w:pStyle w:val="ListParagraph"/>
        <w:numPr>
          <w:ilvl w:val="0"/>
          <w:numId w:val="1"/>
        </w:numPr>
        <w:rPr>
          <w:ins w:id="165" w:author="Katya Frois-Moniz" w:date="2016-10-06T16:21:00Z"/>
          <w:rFonts w:ascii="Helvetica" w:hAnsi="Helvetica"/>
        </w:rPr>
      </w:pPr>
      <w:ins w:id="166" w:author="Katya Frois-Moniz" w:date="2016-06-02T10:39:00Z">
        <w:r w:rsidRPr="00A31AF0">
          <w:rPr>
            <w:rFonts w:ascii="Helvetica" w:hAnsi="Helvetica"/>
            <w:rPrChange w:id="167" w:author="Katya Frois-Moniz" w:date="2016-10-06T16:21:00Z">
              <w:rPr/>
            </w:rPrChange>
          </w:rPr>
          <w:t>FDR – false discovery rate</w:t>
        </w:r>
      </w:ins>
    </w:p>
    <w:p w14:paraId="5222538E" w14:textId="2A34A94A" w:rsidR="00A31AF0" w:rsidRPr="00A31AF0" w:rsidRDefault="00A31AF0" w:rsidP="00251B2A">
      <w:pPr>
        <w:pStyle w:val="ListParagraph"/>
        <w:numPr>
          <w:ilvl w:val="0"/>
          <w:numId w:val="1"/>
        </w:numPr>
        <w:rPr>
          <w:rFonts w:ascii="Helvetica" w:hAnsi="Helvetica"/>
          <w:rPrChange w:id="168" w:author="Katya Frois-Moniz" w:date="2016-10-06T16:21:00Z">
            <w:rPr/>
          </w:rPrChange>
        </w:rPr>
      </w:pPr>
      <w:ins w:id="169" w:author="Katya Frois-Moniz" w:date="2016-10-06T16:21:00Z">
        <w:r>
          <w:rPr>
            <w:rFonts w:ascii="Helvetica" w:hAnsi="Helvetica"/>
          </w:rPr>
          <w:t>KOH – potassium hydroxide</w:t>
        </w:r>
      </w:ins>
    </w:p>
    <w:p w14:paraId="1AE98F6D" w14:textId="77777777" w:rsidR="003737A9" w:rsidRPr="00A31AF0" w:rsidRDefault="003737A9" w:rsidP="00465D56">
      <w:pPr>
        <w:rPr>
          <w:ins w:id="170" w:author="Katya Frois-Moniz" w:date="2016-10-06T16:02:00Z"/>
          <w:rFonts w:ascii="Helvetica" w:hAnsi="Helvetica"/>
          <w:b/>
          <w:rPrChange w:id="171" w:author="Katya Frois-Moniz" w:date="2016-10-06T16:21:00Z">
            <w:rPr>
              <w:ins w:id="172" w:author="Katya Frois-Moniz" w:date="2016-10-06T16:02:00Z"/>
              <w:b/>
            </w:rPr>
          </w:rPrChange>
        </w:rPr>
      </w:pPr>
    </w:p>
    <w:p w14:paraId="25A08C46" w14:textId="5CBAA8DD" w:rsidR="00AC11DA" w:rsidRPr="00A31AF0" w:rsidRDefault="00AC11DA" w:rsidP="00465D56">
      <w:pPr>
        <w:rPr>
          <w:rFonts w:ascii="Helvetica" w:hAnsi="Helvetica"/>
          <w:b/>
          <w:rPrChange w:id="173" w:author="Katya Frois-Moniz" w:date="2016-10-06T16:21:00Z">
            <w:rPr>
              <w:b/>
            </w:rPr>
          </w:rPrChange>
        </w:rPr>
      </w:pPr>
      <w:r w:rsidRPr="00A31AF0">
        <w:rPr>
          <w:rFonts w:ascii="Helvetica" w:hAnsi="Helvetica"/>
          <w:b/>
          <w:rPrChange w:id="174" w:author="Katya Frois-Moniz" w:date="2016-10-06T16:21:00Z">
            <w:rPr>
              <w:b/>
            </w:rPr>
          </w:rPrChange>
        </w:rPr>
        <w:t>Related Documents</w:t>
      </w:r>
    </w:p>
    <w:p w14:paraId="13E24E86" w14:textId="73F67518" w:rsidR="00655788" w:rsidRPr="00A31AF0" w:rsidRDefault="694692E6" w:rsidP="00655788">
      <w:pPr>
        <w:pStyle w:val="ListParagraph"/>
        <w:numPr>
          <w:ilvl w:val="0"/>
          <w:numId w:val="1"/>
        </w:numPr>
        <w:rPr>
          <w:rFonts w:ascii="Helvetica" w:hAnsi="Helvetica"/>
          <w:rPrChange w:id="175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176" w:author="Katya Frois-Moniz" w:date="2016-10-06T16:21:00Z">
            <w:rPr/>
          </w:rPrChange>
        </w:rPr>
        <w:t>SOP</w:t>
      </w:r>
      <w:ins w:id="177" w:author="Katya Frois-Moniz" w:date="2016-10-06T16:14:00Z">
        <w:r w:rsidR="00A31AF0" w:rsidRPr="00A31AF0">
          <w:rPr>
            <w:rFonts w:ascii="Helvetica" w:hAnsi="Helvetica"/>
            <w:rPrChange w:id="178" w:author="Katya Frois-Moniz" w:date="2016-10-06T16:21:00Z">
              <w:rPr/>
            </w:rPrChange>
          </w:rPr>
          <w:t xml:space="preserve"># 03.001.01 </w:t>
        </w:r>
      </w:ins>
      <w:r w:rsidRPr="00A31AF0">
        <w:rPr>
          <w:rFonts w:ascii="Helvetica" w:hAnsi="Helvetica"/>
          <w:rPrChange w:id="179" w:author="Katya Frois-Moniz" w:date="2016-10-06T16:21:00Z">
            <w:rPr/>
          </w:rPrChange>
        </w:rPr>
        <w:t xml:space="preserve">– </w:t>
      </w:r>
      <w:ins w:id="180" w:author="Katya Frois-Moniz" w:date="2016-10-06T16:16:00Z">
        <w:r w:rsidR="00A31AF0" w:rsidRPr="00A31AF0">
          <w:rPr>
            <w:rFonts w:ascii="Helvetica" w:hAnsi="Helvetica"/>
            <w:rPrChange w:id="181" w:author="Katya Frois-Moniz" w:date="2016-10-06T16:21:00Z">
              <w:rPr/>
            </w:rPrChange>
          </w:rPr>
          <w:t>A</w:t>
        </w:r>
      </w:ins>
      <w:r w:rsidRPr="00A31AF0">
        <w:rPr>
          <w:rFonts w:ascii="Helvetica" w:hAnsi="Helvetica"/>
          <w:rPrChange w:id="182" w:author="Katya Frois-Moniz" w:date="2016-10-06T16:21:00Z">
            <w:rPr/>
          </w:rPrChange>
        </w:rPr>
        <w:t xml:space="preserve">naerobic chamber </w:t>
      </w:r>
      <w:ins w:id="183" w:author="Katya Frois-Moniz" w:date="2016-10-06T16:16:00Z">
        <w:r w:rsidR="00A31AF0" w:rsidRPr="00A31AF0">
          <w:rPr>
            <w:rFonts w:ascii="Helvetica" w:hAnsi="Helvetica"/>
            <w:rPrChange w:id="184" w:author="Katya Frois-Moniz" w:date="2016-10-06T16:21:00Z">
              <w:rPr/>
            </w:rPrChange>
          </w:rPr>
          <w:t xml:space="preserve">operation and </w:t>
        </w:r>
      </w:ins>
      <w:r w:rsidRPr="00A31AF0">
        <w:rPr>
          <w:rFonts w:ascii="Helvetica" w:hAnsi="Helvetica"/>
          <w:rPrChange w:id="185" w:author="Katya Frois-Moniz" w:date="2016-10-06T16:21:00Z">
            <w:rPr/>
          </w:rPrChange>
        </w:rPr>
        <w:t xml:space="preserve">maintenance </w:t>
      </w:r>
      <w:r w:rsidRPr="00A31AF0">
        <w:rPr>
          <w:rFonts w:ascii="Helvetica" w:hAnsi="Helvetica"/>
          <w:color w:val="FF0000"/>
          <w:rPrChange w:id="186" w:author="Katya Frois-Moniz" w:date="2016-10-06T16:21:00Z">
            <w:rPr>
              <w:color w:val="FF0000"/>
            </w:rPr>
          </w:rPrChange>
        </w:rPr>
        <w:t xml:space="preserve"> </w:t>
      </w:r>
    </w:p>
    <w:p w14:paraId="41C62094" w14:textId="6541D7B9" w:rsidR="00A31AF0" w:rsidRPr="00A31AF0" w:rsidRDefault="00655788" w:rsidP="00A31AF0">
      <w:pPr>
        <w:pStyle w:val="ListParagraph"/>
        <w:numPr>
          <w:ilvl w:val="0"/>
          <w:numId w:val="1"/>
        </w:numPr>
        <w:rPr>
          <w:rFonts w:ascii="Helvetica" w:hAnsi="Helvetica"/>
          <w:rPrChange w:id="187" w:author="Katya Frois-Moniz" w:date="2016-10-06T16:21:00Z">
            <w:rPr/>
          </w:rPrChange>
        </w:rPr>
      </w:pPr>
      <w:del w:id="188" w:author="Katya Frois-Moniz" w:date="2016-10-06T16:24:00Z">
        <w:r w:rsidRPr="00A31AF0" w:rsidDel="00E60294">
          <w:rPr>
            <w:rFonts w:ascii="Helvetica" w:hAnsi="Helvetica"/>
            <w:rPrChange w:id="189" w:author="Katya Frois-Moniz" w:date="2016-10-06T16:21:00Z">
              <w:rPr/>
            </w:rPrChange>
          </w:rPr>
          <w:delText xml:space="preserve">– Autoclave maintenance </w:delText>
        </w:r>
      </w:del>
      <w:ins w:id="190" w:author="Katya Frois-Moniz" w:date="2016-10-06T16:18:00Z">
        <w:r w:rsidR="00A31AF0" w:rsidRPr="00A31AF0">
          <w:rPr>
            <w:rFonts w:ascii="Helvetica" w:hAnsi="Helvetica"/>
            <w:rPrChange w:id="191" w:author="Katya Frois-Moniz" w:date="2016-10-06T16:21:00Z">
              <w:rPr/>
            </w:rPrChange>
          </w:rPr>
          <w:t xml:space="preserve">SOP # 03.003.01– Biosafety cabinet operation and maintenance </w:t>
        </w:r>
      </w:ins>
    </w:p>
    <w:p w14:paraId="72DE8538" w14:textId="77777777" w:rsidR="00A31AF0" w:rsidRPr="00A31AF0" w:rsidRDefault="00A31AF0" w:rsidP="00AC11DA">
      <w:pPr>
        <w:rPr>
          <w:ins w:id="192" w:author="Katya Frois-Moniz" w:date="2016-10-06T16:20:00Z"/>
          <w:rFonts w:ascii="Helvetica" w:hAnsi="Helvetica"/>
          <w:b/>
          <w:rPrChange w:id="193" w:author="Katya Frois-Moniz" w:date="2016-10-06T16:21:00Z">
            <w:rPr>
              <w:ins w:id="194" w:author="Katya Frois-Moniz" w:date="2016-10-06T16:20:00Z"/>
              <w:b/>
            </w:rPr>
          </w:rPrChange>
        </w:rPr>
      </w:pPr>
    </w:p>
    <w:p w14:paraId="586789A0" w14:textId="77777777" w:rsidR="00AC11DA" w:rsidRPr="00A31AF0" w:rsidRDefault="00AC11DA" w:rsidP="00AC11DA">
      <w:pPr>
        <w:rPr>
          <w:rFonts w:ascii="Helvetica" w:hAnsi="Helvetica"/>
          <w:b/>
          <w:rPrChange w:id="195" w:author="Katya Frois-Moniz" w:date="2016-10-06T16:21:00Z">
            <w:rPr>
              <w:b/>
            </w:rPr>
          </w:rPrChange>
        </w:rPr>
      </w:pPr>
      <w:r w:rsidRPr="00A31AF0">
        <w:rPr>
          <w:rFonts w:ascii="Helvetica" w:hAnsi="Helvetica"/>
          <w:b/>
          <w:rPrChange w:id="196" w:author="Katya Frois-Moniz" w:date="2016-10-06T16:21:00Z">
            <w:rPr>
              <w:b/>
            </w:rPr>
          </w:rPrChange>
        </w:rPr>
        <w:t>Required Equipment and Materials / Reagents</w:t>
      </w:r>
    </w:p>
    <w:p w14:paraId="2A9567C3" w14:textId="737EF985" w:rsidR="003709B0" w:rsidRPr="00A31AF0" w:rsidRDefault="003709B0" w:rsidP="00AC11DA">
      <w:pPr>
        <w:rPr>
          <w:rFonts w:ascii="Helvetica" w:hAnsi="Helvetica"/>
          <w:u w:val="single"/>
          <w:rPrChange w:id="197" w:author="Katya Frois-Moniz" w:date="2016-10-06T16:21:00Z">
            <w:rPr>
              <w:u w:val="single"/>
            </w:rPr>
          </w:rPrChange>
        </w:rPr>
      </w:pPr>
      <w:r w:rsidRPr="00A31AF0">
        <w:rPr>
          <w:rFonts w:ascii="Helvetica" w:hAnsi="Helvetica"/>
          <w:u w:val="single"/>
          <w:rPrChange w:id="198" w:author="Katya Frois-Moniz" w:date="2016-10-06T16:21:00Z">
            <w:rPr>
              <w:u w:val="single"/>
            </w:rPr>
          </w:rPrChange>
        </w:rPr>
        <w:t>Equipment</w:t>
      </w:r>
    </w:p>
    <w:p w14:paraId="009D9333" w14:textId="172BB5AB" w:rsidR="003709B0" w:rsidRPr="00A31AF0" w:rsidRDefault="003709B0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199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00" w:author="Katya Frois-Moniz" w:date="2016-10-06T16:21:00Z">
            <w:rPr/>
          </w:rPrChange>
        </w:rPr>
        <w:t>Spectrophotometer for opti</w:t>
      </w:r>
      <w:r w:rsidR="009D0CF9" w:rsidRPr="00A31AF0">
        <w:rPr>
          <w:rFonts w:ascii="Helvetica" w:hAnsi="Helvetica"/>
          <w:rPrChange w:id="201" w:author="Katya Frois-Moniz" w:date="2016-10-06T16:21:00Z">
            <w:rPr/>
          </w:rPrChange>
        </w:rPr>
        <w:t>cal density measurements</w:t>
      </w:r>
      <w:ins w:id="202" w:author="Katya Frois-Moniz" w:date="2016-06-02T09:58:00Z">
        <w:r w:rsidR="00251B2A" w:rsidRPr="00A31AF0">
          <w:rPr>
            <w:rFonts w:ascii="Helvetica" w:hAnsi="Helvetica"/>
            <w:rPrChange w:id="203" w:author="Katya Frois-Moniz" w:date="2016-10-06T16:21:00Z">
              <w:rPr/>
            </w:rPrChange>
          </w:rPr>
          <w:t>:</w:t>
        </w:r>
      </w:ins>
      <w:r w:rsidR="009D0CF9" w:rsidRPr="00A31AF0">
        <w:rPr>
          <w:rFonts w:ascii="Helvetica" w:hAnsi="Helvetica"/>
          <w:rPrChange w:id="204" w:author="Katya Frois-Moniz" w:date="2016-10-06T16:21:00Z">
            <w:rPr/>
          </w:rPrChange>
        </w:rPr>
        <w:t xml:space="preserve"> any will work as long as it can read OD</w:t>
      </w:r>
      <w:r w:rsidR="009D0CF9" w:rsidRPr="00A31AF0">
        <w:rPr>
          <w:rFonts w:ascii="Helvetica" w:hAnsi="Helvetica"/>
          <w:vertAlign w:val="subscript"/>
          <w:rPrChange w:id="205" w:author="Katya Frois-Moniz" w:date="2016-10-06T16:21:00Z">
            <w:rPr>
              <w:vertAlign w:val="subscript"/>
            </w:rPr>
          </w:rPrChange>
        </w:rPr>
        <w:t>600nm</w:t>
      </w:r>
      <w:r w:rsidR="009D0CF9" w:rsidRPr="00A31AF0">
        <w:rPr>
          <w:rFonts w:ascii="Helvetica" w:hAnsi="Helvetica"/>
          <w:rPrChange w:id="206" w:author="Katya Frois-Moniz" w:date="2016-10-06T16:21:00Z">
            <w:rPr/>
          </w:rPrChange>
        </w:rPr>
        <w:t xml:space="preserve"> </w:t>
      </w:r>
    </w:p>
    <w:p w14:paraId="4BB6C1EE" w14:textId="1038A303" w:rsidR="003709B0" w:rsidRPr="00A31AF0" w:rsidRDefault="003709B0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07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08" w:author="Katya Frois-Moniz" w:date="2016-10-06T16:21:00Z">
            <w:rPr/>
          </w:rPrChange>
        </w:rPr>
        <w:t>Coy Polymer Anaerobic Chamber (</w:t>
      </w:r>
      <w:ins w:id="209" w:author="Katya Frois-Moniz" w:date="2016-06-02T10:46:00Z">
        <w:r w:rsidR="00E83FD1" w:rsidRPr="00A31AF0">
          <w:rPr>
            <w:rFonts w:ascii="Helvetica" w:hAnsi="Helvetica"/>
            <w:rPrChange w:id="210" w:author="Katya Frois-Moniz" w:date="2016-10-06T16:21:00Z">
              <w:rPr/>
            </w:rPrChange>
          </w:rPr>
          <w:t>Coy</w:t>
        </w:r>
      </w:ins>
      <w:r w:rsidR="007421B1" w:rsidRPr="00A31AF0">
        <w:rPr>
          <w:rFonts w:ascii="Helvetica" w:hAnsi="Helvetica"/>
          <w:rPrChange w:id="211" w:author="Katya Frois-Moniz" w:date="2016-10-06T16:21:00Z">
            <w:rPr/>
          </w:rPrChange>
        </w:rPr>
        <w:t xml:space="preserve"> 83070</w:t>
      </w:r>
      <w:r w:rsidRPr="00A31AF0">
        <w:rPr>
          <w:rFonts w:ascii="Helvetica" w:hAnsi="Helvetica"/>
          <w:rPrChange w:id="212" w:author="Katya Frois-Moniz" w:date="2016-10-06T16:21:00Z">
            <w:rPr/>
          </w:rPrChange>
        </w:rPr>
        <w:t>)</w:t>
      </w:r>
    </w:p>
    <w:p w14:paraId="49005322" w14:textId="7DF355B5" w:rsidR="0093587E" w:rsidRPr="00A31AF0" w:rsidRDefault="0093587E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13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14" w:author="Katya Frois-Moniz" w:date="2016-10-06T16:21:00Z">
            <w:rPr/>
          </w:rPrChange>
        </w:rPr>
        <w:t>Plate reader for 96-well opt</w:t>
      </w:r>
      <w:r w:rsidR="009D0CF9" w:rsidRPr="00A31AF0">
        <w:rPr>
          <w:rFonts w:ascii="Helvetica" w:hAnsi="Helvetica"/>
          <w:rPrChange w:id="215" w:author="Katya Frois-Moniz" w:date="2016-10-06T16:21:00Z">
            <w:rPr/>
          </w:rPrChange>
        </w:rPr>
        <w:t>ical density measurements</w:t>
      </w:r>
      <w:ins w:id="216" w:author="Katya Frois-Moniz" w:date="2016-06-03T12:10:00Z">
        <w:r w:rsidR="00E44BA4" w:rsidRPr="00A31AF0">
          <w:rPr>
            <w:rFonts w:ascii="Helvetica" w:hAnsi="Helvetica"/>
            <w:rPrChange w:id="217" w:author="Katya Frois-Moniz" w:date="2016-10-06T16:21:00Z">
              <w:rPr/>
            </w:rPrChange>
          </w:rPr>
          <w:t xml:space="preserve"> (e.g. </w:t>
        </w:r>
        <w:proofErr w:type="spellStart"/>
        <w:r w:rsidR="00E44BA4" w:rsidRPr="00A31AF0">
          <w:rPr>
            <w:rFonts w:ascii="Helvetica" w:hAnsi="Helvetica"/>
            <w:rPrChange w:id="218" w:author="Katya Frois-Moniz" w:date="2016-10-06T16:21:00Z">
              <w:rPr/>
            </w:rPrChange>
          </w:rPr>
          <w:t>BioTek</w:t>
        </w:r>
        <w:proofErr w:type="spellEnd"/>
        <w:r w:rsidR="00E44BA4" w:rsidRPr="00A31AF0">
          <w:rPr>
            <w:rFonts w:ascii="Helvetica" w:hAnsi="Helvetica"/>
            <w:rPrChange w:id="219" w:author="Katya Frois-Moniz" w:date="2016-10-06T16:21:00Z">
              <w:rPr/>
            </w:rPrChange>
          </w:rPr>
          <w:t xml:space="preserve"> Synergy 2 Multi-Mode Reader)</w:t>
        </w:r>
      </w:ins>
      <w:ins w:id="220" w:author="Katya Frois-Moniz" w:date="2016-06-02T09:58:00Z">
        <w:r w:rsidR="00251B2A" w:rsidRPr="00A31AF0">
          <w:rPr>
            <w:rFonts w:ascii="Helvetica" w:hAnsi="Helvetica"/>
            <w:rPrChange w:id="221" w:author="Katya Frois-Moniz" w:date="2016-10-06T16:21:00Z">
              <w:rPr/>
            </w:rPrChange>
          </w:rPr>
          <w:t>:</w:t>
        </w:r>
      </w:ins>
      <w:r w:rsidR="009D0CF9" w:rsidRPr="00A31AF0">
        <w:rPr>
          <w:rFonts w:ascii="Helvetica" w:hAnsi="Helvetica"/>
          <w:rPrChange w:id="222" w:author="Katya Frois-Moniz" w:date="2016-10-06T16:21:00Z">
            <w:rPr/>
          </w:rPrChange>
        </w:rPr>
        <w:t xml:space="preserve"> any will work as long as it can read OD</w:t>
      </w:r>
      <w:r w:rsidR="009D0CF9" w:rsidRPr="00A31AF0">
        <w:rPr>
          <w:rFonts w:ascii="Helvetica" w:hAnsi="Helvetica"/>
          <w:vertAlign w:val="subscript"/>
          <w:rPrChange w:id="223" w:author="Katya Frois-Moniz" w:date="2016-10-06T16:21:00Z">
            <w:rPr>
              <w:vertAlign w:val="subscript"/>
            </w:rPr>
          </w:rPrChange>
        </w:rPr>
        <w:t>600nm</w:t>
      </w:r>
      <w:r w:rsidR="009D0CF9" w:rsidRPr="00A31AF0">
        <w:rPr>
          <w:rFonts w:ascii="Helvetica" w:hAnsi="Helvetica"/>
          <w:rPrChange w:id="224" w:author="Katya Frois-Moniz" w:date="2016-10-06T16:21:00Z">
            <w:rPr/>
          </w:rPrChange>
        </w:rPr>
        <w:t xml:space="preserve"> </w:t>
      </w:r>
    </w:p>
    <w:p w14:paraId="30B937B9" w14:textId="55CFD465" w:rsidR="0093587E" w:rsidRPr="00A31AF0" w:rsidRDefault="0093587E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25" w:author="Katya Frois-Moniz" w:date="2016-10-06T16:21:00Z">
            <w:rPr/>
          </w:rPrChange>
        </w:rPr>
      </w:pPr>
      <w:proofErr w:type="spellStart"/>
      <w:r w:rsidRPr="00A31AF0">
        <w:rPr>
          <w:rFonts w:ascii="Helvetica" w:hAnsi="Helvetica"/>
          <w:rPrChange w:id="226" w:author="Katya Frois-Moniz" w:date="2016-10-06T16:21:00Z">
            <w:rPr/>
          </w:rPrChange>
        </w:rPr>
        <w:t>Microcent</w:t>
      </w:r>
      <w:r w:rsidR="00A63F85" w:rsidRPr="00A31AF0">
        <w:rPr>
          <w:rFonts w:ascii="Helvetica" w:hAnsi="Helvetica"/>
          <w:rPrChange w:id="227" w:author="Katya Frois-Moniz" w:date="2016-10-06T16:21:00Z">
            <w:rPr/>
          </w:rPrChange>
        </w:rPr>
        <w:t>rifuge</w:t>
      </w:r>
      <w:proofErr w:type="spellEnd"/>
      <w:ins w:id="228" w:author="Katya Frois-Moniz" w:date="2016-06-02T09:58:00Z">
        <w:r w:rsidR="00251B2A" w:rsidRPr="00A31AF0">
          <w:rPr>
            <w:rFonts w:ascii="Helvetica" w:hAnsi="Helvetica"/>
            <w:rPrChange w:id="229" w:author="Katya Frois-Moniz" w:date="2016-10-06T16:21:00Z">
              <w:rPr/>
            </w:rPrChange>
          </w:rPr>
          <w:t>:</w:t>
        </w:r>
      </w:ins>
      <w:r w:rsidR="00A63F85" w:rsidRPr="00A31AF0">
        <w:rPr>
          <w:rFonts w:ascii="Helvetica" w:hAnsi="Helvetica"/>
          <w:rPrChange w:id="230" w:author="Katya Frois-Moniz" w:date="2016-10-06T16:21:00Z">
            <w:rPr/>
          </w:rPrChange>
        </w:rPr>
        <w:t xml:space="preserve"> any can be used as long as it reaches 10,000 x g</w:t>
      </w:r>
    </w:p>
    <w:p w14:paraId="7E3699D0" w14:textId="094922FC" w:rsidR="003709B0" w:rsidRPr="00A31AF0" w:rsidRDefault="00655788" w:rsidP="00E83FD1">
      <w:pPr>
        <w:pStyle w:val="ListParagraph"/>
        <w:numPr>
          <w:ilvl w:val="0"/>
          <w:numId w:val="1"/>
        </w:numPr>
        <w:rPr>
          <w:rFonts w:ascii="Helvetica" w:hAnsi="Helvetica" w:cs="Arial"/>
          <w:rPrChange w:id="231" w:author="Katya Frois-Moniz" w:date="2016-10-06T16:21:00Z">
            <w:rPr>
              <w:rFonts w:ascii="Arial" w:hAnsi="Arial" w:cs="Arial"/>
            </w:rPr>
          </w:rPrChange>
        </w:rPr>
      </w:pPr>
      <w:r w:rsidRPr="00A31AF0">
        <w:rPr>
          <w:rFonts w:ascii="Helvetica" w:hAnsi="Helvetica"/>
          <w:rPrChange w:id="232" w:author="Katya Frois-Moniz" w:date="2016-10-06T16:21:00Z">
            <w:rPr/>
          </w:rPrChange>
        </w:rPr>
        <w:t>Class II Type A2 Biosafety cabinet (</w:t>
      </w:r>
      <w:ins w:id="233" w:author="Katya Frois-Moniz" w:date="2016-06-02T09:58:00Z">
        <w:r w:rsidR="00251B2A" w:rsidRPr="00A31AF0">
          <w:rPr>
            <w:rFonts w:ascii="Helvetica" w:hAnsi="Helvetica"/>
            <w:rPrChange w:id="234" w:author="Katya Frois-Moniz" w:date="2016-10-06T16:21:00Z">
              <w:rPr/>
            </w:rPrChange>
          </w:rPr>
          <w:t xml:space="preserve">e.g. </w:t>
        </w:r>
      </w:ins>
      <w:proofErr w:type="spellStart"/>
      <w:r w:rsidRPr="00A31AF0">
        <w:rPr>
          <w:rFonts w:ascii="Helvetica" w:hAnsi="Helvetica"/>
          <w:rPrChange w:id="235" w:author="Katya Frois-Moniz" w:date="2016-10-06T16:21:00Z">
            <w:rPr/>
          </w:rPrChange>
        </w:rPr>
        <w:t>Labconco</w:t>
      </w:r>
      <w:proofErr w:type="spellEnd"/>
      <w:ins w:id="236" w:author="Katya Frois-Moniz" w:date="2016-06-02T10:00:00Z">
        <w:r w:rsidR="00251B2A" w:rsidRPr="00A31AF0">
          <w:rPr>
            <w:rFonts w:ascii="Helvetica" w:hAnsi="Helvetica"/>
            <w:rPrChange w:id="237" w:author="Katya Frois-Moniz" w:date="2016-10-06T16:21:00Z">
              <w:rPr/>
            </w:rPrChange>
          </w:rPr>
          <w:t xml:space="preserve"> Purifier Logic+</w:t>
        </w:r>
      </w:ins>
      <w:r w:rsidRPr="00A31AF0">
        <w:rPr>
          <w:rFonts w:ascii="Helvetica" w:hAnsi="Helvetica"/>
          <w:rPrChange w:id="238" w:author="Katya Frois-Moniz" w:date="2016-10-06T16:21:00Z">
            <w:rPr/>
          </w:rPrChange>
        </w:rPr>
        <w:t>)</w:t>
      </w:r>
      <w:ins w:id="239" w:author="Katya Frois-Moniz" w:date="2016-06-02T09:58:00Z">
        <w:r w:rsidR="00251B2A" w:rsidRPr="00A31AF0">
          <w:rPr>
            <w:rFonts w:ascii="Helvetica" w:hAnsi="Helvetica"/>
            <w:rPrChange w:id="240" w:author="Katya Frois-Moniz" w:date="2016-10-06T16:21:00Z">
              <w:rPr/>
            </w:rPrChange>
          </w:rPr>
          <w:t>:</w:t>
        </w:r>
      </w:ins>
      <w:r w:rsidRPr="00A31AF0">
        <w:rPr>
          <w:rFonts w:ascii="Helvetica" w:hAnsi="Helvetica"/>
          <w:rPrChange w:id="241" w:author="Katya Frois-Moniz" w:date="2016-10-06T16:21:00Z">
            <w:rPr/>
          </w:rPrChange>
        </w:rPr>
        <w:t xml:space="preserve"> any manufactured</w:t>
      </w:r>
      <w:ins w:id="242" w:author="Katya Frois-Moniz" w:date="2016-06-02T10:01:00Z">
        <w:r w:rsidR="00251B2A" w:rsidRPr="00A31AF0">
          <w:rPr>
            <w:rFonts w:ascii="Helvetica" w:hAnsi="Helvetica"/>
            <w:rPrChange w:id="243" w:author="Katya Frois-Moniz" w:date="2016-10-06T16:21:00Z">
              <w:rPr/>
            </w:rPrChange>
          </w:rPr>
          <w:t xml:space="preserve"> </w:t>
        </w:r>
      </w:ins>
      <w:r w:rsidRPr="00A31AF0">
        <w:rPr>
          <w:rFonts w:ascii="Helvetica" w:hAnsi="Helvetica"/>
          <w:rPrChange w:id="244" w:author="Katya Frois-Moniz" w:date="2016-10-06T16:21:00Z">
            <w:rPr/>
          </w:rPrChange>
        </w:rPr>
        <w:t>biosafety cabinet may</w:t>
      </w:r>
      <w:ins w:id="245" w:author="Katya Frois-Moniz" w:date="2016-06-02T10:03:00Z">
        <w:r w:rsidR="00251B2A" w:rsidRPr="00A31AF0">
          <w:rPr>
            <w:rFonts w:ascii="Helvetica" w:hAnsi="Helvetica"/>
            <w:rPrChange w:id="246" w:author="Katya Frois-Moniz" w:date="2016-10-06T16:21:00Z">
              <w:rPr/>
            </w:rPrChange>
          </w:rPr>
          <w:t xml:space="preserve"> </w:t>
        </w:r>
      </w:ins>
      <w:r w:rsidRPr="00A31AF0">
        <w:rPr>
          <w:rFonts w:ascii="Helvetica" w:hAnsi="Helvetica"/>
          <w:rPrChange w:id="247" w:author="Katya Frois-Moniz" w:date="2016-10-06T16:21:00Z">
            <w:rPr/>
          </w:rPrChange>
        </w:rPr>
        <w:t>be used as long as it is Class II or higher</w:t>
      </w:r>
    </w:p>
    <w:p w14:paraId="08FEB94C" w14:textId="40BA7211" w:rsidR="003709B0" w:rsidRPr="00A31AF0" w:rsidRDefault="003709B0" w:rsidP="003737A9">
      <w:pPr>
        <w:rPr>
          <w:rFonts w:ascii="Helvetica" w:hAnsi="Helvetica"/>
          <w:u w:val="single"/>
          <w:rPrChange w:id="248" w:author="Katya Frois-Moniz" w:date="2016-10-06T16:21:00Z">
            <w:rPr>
              <w:u w:val="single"/>
            </w:rPr>
          </w:rPrChange>
        </w:rPr>
      </w:pPr>
      <w:r w:rsidRPr="00A31AF0">
        <w:rPr>
          <w:rFonts w:ascii="Helvetica" w:hAnsi="Helvetica"/>
          <w:u w:val="single"/>
          <w:rPrChange w:id="249" w:author="Katya Frois-Moniz" w:date="2016-10-06T16:21:00Z">
            <w:rPr>
              <w:u w:val="single"/>
            </w:rPr>
          </w:rPrChange>
        </w:rPr>
        <w:t>Materials/Reagents</w:t>
      </w:r>
    </w:p>
    <w:p w14:paraId="448B9F07" w14:textId="333481D4" w:rsidR="003709B0" w:rsidRPr="00A31AF0" w:rsidRDefault="009D0CF9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50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51" w:author="Katya Frois-Moniz" w:date="2016-10-06T16:21:00Z">
            <w:rPr/>
          </w:rPrChange>
        </w:rPr>
        <w:t>5 mL polystyrene</w:t>
      </w:r>
      <w:r w:rsidR="003709B0" w:rsidRPr="00A31AF0">
        <w:rPr>
          <w:rFonts w:ascii="Helvetica" w:hAnsi="Helvetica"/>
          <w:rPrChange w:id="252" w:author="Katya Frois-Moniz" w:date="2016-10-06T16:21:00Z">
            <w:rPr/>
          </w:rPrChange>
        </w:rPr>
        <w:t xml:space="preserve"> culture tubes (</w:t>
      </w:r>
      <w:r w:rsidRPr="00A31AF0">
        <w:rPr>
          <w:rFonts w:ascii="Helvetica" w:hAnsi="Helvetica"/>
          <w:rPrChange w:id="253" w:author="Katya Frois-Moniz" w:date="2016-10-06T16:21:00Z">
            <w:rPr/>
          </w:rPrChange>
        </w:rPr>
        <w:t>Fisher 1495940B)</w:t>
      </w:r>
    </w:p>
    <w:p w14:paraId="484CFCDD" w14:textId="3E9B1692" w:rsidR="0093587E" w:rsidRPr="00A31AF0" w:rsidRDefault="00A9759F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54" w:author="Katya Frois-Moniz" w:date="2016-10-06T16:21:00Z">
            <w:rPr/>
          </w:rPrChange>
        </w:rPr>
      </w:pPr>
      <w:ins w:id="255" w:author="Katya Frois-Moniz" w:date="2016-06-02T10:29:00Z">
        <w:r w:rsidRPr="00A31AF0">
          <w:rPr>
            <w:rFonts w:ascii="Helvetica" w:hAnsi="Helvetica"/>
            <w:rPrChange w:id="256" w:author="Katya Frois-Moniz" w:date="2016-10-06T16:21:00Z">
              <w:rPr/>
            </w:rPrChange>
          </w:rPr>
          <w:t xml:space="preserve">Disposable, sterile </w:t>
        </w:r>
      </w:ins>
      <w:r w:rsidR="009D0CF9" w:rsidRPr="00A31AF0">
        <w:rPr>
          <w:rFonts w:ascii="Helvetica" w:hAnsi="Helvetica"/>
          <w:rPrChange w:id="257" w:author="Katya Frois-Moniz" w:date="2016-10-06T16:21:00Z">
            <w:rPr/>
          </w:rPrChange>
        </w:rPr>
        <w:t>inoculation loops</w:t>
      </w:r>
      <w:ins w:id="258" w:author="Katya Frois-Moniz" w:date="2016-06-02T10:29:00Z">
        <w:r w:rsidRPr="00A31AF0">
          <w:rPr>
            <w:rFonts w:ascii="Helvetica" w:hAnsi="Helvetica"/>
            <w:rPrChange w:id="259" w:author="Katya Frois-Moniz" w:date="2016-10-06T16:21:00Z">
              <w:rPr/>
            </w:rPrChange>
          </w:rPr>
          <w:t xml:space="preserve"> - 5 </w:t>
        </w:r>
        <w:proofErr w:type="spellStart"/>
        <w:r w:rsidRPr="00A31AF0">
          <w:rPr>
            <w:rFonts w:ascii="Helvetica" w:hAnsi="Helvetica"/>
            <w:rPrChange w:id="260" w:author="Katya Frois-Moniz" w:date="2016-10-06T16:21:00Z">
              <w:rPr>
                <w:rFonts w:ascii="Calibri" w:hAnsi="Calibri"/>
              </w:rPr>
            </w:rPrChange>
          </w:rPr>
          <w:t>μl</w:t>
        </w:r>
      </w:ins>
      <w:proofErr w:type="spellEnd"/>
      <w:r w:rsidR="009D0CF9" w:rsidRPr="00A31AF0">
        <w:rPr>
          <w:rFonts w:ascii="Helvetica" w:hAnsi="Helvetica"/>
          <w:rPrChange w:id="261" w:author="Katya Frois-Moniz" w:date="2016-10-06T16:21:00Z">
            <w:rPr/>
          </w:rPrChange>
        </w:rPr>
        <w:t xml:space="preserve"> (VWR 12000-806</w:t>
      </w:r>
      <w:r w:rsidR="0093587E" w:rsidRPr="00A31AF0">
        <w:rPr>
          <w:rFonts w:ascii="Helvetica" w:hAnsi="Helvetica"/>
          <w:rPrChange w:id="262" w:author="Katya Frois-Moniz" w:date="2016-10-06T16:21:00Z">
            <w:rPr/>
          </w:rPrChange>
        </w:rPr>
        <w:t>)</w:t>
      </w:r>
    </w:p>
    <w:p w14:paraId="3B609E98" w14:textId="6322FD31" w:rsidR="003709B0" w:rsidRPr="00A31AF0" w:rsidRDefault="009D0CF9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63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64" w:author="Katya Frois-Moniz" w:date="2016-10-06T16:21:00Z">
            <w:rPr/>
          </w:rPrChange>
        </w:rPr>
        <w:t xml:space="preserve">3 mL </w:t>
      </w:r>
      <w:proofErr w:type="spellStart"/>
      <w:r w:rsidRPr="00A31AF0">
        <w:rPr>
          <w:rFonts w:ascii="Helvetica" w:hAnsi="Helvetica"/>
          <w:rPrChange w:id="265" w:author="Katya Frois-Moniz" w:date="2016-10-06T16:21:00Z">
            <w:rPr/>
          </w:rPrChange>
        </w:rPr>
        <w:t>luer</w:t>
      </w:r>
      <w:proofErr w:type="spellEnd"/>
      <w:r w:rsidRPr="00A31AF0">
        <w:rPr>
          <w:rFonts w:ascii="Helvetica" w:hAnsi="Helvetica"/>
          <w:rPrChange w:id="266" w:author="Katya Frois-Moniz" w:date="2016-10-06T16:21:00Z">
            <w:rPr/>
          </w:rPrChange>
        </w:rPr>
        <w:t xml:space="preserve"> lock syringes (BD 309628</w:t>
      </w:r>
      <w:r w:rsidR="003709B0" w:rsidRPr="00A31AF0">
        <w:rPr>
          <w:rFonts w:ascii="Helvetica" w:hAnsi="Helvetica"/>
          <w:rPrChange w:id="267" w:author="Katya Frois-Moniz" w:date="2016-10-06T16:21:00Z">
            <w:rPr/>
          </w:rPrChange>
        </w:rPr>
        <w:t>)</w:t>
      </w:r>
    </w:p>
    <w:p w14:paraId="04B0F8E6" w14:textId="3C0B9E22" w:rsidR="003709B0" w:rsidRPr="00A31AF0" w:rsidRDefault="003709B0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68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69" w:author="Katya Frois-Moniz" w:date="2016-10-06T16:21:00Z">
            <w:rPr/>
          </w:rPrChange>
        </w:rPr>
        <w:t xml:space="preserve">0.22 </w:t>
      </w:r>
      <w:proofErr w:type="spellStart"/>
      <w:ins w:id="270" w:author="Katya Frois-Moniz" w:date="2016-06-02T10:07:00Z">
        <w:r w:rsidR="00251B2A" w:rsidRPr="00A31AF0">
          <w:rPr>
            <w:rFonts w:ascii="Helvetica" w:hAnsi="Helvetica"/>
            <w:rPrChange w:id="271" w:author="Katya Frois-Moniz" w:date="2016-10-06T16:21:00Z">
              <w:rPr>
                <w:rFonts w:ascii="Calibri" w:hAnsi="Calibri"/>
              </w:rPr>
            </w:rPrChange>
          </w:rPr>
          <w:t>μ</w:t>
        </w:r>
      </w:ins>
      <w:r w:rsidRPr="00A31AF0">
        <w:rPr>
          <w:rFonts w:ascii="Helvetica" w:hAnsi="Helvetica"/>
          <w:rPrChange w:id="272" w:author="Katya Frois-Moniz" w:date="2016-10-06T16:21:00Z">
            <w:rPr/>
          </w:rPrChange>
        </w:rPr>
        <w:t>m</w:t>
      </w:r>
      <w:proofErr w:type="spellEnd"/>
      <w:r w:rsidRPr="00A31AF0">
        <w:rPr>
          <w:rFonts w:ascii="Helvetica" w:hAnsi="Helvetica"/>
          <w:rPrChange w:id="273" w:author="Katya Frois-Moniz" w:date="2016-10-06T16:21:00Z">
            <w:rPr/>
          </w:rPrChange>
        </w:rPr>
        <w:t xml:space="preserve"> syringe filters (</w:t>
      </w:r>
      <w:r w:rsidR="009D0CF9" w:rsidRPr="00A31AF0">
        <w:rPr>
          <w:rFonts w:ascii="Helvetica" w:hAnsi="Helvetica"/>
          <w:rPrChange w:id="274" w:author="Katya Frois-Moniz" w:date="2016-10-06T16:21:00Z">
            <w:rPr/>
          </w:rPrChange>
        </w:rPr>
        <w:t>Millipore SLGS033SB)</w:t>
      </w:r>
    </w:p>
    <w:p w14:paraId="14495491" w14:textId="03DB7ABD" w:rsidR="003709B0" w:rsidRPr="00A31AF0" w:rsidRDefault="003709B0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75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76" w:author="Katya Frois-Moniz" w:date="2016-10-06T16:21:00Z">
            <w:rPr/>
          </w:rPrChange>
        </w:rPr>
        <w:t xml:space="preserve">1 M </w:t>
      </w:r>
      <w:ins w:id="277" w:author="Katya Frois-Moniz" w:date="2016-06-02T10:12:00Z">
        <w:r w:rsidR="00607A69" w:rsidRPr="00A31AF0">
          <w:rPr>
            <w:rFonts w:ascii="Helvetica" w:hAnsi="Helvetica"/>
            <w:rPrChange w:id="278" w:author="Katya Frois-Moniz" w:date="2016-10-06T16:21:00Z">
              <w:rPr/>
            </w:rPrChange>
          </w:rPr>
          <w:t>potassium hydroxide (</w:t>
        </w:r>
      </w:ins>
      <w:r w:rsidRPr="00A31AF0">
        <w:rPr>
          <w:rFonts w:ascii="Helvetica" w:hAnsi="Helvetica"/>
          <w:rPrChange w:id="279" w:author="Katya Frois-Moniz" w:date="2016-10-06T16:21:00Z">
            <w:rPr/>
          </w:rPrChange>
        </w:rPr>
        <w:t>K</w:t>
      </w:r>
      <w:r w:rsidR="009D0CF9" w:rsidRPr="00A31AF0">
        <w:rPr>
          <w:rFonts w:ascii="Helvetica" w:hAnsi="Helvetica"/>
          <w:rPrChange w:id="280" w:author="Katya Frois-Moniz" w:date="2016-10-06T16:21:00Z">
            <w:rPr/>
          </w:rPrChange>
        </w:rPr>
        <w:t>OH</w:t>
      </w:r>
      <w:ins w:id="281" w:author="Katya Frois-Moniz" w:date="2016-06-02T10:12:00Z">
        <w:r w:rsidR="00607A69" w:rsidRPr="00A31AF0">
          <w:rPr>
            <w:rFonts w:ascii="Helvetica" w:hAnsi="Helvetica"/>
            <w:rPrChange w:id="282" w:author="Katya Frois-Moniz" w:date="2016-10-06T16:21:00Z">
              <w:rPr/>
            </w:rPrChange>
          </w:rPr>
          <w:t>)</w:t>
        </w:r>
      </w:ins>
      <w:r w:rsidR="009D0CF9" w:rsidRPr="00A31AF0">
        <w:rPr>
          <w:rFonts w:ascii="Helvetica" w:hAnsi="Helvetica"/>
          <w:rPrChange w:id="283" w:author="Katya Frois-Moniz" w:date="2016-10-06T16:21:00Z">
            <w:rPr/>
          </w:rPrChange>
        </w:rPr>
        <w:t xml:space="preserve"> (</w:t>
      </w:r>
      <w:ins w:id="284" w:author="Katya Frois-Moniz" w:date="2016-06-02T10:12:00Z">
        <w:r w:rsidR="00607A69" w:rsidRPr="00A31AF0">
          <w:rPr>
            <w:rFonts w:ascii="Helvetica" w:hAnsi="Helvetica"/>
            <w:rPrChange w:id="285" w:author="Katya Frois-Moniz" w:date="2016-10-06T16:21:00Z">
              <w:rPr/>
            </w:rPrChange>
          </w:rPr>
          <w:t xml:space="preserve">FLUKA </w:t>
        </w:r>
      </w:ins>
      <w:r w:rsidR="009D0CF9" w:rsidRPr="00A31AF0">
        <w:rPr>
          <w:rFonts w:ascii="Helvetica" w:hAnsi="Helvetica"/>
          <w:rPrChange w:id="286" w:author="Katya Frois-Moniz" w:date="2016-10-06T16:21:00Z">
            <w:rPr/>
          </w:rPrChange>
        </w:rPr>
        <w:t>35113</w:t>
      </w:r>
      <w:r w:rsidRPr="00A31AF0">
        <w:rPr>
          <w:rFonts w:ascii="Helvetica" w:hAnsi="Helvetica"/>
          <w:rPrChange w:id="287" w:author="Katya Frois-Moniz" w:date="2016-10-06T16:21:00Z">
            <w:rPr/>
          </w:rPrChange>
        </w:rPr>
        <w:t>)</w:t>
      </w:r>
    </w:p>
    <w:p w14:paraId="1819B2EB" w14:textId="7E87D537" w:rsidR="00A63F85" w:rsidRPr="00A31AF0" w:rsidRDefault="694692E6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88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89" w:author="Katya Frois-Moniz" w:date="2016-10-06T16:21:00Z">
            <w:rPr/>
          </w:rPrChange>
        </w:rPr>
        <w:t>96-w</w:t>
      </w:r>
      <w:r w:rsidR="009D0CF9" w:rsidRPr="00A31AF0">
        <w:rPr>
          <w:rFonts w:ascii="Helvetica" w:hAnsi="Helvetica"/>
          <w:rPrChange w:id="290" w:author="Katya Frois-Moniz" w:date="2016-10-06T16:21:00Z">
            <w:rPr/>
          </w:rPrChange>
        </w:rPr>
        <w:t>ell tissue culture plates (CLS 3595</w:t>
      </w:r>
      <w:r w:rsidRPr="00A31AF0">
        <w:rPr>
          <w:rFonts w:ascii="Helvetica" w:hAnsi="Helvetica"/>
          <w:rPrChange w:id="291" w:author="Katya Frois-Moniz" w:date="2016-10-06T16:21:00Z">
            <w:rPr/>
          </w:rPrChange>
        </w:rPr>
        <w:t xml:space="preserve">) </w:t>
      </w:r>
    </w:p>
    <w:p w14:paraId="2CF1A39C" w14:textId="732446E2" w:rsidR="00A63F85" w:rsidRPr="00A31AF0" w:rsidRDefault="00A63F85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92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93" w:author="Katya Frois-Moniz" w:date="2016-10-06T16:21:00Z">
            <w:rPr/>
          </w:rPrChange>
        </w:rPr>
        <w:t>Optically trans</w:t>
      </w:r>
      <w:r w:rsidR="009D0CF9" w:rsidRPr="00A31AF0">
        <w:rPr>
          <w:rFonts w:ascii="Helvetica" w:hAnsi="Helvetica"/>
          <w:rPrChange w:id="294" w:author="Katya Frois-Moniz" w:date="2016-10-06T16:21:00Z">
            <w:rPr/>
          </w:rPrChange>
        </w:rPr>
        <w:t>parent 96-well plate seal (Bio-Rad MSC1001</w:t>
      </w:r>
      <w:r w:rsidRPr="00A31AF0">
        <w:rPr>
          <w:rFonts w:ascii="Helvetica" w:hAnsi="Helvetica"/>
          <w:rPrChange w:id="295" w:author="Katya Frois-Moniz" w:date="2016-10-06T16:21:00Z">
            <w:rPr/>
          </w:rPrChange>
        </w:rPr>
        <w:t>)</w:t>
      </w:r>
    </w:p>
    <w:p w14:paraId="512BE092" w14:textId="47CDB02F" w:rsidR="003709B0" w:rsidRPr="00A31AF0" w:rsidRDefault="00A63F85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296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297" w:author="Katya Frois-Moniz" w:date="2016-10-06T16:21:00Z">
            <w:rPr/>
          </w:rPrChange>
        </w:rPr>
        <w:t>BHIS</w:t>
      </w:r>
      <w:r w:rsidR="694692E6" w:rsidRPr="00A31AF0">
        <w:rPr>
          <w:rFonts w:ascii="Helvetica" w:hAnsi="Helvetica"/>
          <w:rPrChange w:id="298" w:author="Katya Frois-Moniz" w:date="2016-10-06T16:21:00Z">
            <w:rPr/>
          </w:rPrChange>
        </w:rPr>
        <w:t xml:space="preserve"> broth (pre-reduced in anaerobic chamber for 24 h</w:t>
      </w:r>
      <w:r w:rsidRPr="00A31AF0">
        <w:rPr>
          <w:rFonts w:ascii="Helvetica" w:hAnsi="Helvetica"/>
          <w:rPrChange w:id="299" w:author="Katya Frois-Moniz" w:date="2016-10-06T16:21:00Z">
            <w:rPr/>
          </w:rPrChange>
        </w:rPr>
        <w:t>ours with 0.01% L-cysteine) (</w:t>
      </w:r>
      <w:proofErr w:type="spellStart"/>
      <w:r w:rsidRPr="00A31AF0">
        <w:rPr>
          <w:rFonts w:ascii="Helvetica" w:hAnsi="Helvetica"/>
          <w:rPrChange w:id="300" w:author="Katya Frois-Moniz" w:date="2016-10-06T16:21:00Z">
            <w:rPr/>
          </w:rPrChange>
        </w:rPr>
        <w:t>HiMedia</w:t>
      </w:r>
      <w:proofErr w:type="spellEnd"/>
      <w:r w:rsidRPr="00A31AF0">
        <w:rPr>
          <w:rFonts w:ascii="Helvetica" w:hAnsi="Helvetica"/>
          <w:rPrChange w:id="301" w:author="Katya Frois-Moniz" w:date="2016-10-06T16:21:00Z">
            <w:rPr/>
          </w:rPrChange>
        </w:rPr>
        <w:t xml:space="preserve"> MV210-500G</w:t>
      </w:r>
      <w:r w:rsidR="694692E6" w:rsidRPr="00A31AF0">
        <w:rPr>
          <w:rFonts w:ascii="Helvetica" w:hAnsi="Helvetica"/>
          <w:rPrChange w:id="302" w:author="Katya Frois-Moniz" w:date="2016-10-06T16:21:00Z">
            <w:rPr/>
          </w:rPrChange>
        </w:rPr>
        <w:t xml:space="preserve">)  </w:t>
      </w:r>
    </w:p>
    <w:p w14:paraId="1B531A35" w14:textId="33333BB7" w:rsidR="003709B0" w:rsidRPr="00A31AF0" w:rsidRDefault="694692E6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303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304" w:author="Katya Frois-Moniz" w:date="2016-10-06T16:21:00Z">
            <w:rPr/>
          </w:rPrChange>
        </w:rPr>
        <w:t>BHIS agar plates (pre-reduced in anaerobic chamber for 24 hours with 0.01% L-cysteine) (</w:t>
      </w:r>
      <w:proofErr w:type="spellStart"/>
      <w:r w:rsidR="009D0CF9" w:rsidRPr="00A31AF0">
        <w:rPr>
          <w:rFonts w:ascii="Helvetica" w:hAnsi="Helvetica"/>
          <w:rPrChange w:id="305" w:author="Katya Frois-Moniz" w:date="2016-10-06T16:21:00Z">
            <w:rPr/>
          </w:rPrChange>
        </w:rPr>
        <w:t>HiMedia</w:t>
      </w:r>
      <w:proofErr w:type="spellEnd"/>
      <w:r w:rsidR="009D0CF9" w:rsidRPr="00A31AF0">
        <w:rPr>
          <w:rFonts w:ascii="Helvetica" w:hAnsi="Helvetica"/>
          <w:rPrChange w:id="306" w:author="Katya Frois-Moniz" w:date="2016-10-06T16:21:00Z">
            <w:rPr/>
          </w:rPrChange>
        </w:rPr>
        <w:t xml:space="preserve"> MV210-500G)</w:t>
      </w:r>
    </w:p>
    <w:p w14:paraId="02A21559" w14:textId="4E53E741" w:rsidR="00655788" w:rsidRPr="00A31AF0" w:rsidRDefault="00655788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307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308" w:author="Katya Frois-Moniz" w:date="2016-10-06T16:21:00Z">
            <w:rPr/>
          </w:rPrChange>
        </w:rPr>
        <w:t>Sterile 1.5</w:t>
      </w:r>
      <w:r w:rsidR="009D0CF9" w:rsidRPr="00A31AF0">
        <w:rPr>
          <w:rFonts w:ascii="Helvetica" w:hAnsi="Helvetica"/>
          <w:rPrChange w:id="309" w:author="Katya Frois-Moniz" w:date="2016-10-06T16:21:00Z">
            <w:rPr/>
          </w:rPrChange>
        </w:rPr>
        <w:t xml:space="preserve"> mL </w:t>
      </w:r>
      <w:proofErr w:type="spellStart"/>
      <w:r w:rsidR="009D0CF9" w:rsidRPr="00A31AF0">
        <w:rPr>
          <w:rFonts w:ascii="Helvetica" w:hAnsi="Helvetica"/>
          <w:rPrChange w:id="310" w:author="Katya Frois-Moniz" w:date="2016-10-06T16:21:00Z">
            <w:rPr/>
          </w:rPrChange>
        </w:rPr>
        <w:t>microcentrifuge</w:t>
      </w:r>
      <w:proofErr w:type="spellEnd"/>
      <w:r w:rsidR="009D0CF9" w:rsidRPr="00A31AF0">
        <w:rPr>
          <w:rFonts w:ascii="Helvetica" w:hAnsi="Helvetica"/>
          <w:rPrChange w:id="311" w:author="Katya Frois-Moniz" w:date="2016-10-06T16:21:00Z">
            <w:rPr/>
          </w:rPrChange>
        </w:rPr>
        <w:t xml:space="preserve"> tubes (</w:t>
      </w:r>
      <w:ins w:id="312" w:author="Katya Frois-Moniz" w:date="2016-06-02T10:13:00Z">
        <w:r w:rsidR="00607A69" w:rsidRPr="00A31AF0">
          <w:rPr>
            <w:rFonts w:ascii="Helvetica" w:hAnsi="Helvetica"/>
            <w:rPrChange w:id="313" w:author="Katya Frois-Moniz" w:date="2016-10-06T16:21:00Z">
              <w:rPr/>
            </w:rPrChange>
          </w:rPr>
          <w:t xml:space="preserve">Sigma </w:t>
        </w:r>
      </w:ins>
      <w:r w:rsidR="009D0CF9" w:rsidRPr="00A31AF0">
        <w:rPr>
          <w:rFonts w:ascii="Helvetica" w:hAnsi="Helvetica"/>
          <w:rPrChange w:id="314" w:author="Katya Frois-Moniz" w:date="2016-10-06T16:21:00Z">
            <w:rPr/>
          </w:rPrChange>
        </w:rPr>
        <w:t>T9661</w:t>
      </w:r>
      <w:r w:rsidRPr="00A31AF0">
        <w:rPr>
          <w:rFonts w:ascii="Helvetica" w:hAnsi="Helvetica"/>
          <w:rPrChange w:id="315" w:author="Katya Frois-Moniz" w:date="2016-10-06T16:21:00Z">
            <w:rPr/>
          </w:rPrChange>
        </w:rPr>
        <w:t>)</w:t>
      </w:r>
    </w:p>
    <w:p w14:paraId="37520B85" w14:textId="49E6638E" w:rsidR="003709B0" w:rsidRPr="00A31AF0" w:rsidRDefault="694692E6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316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317" w:author="Katya Frois-Moniz" w:date="2016-10-06T16:21:00Z">
            <w:rPr/>
          </w:rPrChange>
        </w:rPr>
        <w:t xml:space="preserve">Frozen glycerol stock of </w:t>
      </w:r>
      <w:r w:rsidRPr="00A31AF0">
        <w:rPr>
          <w:rFonts w:ascii="Helvetica" w:hAnsi="Helvetica"/>
          <w:i/>
          <w:rPrChange w:id="318" w:author="Katya Frois-Moniz" w:date="2016-10-06T16:21:00Z">
            <w:rPr>
              <w:i/>
            </w:rPr>
          </w:rPrChange>
        </w:rPr>
        <w:t xml:space="preserve">C. </w:t>
      </w:r>
      <w:proofErr w:type="spellStart"/>
      <w:r w:rsidRPr="00A31AF0">
        <w:rPr>
          <w:rFonts w:ascii="Helvetica" w:hAnsi="Helvetica"/>
          <w:i/>
          <w:rPrChange w:id="319" w:author="Katya Frois-Moniz" w:date="2016-10-06T16:21:00Z">
            <w:rPr>
              <w:i/>
            </w:rPr>
          </w:rPrChange>
        </w:rPr>
        <w:t>difficile</w:t>
      </w:r>
      <w:proofErr w:type="spellEnd"/>
      <w:r w:rsidRPr="00A31AF0">
        <w:rPr>
          <w:rFonts w:ascii="Helvetica" w:hAnsi="Helvetica"/>
          <w:rPrChange w:id="320" w:author="Katya Frois-Moniz" w:date="2016-10-06T16:21:00Z">
            <w:rPr/>
          </w:rPrChange>
        </w:rPr>
        <w:t xml:space="preserve"> strain ATCC 9689 – </w:t>
      </w:r>
      <w:r w:rsidR="00465D56" w:rsidRPr="00A31AF0">
        <w:rPr>
          <w:rFonts w:ascii="Helvetica" w:hAnsi="Helvetica"/>
          <w:rPrChange w:id="321" w:author="Katya Frois-Moniz" w:date="2016-10-06T16:21:00Z">
            <w:rPr/>
          </w:rPrChange>
        </w:rPr>
        <w:t xml:space="preserve">lab stock </w:t>
      </w:r>
      <w:r w:rsidRPr="00A31AF0">
        <w:rPr>
          <w:rFonts w:ascii="Helvetica" w:hAnsi="Helvetica"/>
          <w:rPrChange w:id="322" w:author="Katya Frois-Moniz" w:date="2016-10-06T16:21:00Z">
            <w:rPr/>
          </w:rPrChange>
        </w:rPr>
        <w:t>with lab notebook designation</w:t>
      </w:r>
    </w:p>
    <w:p w14:paraId="6190B82B" w14:textId="77777777" w:rsidR="003709B0" w:rsidRPr="00A31AF0" w:rsidRDefault="003709B0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323" w:author="Katya Frois-Moniz" w:date="2016-10-06T16:21:00Z">
            <w:rPr/>
          </w:rPrChange>
        </w:rPr>
      </w:pPr>
      <w:r w:rsidRPr="00A31AF0">
        <w:rPr>
          <w:rFonts w:ascii="Helvetica" w:hAnsi="Helvetica"/>
          <w:rPrChange w:id="324" w:author="Katya Frois-Moniz" w:date="2016-10-06T16:21:00Z">
            <w:rPr/>
          </w:rPrChange>
        </w:rPr>
        <w:t>Frozen glycerol stock of each isolate for assay</w:t>
      </w:r>
    </w:p>
    <w:p w14:paraId="15DE45EF" w14:textId="0C341BC8" w:rsidR="694692E6" w:rsidRPr="00A31AF0" w:rsidRDefault="009D0CF9" w:rsidP="00E83FD1">
      <w:pPr>
        <w:pStyle w:val="ListParagraph"/>
        <w:numPr>
          <w:ilvl w:val="0"/>
          <w:numId w:val="1"/>
        </w:numPr>
        <w:rPr>
          <w:rFonts w:ascii="Helvetica" w:hAnsi="Helvetica"/>
          <w:rPrChange w:id="325" w:author="Katya Frois-Moniz" w:date="2016-10-06T16:21:00Z">
            <w:rPr/>
          </w:rPrChange>
        </w:rPr>
      </w:pPr>
      <w:proofErr w:type="gramStart"/>
      <w:r w:rsidRPr="00A31AF0">
        <w:rPr>
          <w:rFonts w:ascii="Helvetica" w:hAnsi="Helvetica"/>
          <w:rPrChange w:id="326" w:author="Katya Frois-Moniz" w:date="2016-10-06T16:21:00Z">
            <w:rPr/>
          </w:rPrChange>
        </w:rPr>
        <w:t>pH</w:t>
      </w:r>
      <w:proofErr w:type="gramEnd"/>
      <w:r w:rsidRPr="00A31AF0">
        <w:rPr>
          <w:rFonts w:ascii="Helvetica" w:hAnsi="Helvetica"/>
          <w:rPrChange w:id="327" w:author="Katya Frois-Moniz" w:date="2016-10-06T16:21:00Z">
            <w:rPr/>
          </w:rPrChange>
        </w:rPr>
        <w:t xml:space="preserve"> strips (VWR BDH35309.606)</w:t>
      </w:r>
    </w:p>
    <w:p w14:paraId="1717ADA6" w14:textId="70AD5465" w:rsidR="00AC11DA" w:rsidRPr="00A31AF0" w:rsidRDefault="00AC11DA" w:rsidP="00AC11DA">
      <w:pPr>
        <w:rPr>
          <w:rFonts w:ascii="Helvetica" w:hAnsi="Helvetica"/>
          <w:rPrChange w:id="328" w:author="Katya Frois-Moniz" w:date="2016-10-06T16:21:00Z">
            <w:rPr/>
          </w:rPrChange>
        </w:rPr>
      </w:pPr>
    </w:p>
    <w:p w14:paraId="026D69B6" w14:textId="77777777" w:rsidR="00AC11DA" w:rsidRPr="00A31AF0" w:rsidRDefault="00AC11DA" w:rsidP="00AC11DA">
      <w:pPr>
        <w:rPr>
          <w:rFonts w:ascii="Helvetica" w:hAnsi="Helvetica"/>
          <w:b/>
          <w:rPrChange w:id="329" w:author="Katya Frois-Moniz" w:date="2016-10-06T16:21:00Z">
            <w:rPr>
              <w:b/>
            </w:rPr>
          </w:rPrChange>
        </w:rPr>
      </w:pPr>
      <w:r w:rsidRPr="00A31AF0">
        <w:rPr>
          <w:rFonts w:ascii="Helvetica" w:hAnsi="Helvetica"/>
          <w:b/>
          <w:rPrChange w:id="330" w:author="Katya Frois-Moniz" w:date="2016-10-06T16:21:00Z">
            <w:rPr>
              <w:b/>
            </w:rPr>
          </w:rPrChange>
        </w:rPr>
        <w:t>Precautions</w:t>
      </w:r>
    </w:p>
    <w:p w14:paraId="5EF2A6A9" w14:textId="77777777" w:rsidR="00360DB5" w:rsidRPr="00E60294" w:rsidRDefault="00360DB5" w:rsidP="00360DB5">
      <w:pPr>
        <w:pStyle w:val="ListParagraph"/>
        <w:numPr>
          <w:ilvl w:val="0"/>
          <w:numId w:val="1"/>
        </w:numPr>
        <w:rPr>
          <w:ins w:id="331" w:author="Katya Frois-Moniz" w:date="2016-10-06T16:08:00Z"/>
          <w:rFonts w:ascii="Helvetica" w:hAnsi="Helvetica"/>
        </w:rPr>
      </w:pPr>
      <w:ins w:id="332" w:author="Katya Frois-Moniz" w:date="2016-10-06T16:07:00Z">
        <w:r w:rsidRPr="00A31AF0">
          <w:rPr>
            <w:rFonts w:ascii="Helvetica" w:hAnsi="Helvetica"/>
          </w:rPr>
          <w:lastRenderedPageBreak/>
          <w:t>Personal protection equipment including gloves, lab glasses, and lab coat must be worn when executing this procedure</w:t>
        </w:r>
      </w:ins>
      <w:ins w:id="333" w:author="Katya Frois-Moniz" w:date="2016-10-06T16:08:00Z">
        <w:r w:rsidRPr="00A31AF0">
          <w:rPr>
            <w:rFonts w:ascii="Helvetica" w:hAnsi="Helvetica"/>
          </w:rPr>
          <w:t>.</w:t>
        </w:r>
      </w:ins>
    </w:p>
    <w:p w14:paraId="23F73D2D" w14:textId="63D48642" w:rsidR="00360DB5" w:rsidRPr="00A31AF0" w:rsidRDefault="00360DB5" w:rsidP="00360DB5">
      <w:pPr>
        <w:pStyle w:val="ListParagraph"/>
        <w:numPr>
          <w:ilvl w:val="0"/>
          <w:numId w:val="1"/>
        </w:numPr>
        <w:rPr>
          <w:ins w:id="334" w:author="Katya Frois-Moniz" w:date="2016-10-06T16:07:00Z"/>
          <w:rFonts w:ascii="Helvetica" w:hAnsi="Helvetica"/>
          <w:color w:val="FF0000"/>
        </w:rPr>
      </w:pPr>
      <w:ins w:id="335" w:author="Katya Frois-Moniz" w:date="2016-10-06T16:08:00Z">
        <w:r w:rsidRPr="00A31AF0">
          <w:rPr>
            <w:rFonts w:ascii="Helvetica" w:hAnsi="Helvetica"/>
          </w:rPr>
          <w:t>Potassium hydroxide (KOH) is highly corrosive. Consult the MSDS</w:t>
        </w:r>
      </w:ins>
      <w:ins w:id="336" w:author="Katya Frois-Moniz" w:date="2016-10-06T16:07:00Z">
        <w:r w:rsidRPr="00A31AF0">
          <w:rPr>
            <w:rFonts w:ascii="Helvetica" w:hAnsi="Helvetica"/>
          </w:rPr>
          <w:t xml:space="preserve"> </w:t>
        </w:r>
      </w:ins>
      <w:ins w:id="337" w:author="Katya Frois-Moniz" w:date="2016-10-06T16:08:00Z">
        <w:r w:rsidRPr="00A31AF0">
          <w:rPr>
            <w:rFonts w:ascii="Helvetica" w:hAnsi="Helvetica"/>
          </w:rPr>
          <w:t>for KOH prior to handling it.</w:t>
        </w:r>
      </w:ins>
      <w:ins w:id="338" w:author="Katya Frois-Moniz" w:date="2016-10-06T16:07:00Z">
        <w:r w:rsidRPr="00A31AF0">
          <w:rPr>
            <w:rFonts w:ascii="Helvetica" w:hAnsi="Helvetica"/>
          </w:rPr>
          <w:t xml:space="preserve"> </w:t>
        </w:r>
      </w:ins>
    </w:p>
    <w:p w14:paraId="50F48A3A" w14:textId="40BC96A6" w:rsidR="003709B0" w:rsidRPr="00E60294" w:rsidRDefault="003709B0" w:rsidP="00360DB5">
      <w:pPr>
        <w:rPr>
          <w:rFonts w:ascii="Helvetica" w:hAnsi="Helvetica"/>
          <w:i/>
        </w:rPr>
      </w:pPr>
      <w:commentRangeStart w:id="339"/>
      <w:r w:rsidRPr="00E60294">
        <w:rPr>
          <w:rFonts w:ascii="Helvetica" w:hAnsi="Helvetica"/>
          <w:i/>
        </w:rPr>
        <w:t xml:space="preserve">Safety precautions for working with </w:t>
      </w:r>
      <w:r w:rsidRPr="00E60294">
        <w:rPr>
          <w:rFonts w:ascii="Helvetica" w:hAnsi="Helvetica"/>
        </w:rPr>
        <w:t xml:space="preserve">C. </w:t>
      </w:r>
      <w:proofErr w:type="spellStart"/>
      <w:r w:rsidRPr="00E60294">
        <w:rPr>
          <w:rFonts w:ascii="Helvetica" w:hAnsi="Helvetica"/>
        </w:rPr>
        <w:t>difficile</w:t>
      </w:r>
      <w:proofErr w:type="spellEnd"/>
      <w:ins w:id="340" w:author="Katya Frois-Moniz" w:date="2016-10-06T16:03:00Z">
        <w:r w:rsidR="00360DB5" w:rsidRPr="00E60294">
          <w:rPr>
            <w:rFonts w:ascii="Helvetica" w:hAnsi="Helvetica"/>
          </w:rPr>
          <w:t>:</w:t>
        </w:r>
      </w:ins>
      <w:r w:rsidRPr="00E60294">
        <w:rPr>
          <w:rFonts w:ascii="Helvetica" w:hAnsi="Helvetica"/>
          <w:i/>
        </w:rPr>
        <w:t xml:space="preserve"> </w:t>
      </w:r>
    </w:p>
    <w:commentRangeEnd w:id="339"/>
    <w:p w14:paraId="17A08EB7" w14:textId="77777777" w:rsidR="00A9759F" w:rsidRPr="00E60294" w:rsidRDefault="00360DB5" w:rsidP="00AC11DA">
      <w:pPr>
        <w:rPr>
          <w:ins w:id="341" w:author="Katya Frois-Moniz" w:date="2016-06-02T10:27:00Z"/>
          <w:rFonts w:ascii="Helvetica" w:hAnsi="Helvetica"/>
          <w:b/>
        </w:rPr>
      </w:pPr>
      <w:r w:rsidRPr="00E60294">
        <w:rPr>
          <w:rStyle w:val="CommentReference"/>
          <w:rFonts w:ascii="Helvetica" w:hAnsi="Helvetica"/>
          <w:sz w:val="22"/>
          <w:szCs w:val="22"/>
        </w:rPr>
        <w:commentReference w:id="339"/>
      </w:r>
    </w:p>
    <w:p w14:paraId="4F8B6379" w14:textId="77777777" w:rsidR="00AC11DA" w:rsidRPr="00E60294" w:rsidRDefault="00AC11DA" w:rsidP="00AC11DA">
      <w:pPr>
        <w:rPr>
          <w:rFonts w:ascii="Helvetica" w:hAnsi="Helvetica"/>
          <w:b/>
        </w:rPr>
      </w:pPr>
      <w:r w:rsidRPr="00E60294">
        <w:rPr>
          <w:rFonts w:ascii="Helvetica" w:hAnsi="Helvetica"/>
          <w:b/>
        </w:rPr>
        <w:t>Procedure</w:t>
      </w:r>
    </w:p>
    <w:p w14:paraId="6DA6F9B2" w14:textId="36395D1A" w:rsidR="00607A69" w:rsidRPr="00E60294" w:rsidRDefault="00AF6A88" w:rsidP="003709B0">
      <w:pPr>
        <w:pStyle w:val="Normal1"/>
        <w:rPr>
          <w:ins w:id="342" w:author="Katya Frois-Moniz" w:date="2016-06-02T10:27:00Z"/>
          <w:rFonts w:ascii="Helvetica" w:hAnsi="Helvetica"/>
        </w:rPr>
      </w:pPr>
      <w:ins w:id="343" w:author="Katya Frois-Moniz" w:date="2016-06-02T10:33:00Z">
        <w:r w:rsidRPr="00E60294">
          <w:rPr>
            <w:rFonts w:ascii="Helvetica" w:hAnsi="Helvetica"/>
          </w:rPr>
          <w:t xml:space="preserve">Note: </w:t>
        </w:r>
      </w:ins>
      <w:ins w:id="344" w:author="Katya Frois-Moniz" w:date="2016-06-02T10:17:00Z">
        <w:r w:rsidR="00607A69" w:rsidRPr="00E60294">
          <w:rPr>
            <w:rFonts w:ascii="Helvetica" w:hAnsi="Helvetica"/>
          </w:rPr>
          <w:t xml:space="preserve">Prior to performing the assay, the operator </w:t>
        </w:r>
      </w:ins>
      <w:ins w:id="345" w:author="Katya Frois-Moniz" w:date="2016-06-02T10:18:00Z">
        <w:r w:rsidR="00607A69" w:rsidRPr="00E60294">
          <w:rPr>
            <w:rFonts w:ascii="Helvetica" w:hAnsi="Helvetica"/>
          </w:rPr>
          <w:t xml:space="preserve">should verify </w:t>
        </w:r>
      </w:ins>
      <w:ins w:id="346" w:author="Katya Frois-Moniz" w:date="2016-06-02T10:26:00Z">
        <w:r w:rsidR="00A9759F" w:rsidRPr="00E60294">
          <w:rPr>
            <w:rFonts w:ascii="Helvetica" w:hAnsi="Helvetica"/>
          </w:rPr>
          <w:t>OD</w:t>
        </w:r>
        <w:r w:rsidR="00A9759F" w:rsidRPr="00E60294">
          <w:rPr>
            <w:rFonts w:ascii="Helvetica" w:hAnsi="Helvetica"/>
            <w:vertAlign w:val="subscript"/>
          </w:rPr>
          <w:t>600</w:t>
        </w:r>
        <w:r w:rsidR="00A9759F" w:rsidRPr="00E60294">
          <w:rPr>
            <w:rFonts w:ascii="Helvetica" w:hAnsi="Helvetica"/>
          </w:rPr>
          <w:t xml:space="preserve"> </w:t>
        </w:r>
      </w:ins>
      <w:ins w:id="347" w:author="Katya Frois-Moniz" w:date="2016-06-02T10:18:00Z">
        <w:r w:rsidR="00607A69" w:rsidRPr="00E60294">
          <w:rPr>
            <w:rFonts w:ascii="Helvetica" w:hAnsi="Helvetica"/>
          </w:rPr>
          <w:t xml:space="preserve">of </w:t>
        </w:r>
      </w:ins>
      <w:ins w:id="348" w:author="Katya Frois-Moniz" w:date="2016-06-02T10:26:00Z">
        <w:r w:rsidR="00A9759F" w:rsidRPr="00E60294">
          <w:rPr>
            <w:rFonts w:ascii="Helvetica" w:hAnsi="Helvetica"/>
          </w:rPr>
          <w:t xml:space="preserve">stationary phase </w:t>
        </w:r>
      </w:ins>
      <w:ins w:id="349" w:author="Katya Frois-Moniz" w:date="2016-06-02T10:18:00Z">
        <w:r w:rsidR="00607A69" w:rsidRPr="00E60294">
          <w:rPr>
            <w:rFonts w:ascii="Helvetica" w:hAnsi="Helvetica"/>
            <w:i/>
          </w:rPr>
          <w:t xml:space="preserve">C. </w:t>
        </w:r>
        <w:proofErr w:type="spellStart"/>
        <w:r w:rsidR="00607A69" w:rsidRPr="00E60294">
          <w:rPr>
            <w:rFonts w:ascii="Helvetica" w:hAnsi="Helvetica"/>
            <w:i/>
          </w:rPr>
          <w:t>difficile</w:t>
        </w:r>
        <w:proofErr w:type="spellEnd"/>
        <w:r w:rsidRPr="00E60294">
          <w:rPr>
            <w:rFonts w:ascii="Helvetica" w:hAnsi="Helvetica"/>
          </w:rPr>
          <w:t xml:space="preserve"> and </w:t>
        </w:r>
      </w:ins>
      <w:ins w:id="350" w:author="Katya Frois-Moniz" w:date="2016-06-02T10:33:00Z">
        <w:r w:rsidRPr="00E60294">
          <w:rPr>
            <w:rFonts w:ascii="Helvetica" w:hAnsi="Helvetica"/>
          </w:rPr>
          <w:t>isolates</w:t>
        </w:r>
      </w:ins>
      <w:ins w:id="351" w:author="Katya Frois-Moniz" w:date="2016-06-02T10:18:00Z">
        <w:r w:rsidR="00607A69" w:rsidRPr="00E60294">
          <w:rPr>
            <w:rFonts w:ascii="Helvetica" w:hAnsi="Helvetica"/>
          </w:rPr>
          <w:t xml:space="preserve"> </w:t>
        </w:r>
      </w:ins>
      <w:ins w:id="352" w:author="Katya Frois-Moniz" w:date="2016-06-02T10:19:00Z">
        <w:r w:rsidR="00A9759F" w:rsidRPr="00E60294">
          <w:rPr>
            <w:rFonts w:ascii="Helvetica" w:hAnsi="Helvetica"/>
          </w:rPr>
          <w:t xml:space="preserve">by referring to lab notebooks/reports or </w:t>
        </w:r>
      </w:ins>
      <w:ins w:id="353" w:author="Katya Frois-Moniz" w:date="2016-06-02T10:26:00Z">
        <w:r w:rsidR="00A9759F" w:rsidRPr="00E60294">
          <w:rPr>
            <w:rFonts w:ascii="Helvetica" w:hAnsi="Helvetica"/>
          </w:rPr>
          <w:t>by performing</w:t>
        </w:r>
      </w:ins>
      <w:ins w:id="354" w:author="Katya Frois-Moniz" w:date="2016-06-02T10:19:00Z">
        <w:r w:rsidR="00A9759F" w:rsidRPr="00E60294">
          <w:rPr>
            <w:rFonts w:ascii="Helvetica" w:hAnsi="Helvetica"/>
          </w:rPr>
          <w:t xml:space="preserve"> three sequential growth curves (n</w:t>
        </w:r>
      </w:ins>
      <w:ins w:id="355" w:author="Katya Frois-Moniz" w:date="2016-06-02T10:18:00Z">
        <w:r w:rsidR="00607A69" w:rsidRPr="00E60294">
          <w:rPr>
            <w:rFonts w:ascii="Helvetica" w:hAnsi="Helvetica"/>
          </w:rPr>
          <w:t xml:space="preserve"> </w:t>
        </w:r>
      </w:ins>
      <w:ins w:id="356" w:author="Katya Frois-Moniz" w:date="2016-06-02T10:20:00Z">
        <w:r w:rsidR="00A9759F" w:rsidRPr="00E60294">
          <w:rPr>
            <w:rFonts w:ascii="Helvetica" w:eastAsia="ＭＳ ゴシック" w:hAnsi="Helvetica"/>
          </w:rPr>
          <w:t>≥</w:t>
        </w:r>
        <w:r w:rsidR="00A9759F" w:rsidRPr="00E60294">
          <w:rPr>
            <w:rFonts w:ascii="Helvetica" w:hAnsi="Helvetica"/>
          </w:rPr>
          <w:t xml:space="preserve"> 3)</w:t>
        </w:r>
      </w:ins>
      <w:ins w:id="357" w:author="Katya Frois-Moniz" w:date="2016-06-02T10:21:00Z">
        <w:r w:rsidR="00A9759F" w:rsidRPr="00E60294">
          <w:rPr>
            <w:rFonts w:ascii="Helvetica" w:hAnsi="Helvetica"/>
          </w:rPr>
          <w:t xml:space="preserve">, measuring culture growth by </w:t>
        </w:r>
      </w:ins>
      <w:ins w:id="358" w:author="Katya Frois-Moniz" w:date="2016-06-02T10:22:00Z">
        <w:r w:rsidR="00A9759F" w:rsidRPr="00E60294">
          <w:rPr>
            <w:rFonts w:ascii="Helvetica" w:hAnsi="Helvetica"/>
          </w:rPr>
          <w:t>OD</w:t>
        </w:r>
        <w:r w:rsidR="00A9759F" w:rsidRPr="00E60294">
          <w:rPr>
            <w:rFonts w:ascii="Helvetica" w:hAnsi="Helvetica"/>
            <w:vertAlign w:val="subscript"/>
          </w:rPr>
          <w:t>600</w:t>
        </w:r>
        <w:r w:rsidR="00A9759F" w:rsidRPr="00E60294">
          <w:rPr>
            <w:rFonts w:ascii="Helvetica" w:hAnsi="Helvetica"/>
          </w:rPr>
          <w:t xml:space="preserve">. </w:t>
        </w:r>
      </w:ins>
    </w:p>
    <w:p w14:paraId="7857E63D" w14:textId="77777777" w:rsidR="00A9759F" w:rsidRPr="00E60294" w:rsidRDefault="00A9759F" w:rsidP="003709B0">
      <w:pPr>
        <w:pStyle w:val="Normal1"/>
        <w:rPr>
          <w:ins w:id="359" w:author="Katya Frois-Moniz" w:date="2016-06-02T10:27:00Z"/>
          <w:rFonts w:ascii="Helvetica" w:hAnsi="Helvetica"/>
        </w:rPr>
      </w:pPr>
    </w:p>
    <w:p w14:paraId="4C763035" w14:textId="64B9FE0B" w:rsidR="00AF6A88" w:rsidRPr="00E60294" w:rsidRDefault="003709B0" w:rsidP="003709B0">
      <w:pPr>
        <w:pStyle w:val="Normal1"/>
        <w:rPr>
          <w:ins w:id="360" w:author="Katya Frois-Moniz" w:date="2016-06-02T10:33:00Z"/>
          <w:rFonts w:ascii="Helvetica" w:hAnsi="Helvetica"/>
        </w:rPr>
      </w:pPr>
      <w:r w:rsidRPr="00E60294">
        <w:rPr>
          <w:rFonts w:ascii="Helvetica" w:hAnsi="Helvetica"/>
        </w:rPr>
        <w:t>Day 0:</w:t>
      </w:r>
    </w:p>
    <w:p w14:paraId="60E8A00F" w14:textId="65FDBBC1" w:rsidR="00A31AF0" w:rsidRPr="00ED3CB2" w:rsidRDefault="003709B0" w:rsidP="00A31AF0">
      <w:pPr>
        <w:pStyle w:val="ListParagraph"/>
        <w:numPr>
          <w:ilvl w:val="0"/>
          <w:numId w:val="1"/>
        </w:numPr>
        <w:rPr>
          <w:ins w:id="361" w:author="Katya Frois-Moniz" w:date="2016-10-06T16:22:00Z"/>
          <w:rFonts w:ascii="Helvetica" w:hAnsi="Helvetica"/>
        </w:rPr>
      </w:pPr>
      <w:r w:rsidRPr="00E60294">
        <w:rPr>
          <w:rFonts w:ascii="Helvetica" w:hAnsi="Helvetica"/>
        </w:rPr>
        <w:t xml:space="preserve">Streak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  <w:i/>
        </w:rPr>
        <w:t xml:space="preserve"> </w:t>
      </w:r>
      <w:r w:rsidRPr="00E60294">
        <w:rPr>
          <w:rFonts w:ascii="Helvetica" w:hAnsi="Helvetica"/>
        </w:rPr>
        <w:t>strain (ATCC 9689) and isolates</w:t>
      </w:r>
      <w:r w:rsidR="0093587E" w:rsidRPr="00E60294">
        <w:rPr>
          <w:rFonts w:ascii="Helvetica" w:hAnsi="Helvetica"/>
        </w:rPr>
        <w:t xml:space="preserve"> using </w:t>
      </w:r>
      <w:ins w:id="362" w:author="Katya Frois-Moniz" w:date="2016-06-02T10:28:00Z">
        <w:r w:rsidR="00A9759F" w:rsidRPr="00E60294">
          <w:rPr>
            <w:rFonts w:ascii="Helvetica" w:hAnsi="Helvetica"/>
          </w:rPr>
          <w:t xml:space="preserve">sterile </w:t>
        </w:r>
      </w:ins>
      <w:r w:rsidR="0093587E" w:rsidRPr="00E60294">
        <w:rPr>
          <w:rFonts w:ascii="Helvetica" w:hAnsi="Helvetica"/>
        </w:rPr>
        <w:t>inoculation loops (</w:t>
      </w:r>
      <w:ins w:id="363" w:author="Katya Frois-Moniz" w:date="2016-06-02T10:28:00Z">
        <w:r w:rsidR="008254D4" w:rsidRPr="00E60294">
          <w:rPr>
            <w:rFonts w:ascii="Helvetica" w:hAnsi="Helvetica"/>
          </w:rPr>
          <w:t>VWR,</w:t>
        </w:r>
        <w:r w:rsidR="00AF6A88" w:rsidRPr="00E60294">
          <w:rPr>
            <w:rFonts w:ascii="Helvetica" w:hAnsi="Helvetica"/>
          </w:rPr>
          <w:t xml:space="preserve"> 12000-806</w:t>
        </w:r>
      </w:ins>
      <w:r w:rsidR="0093587E" w:rsidRPr="00E60294">
        <w:rPr>
          <w:rFonts w:ascii="Helvetica" w:hAnsi="Helvetica"/>
        </w:rPr>
        <w:t>)</w:t>
      </w:r>
      <w:r w:rsidRPr="00E60294">
        <w:rPr>
          <w:rFonts w:ascii="Helvetica" w:hAnsi="Helvetica"/>
        </w:rPr>
        <w:t xml:space="preserve"> for assay onto pre-reduced BHIS agar plates and incubate for 24 hours at 37</w:t>
      </w:r>
      <w:ins w:id="364" w:author="Katya Frois-Moniz" w:date="2016-06-02T10:30:00Z">
        <w:r w:rsidR="00AF6A88" w:rsidRPr="00E60294">
          <w:rPr>
            <w:rFonts w:ascii="Helvetica" w:hAnsi="Helvetica" w:cs="Lucida Grande"/>
            <w:b/>
          </w:rPr>
          <w:t>°</w:t>
        </w:r>
      </w:ins>
      <w:r w:rsidRPr="00E60294">
        <w:rPr>
          <w:rFonts w:ascii="Helvetica" w:hAnsi="Helvetica"/>
        </w:rPr>
        <w:t>C under anaerobic conditions</w:t>
      </w:r>
      <w:r w:rsidR="0093587E" w:rsidRPr="00E60294">
        <w:rPr>
          <w:rFonts w:ascii="Helvetica" w:hAnsi="Helvetica"/>
        </w:rPr>
        <w:t xml:space="preserve"> i</w:t>
      </w:r>
      <w:r w:rsidR="009D0CF9" w:rsidRPr="00E60294">
        <w:rPr>
          <w:rFonts w:ascii="Helvetica" w:hAnsi="Helvetica"/>
        </w:rPr>
        <w:t xml:space="preserve">n </w:t>
      </w:r>
      <w:del w:id="365" w:author="Katya Frois-Moniz" w:date="2016-10-06T16:22:00Z">
        <w:r w:rsidR="009D0CF9" w:rsidRPr="00E60294" w:rsidDel="00A31AF0">
          <w:rPr>
            <w:rFonts w:ascii="Helvetica" w:hAnsi="Helvetica"/>
          </w:rPr>
          <w:delText xml:space="preserve">polymer </w:delText>
        </w:r>
      </w:del>
      <w:r w:rsidR="009D0CF9" w:rsidRPr="00E60294">
        <w:rPr>
          <w:rFonts w:ascii="Helvetica" w:hAnsi="Helvetica"/>
        </w:rPr>
        <w:t>anaerobic chamber (Coy 83070</w:t>
      </w:r>
      <w:r w:rsidR="0093587E" w:rsidRPr="00E60294">
        <w:rPr>
          <w:rFonts w:ascii="Helvetica" w:hAnsi="Helvetica"/>
        </w:rPr>
        <w:t>)</w:t>
      </w:r>
      <w:ins w:id="366" w:author="Katya Frois-Moniz" w:date="2016-10-06T16:22:00Z">
        <w:r w:rsidR="00A31AF0">
          <w:rPr>
            <w:rFonts w:ascii="Helvetica" w:hAnsi="Helvetica"/>
          </w:rPr>
          <w:t xml:space="preserve"> (see </w:t>
        </w:r>
        <w:r w:rsidR="00A31AF0" w:rsidRPr="00ED3CB2">
          <w:rPr>
            <w:rFonts w:ascii="Helvetica" w:hAnsi="Helvetica"/>
          </w:rPr>
          <w:t>SOP# 03.001.01 – Anaerobic chamber operation and maintenance</w:t>
        </w:r>
        <w:r w:rsidR="00A31AF0">
          <w:rPr>
            <w:rFonts w:ascii="Helvetica" w:hAnsi="Helvetica"/>
          </w:rPr>
          <w:t>).</w:t>
        </w:r>
        <w:r w:rsidR="00A31AF0" w:rsidRPr="00ED3CB2">
          <w:rPr>
            <w:rFonts w:ascii="Helvetica" w:hAnsi="Helvetica"/>
          </w:rPr>
          <w:t xml:space="preserve"> </w:t>
        </w:r>
        <w:r w:rsidR="00A31AF0" w:rsidRPr="00ED3CB2">
          <w:rPr>
            <w:rFonts w:ascii="Helvetica" w:hAnsi="Helvetica"/>
            <w:color w:val="FF0000"/>
          </w:rPr>
          <w:t xml:space="preserve"> </w:t>
        </w:r>
      </w:ins>
    </w:p>
    <w:p w14:paraId="23C22605" w14:textId="00DE0814" w:rsidR="003709B0" w:rsidRPr="00E60294" w:rsidRDefault="0093587E" w:rsidP="00AF6A88">
      <w:pPr>
        <w:pStyle w:val="Normal1"/>
        <w:rPr>
          <w:rFonts w:ascii="Helvetica" w:hAnsi="Helvetica"/>
        </w:rPr>
      </w:pPr>
      <w:r w:rsidRPr="00E60294">
        <w:rPr>
          <w:rFonts w:ascii="Helvetica" w:hAnsi="Helvetica"/>
        </w:rPr>
        <w:t xml:space="preserve">. </w:t>
      </w:r>
    </w:p>
    <w:p w14:paraId="6A3959F1" w14:textId="77777777" w:rsidR="003709B0" w:rsidRPr="00E60294" w:rsidRDefault="003709B0" w:rsidP="003709B0">
      <w:pPr>
        <w:pStyle w:val="Normal1"/>
        <w:rPr>
          <w:rFonts w:ascii="Helvetica" w:hAnsi="Helvetica"/>
        </w:rPr>
      </w:pPr>
    </w:p>
    <w:p w14:paraId="353C615F" w14:textId="77777777" w:rsidR="003709B0" w:rsidRPr="00E60294" w:rsidRDefault="003709B0" w:rsidP="003709B0">
      <w:pPr>
        <w:pStyle w:val="Normal1"/>
        <w:rPr>
          <w:rFonts w:ascii="Helvetica" w:hAnsi="Helvetica"/>
        </w:rPr>
      </w:pPr>
      <w:r w:rsidRPr="00E60294">
        <w:rPr>
          <w:rFonts w:ascii="Helvetica" w:hAnsi="Helvetica"/>
        </w:rPr>
        <w:t>Day 1:</w:t>
      </w:r>
    </w:p>
    <w:p w14:paraId="687045C9" w14:textId="20F3E8CA" w:rsidR="003709B0" w:rsidRPr="00E60294" w:rsidRDefault="00AF6A88" w:rsidP="003709B0">
      <w:pPr>
        <w:pStyle w:val="Normal1"/>
        <w:rPr>
          <w:rFonts w:ascii="Helvetica" w:hAnsi="Helvetica"/>
        </w:rPr>
      </w:pPr>
      <w:ins w:id="367" w:author="Katya Frois-Moniz" w:date="2016-06-02T10:30:00Z">
        <w:r w:rsidRPr="00E60294">
          <w:rPr>
            <w:rFonts w:ascii="Helvetica" w:hAnsi="Helvetica"/>
          </w:rPr>
          <w:t xml:space="preserve">Use </w:t>
        </w:r>
      </w:ins>
      <w:ins w:id="368" w:author="Katya Frois-Moniz" w:date="2016-06-02T10:39:00Z">
        <w:r w:rsidRPr="00E60294">
          <w:rPr>
            <w:rFonts w:ascii="Helvetica" w:hAnsi="Helvetica"/>
          </w:rPr>
          <w:t xml:space="preserve">sterile </w:t>
        </w:r>
      </w:ins>
      <w:proofErr w:type="gramStart"/>
      <w:r w:rsidR="0093587E" w:rsidRPr="00E60294">
        <w:rPr>
          <w:rFonts w:ascii="Helvetica" w:hAnsi="Helvetica"/>
        </w:rPr>
        <w:t>inoculation loops</w:t>
      </w:r>
      <w:r w:rsidR="003709B0" w:rsidRPr="00E60294">
        <w:rPr>
          <w:rFonts w:ascii="Helvetica" w:hAnsi="Helvetica"/>
        </w:rPr>
        <w:t xml:space="preserve"> </w:t>
      </w:r>
      <w:ins w:id="369" w:author="Katya Frois-Moniz" w:date="2016-06-02T10:30:00Z">
        <w:r w:rsidRPr="00E60294">
          <w:rPr>
            <w:rFonts w:ascii="Helvetica" w:hAnsi="Helvetica"/>
          </w:rPr>
          <w:t xml:space="preserve">to inoculate </w:t>
        </w:r>
      </w:ins>
      <w:r w:rsidR="003709B0" w:rsidRPr="00E60294">
        <w:rPr>
          <w:rFonts w:ascii="Helvetica" w:hAnsi="Helvetica"/>
        </w:rPr>
        <w:t xml:space="preserve">single colonies of </w:t>
      </w:r>
      <w:r w:rsidR="003709B0" w:rsidRPr="00E60294">
        <w:rPr>
          <w:rFonts w:ascii="Helvetica" w:hAnsi="Helvetica"/>
          <w:i/>
        </w:rPr>
        <w:t xml:space="preserve">C. </w:t>
      </w:r>
      <w:proofErr w:type="spellStart"/>
      <w:r w:rsidR="003709B0" w:rsidRPr="00E60294">
        <w:rPr>
          <w:rFonts w:ascii="Helvetica" w:hAnsi="Helvetica"/>
          <w:i/>
        </w:rPr>
        <w:t>difficile</w:t>
      </w:r>
      <w:proofErr w:type="spellEnd"/>
      <w:r w:rsidR="003709B0" w:rsidRPr="00E60294">
        <w:rPr>
          <w:rFonts w:ascii="Helvetica" w:hAnsi="Helvetica"/>
        </w:rPr>
        <w:t xml:space="preserve"> or isolates (6 per 96 well plate) into separate tubes 3 mL liquid pre-reduced BHIS broth and incubate</w:t>
      </w:r>
      <w:proofErr w:type="gramEnd"/>
      <w:r w:rsidR="003709B0" w:rsidRPr="00E60294">
        <w:rPr>
          <w:rFonts w:ascii="Helvetica" w:hAnsi="Helvetica"/>
        </w:rPr>
        <w:t xml:space="preserve"> 16 hours overnight (do 3 replicates of isolates, 6 of </w:t>
      </w:r>
      <w:r w:rsidR="003709B0" w:rsidRPr="00E60294">
        <w:rPr>
          <w:rFonts w:ascii="Helvetica" w:hAnsi="Helvetica"/>
          <w:i/>
        </w:rPr>
        <w:t xml:space="preserve">C. </w:t>
      </w:r>
      <w:proofErr w:type="spellStart"/>
      <w:r w:rsidR="003709B0" w:rsidRPr="00E60294">
        <w:rPr>
          <w:rFonts w:ascii="Helvetica" w:hAnsi="Helvetica"/>
          <w:i/>
        </w:rPr>
        <w:t>difficile</w:t>
      </w:r>
      <w:proofErr w:type="spellEnd"/>
      <w:r w:rsidR="003709B0" w:rsidRPr="00E60294">
        <w:rPr>
          <w:rFonts w:ascii="Helvetica" w:hAnsi="Helvetica"/>
        </w:rPr>
        <w:t>)</w:t>
      </w:r>
    </w:p>
    <w:p w14:paraId="36322CC7" w14:textId="77777777" w:rsidR="003709B0" w:rsidRPr="00E60294" w:rsidRDefault="003709B0" w:rsidP="003709B0">
      <w:pPr>
        <w:pStyle w:val="Normal1"/>
        <w:rPr>
          <w:rFonts w:ascii="Helvetica" w:hAnsi="Helvetica"/>
        </w:rPr>
      </w:pPr>
    </w:p>
    <w:p w14:paraId="3DEC9254" w14:textId="77777777" w:rsidR="003709B0" w:rsidRPr="00E60294" w:rsidRDefault="003709B0" w:rsidP="003709B0">
      <w:pPr>
        <w:pStyle w:val="Normal1"/>
        <w:rPr>
          <w:rFonts w:ascii="Helvetica" w:hAnsi="Helvetica"/>
        </w:rPr>
      </w:pPr>
      <w:r w:rsidRPr="00E60294">
        <w:rPr>
          <w:rFonts w:ascii="Helvetica" w:hAnsi="Helvetica"/>
        </w:rPr>
        <w:t>Day 2:</w:t>
      </w:r>
    </w:p>
    <w:p w14:paraId="37B677A8" w14:textId="346E62EE" w:rsidR="003709B0" w:rsidRDefault="694692E6" w:rsidP="003709B0">
      <w:pPr>
        <w:pStyle w:val="Normal1"/>
        <w:numPr>
          <w:ilvl w:val="0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>Confirm by measuring OD</w:t>
      </w:r>
      <w:r w:rsidRPr="00E60294">
        <w:rPr>
          <w:rFonts w:ascii="Helvetica" w:hAnsi="Helvetica"/>
          <w:vertAlign w:val="subscript"/>
        </w:rPr>
        <w:t>600</w:t>
      </w:r>
      <w:r w:rsidRPr="00E60294">
        <w:rPr>
          <w:rFonts w:ascii="Helvetica" w:hAnsi="Helvetica"/>
        </w:rPr>
        <w:t xml:space="preserve"> of liquid cultures that </w:t>
      </w:r>
      <w:r w:rsidRPr="00E60294">
        <w:rPr>
          <w:rFonts w:ascii="Helvetica" w:hAnsi="Helvetica"/>
          <w:i/>
          <w:iCs/>
        </w:rPr>
        <w:t xml:space="preserve">C. </w:t>
      </w:r>
      <w:proofErr w:type="spellStart"/>
      <w:r w:rsidRPr="00E60294">
        <w:rPr>
          <w:rFonts w:ascii="Helvetica" w:hAnsi="Helvetica"/>
          <w:i/>
          <w:iCs/>
        </w:rPr>
        <w:t>difficile</w:t>
      </w:r>
      <w:proofErr w:type="spellEnd"/>
      <w:r w:rsidRPr="00E60294">
        <w:rPr>
          <w:rFonts w:ascii="Helvetica" w:hAnsi="Helvetica"/>
        </w:rPr>
        <w:t xml:space="preserve"> and isolates have reached stationary phase</w:t>
      </w:r>
      <w:ins w:id="370" w:author="Katya Frois-Moniz" w:date="2016-06-02T10:15:00Z">
        <w:r w:rsidR="00607A69" w:rsidRPr="00E60294">
          <w:rPr>
            <w:rFonts w:ascii="Helvetica" w:hAnsi="Helvetica"/>
          </w:rPr>
          <w:t>.</w:t>
        </w:r>
      </w:ins>
      <w:r w:rsidRPr="00E60294">
        <w:rPr>
          <w:rFonts w:ascii="Helvetica" w:hAnsi="Helvetica"/>
        </w:rPr>
        <w:t xml:space="preserve"> </w:t>
      </w:r>
    </w:p>
    <w:p w14:paraId="6E194B62" w14:textId="7DA30D4D" w:rsidR="003709B0" w:rsidRPr="00E60294" w:rsidRDefault="00E60294" w:rsidP="00E60294">
      <w:pPr>
        <w:pStyle w:val="Normal1"/>
        <w:numPr>
          <w:ilvl w:val="0"/>
          <w:numId w:val="2"/>
        </w:numPr>
        <w:ind w:hanging="360"/>
        <w:contextualSpacing/>
        <w:rPr>
          <w:rFonts w:ascii="Helvetica" w:hAnsi="Helvetica"/>
        </w:rPr>
      </w:pPr>
      <w:r w:rsidRPr="00ED4A37">
        <w:rPr>
          <w:rFonts w:ascii="Helvetica" w:hAnsi="Helvetica"/>
        </w:rPr>
        <w:t xml:space="preserve">Remove 3 replicate cultures of C. </w:t>
      </w:r>
      <w:proofErr w:type="spellStart"/>
      <w:r w:rsidRPr="00ED4A37">
        <w:rPr>
          <w:rFonts w:ascii="Helvetica" w:hAnsi="Helvetica"/>
        </w:rPr>
        <w:t>difficile</w:t>
      </w:r>
      <w:proofErr w:type="spellEnd"/>
      <w:r w:rsidRPr="00ED4A37">
        <w:rPr>
          <w:rFonts w:ascii="Helvetica" w:hAnsi="Helvetica"/>
        </w:rPr>
        <w:t xml:space="preserve"> from the polymer anaerobic chamber and 3 replicate cultures of each isolate and transfer immediately to the Biosafety Cabinet. (See SOP # 03.003.01– Biosafety cabinet operation and maintenance.)</w:t>
      </w:r>
    </w:p>
    <w:p w14:paraId="5B6DE942" w14:textId="6D244AE6" w:rsidR="003709B0" w:rsidRPr="00E60294" w:rsidRDefault="003709B0" w:rsidP="003709B0">
      <w:pPr>
        <w:pStyle w:val="Normal1"/>
        <w:numPr>
          <w:ilvl w:val="0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 xml:space="preserve">Transfer 1.5 mL culture each to sterile 1.5 mL </w:t>
      </w:r>
      <w:proofErr w:type="spellStart"/>
      <w:r w:rsidRPr="00E60294">
        <w:rPr>
          <w:rFonts w:ascii="Helvetica" w:hAnsi="Helvetica"/>
        </w:rPr>
        <w:t>microcentrifuge</w:t>
      </w:r>
      <w:proofErr w:type="spellEnd"/>
      <w:r w:rsidR="00655788" w:rsidRPr="00E60294">
        <w:rPr>
          <w:rFonts w:ascii="Helvetica" w:hAnsi="Helvetica"/>
        </w:rPr>
        <w:t xml:space="preserve"> tubes. Centrifuge at 10</w:t>
      </w:r>
      <w:proofErr w:type="gramStart"/>
      <w:r w:rsidR="00655788" w:rsidRPr="00E60294">
        <w:rPr>
          <w:rFonts w:ascii="Helvetica" w:hAnsi="Helvetica"/>
        </w:rPr>
        <w:t>,000 x</w:t>
      </w:r>
      <w:proofErr w:type="gramEnd"/>
      <w:r w:rsidR="00655788" w:rsidRPr="00E60294">
        <w:rPr>
          <w:rFonts w:ascii="Helvetica" w:hAnsi="Helvetica"/>
        </w:rPr>
        <w:t xml:space="preserve"> g</w:t>
      </w:r>
      <w:r w:rsidR="000F0E90" w:rsidRPr="00E60294">
        <w:rPr>
          <w:rFonts w:ascii="Helvetica" w:hAnsi="Helvetica"/>
        </w:rPr>
        <w:t xml:space="preserve"> for 3 min</w:t>
      </w:r>
      <w:ins w:id="371" w:author="Katya Frois-Moniz" w:date="2016-06-02T10:34:00Z">
        <w:r w:rsidR="00AF6A88" w:rsidRPr="00E60294">
          <w:rPr>
            <w:rFonts w:ascii="Helvetica" w:hAnsi="Helvetica"/>
          </w:rPr>
          <w:t>utes.</w:t>
        </w:r>
      </w:ins>
    </w:p>
    <w:p w14:paraId="229A7028" w14:textId="5AF07BF9" w:rsidR="003709B0" w:rsidRPr="00E60294" w:rsidRDefault="003709B0" w:rsidP="003709B0">
      <w:pPr>
        <w:pStyle w:val="Normal1"/>
        <w:numPr>
          <w:ilvl w:val="0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 xml:space="preserve">Using 3 mL sterile syringes with attached 0.22 </w:t>
      </w:r>
      <w:proofErr w:type="spellStart"/>
      <w:ins w:id="372" w:author="Katya Frois-Moniz" w:date="2016-06-02T10:34:00Z">
        <w:r w:rsidR="00AF6A88" w:rsidRPr="00E60294">
          <w:rPr>
            <w:rFonts w:ascii="Helvetica" w:hAnsi="Helvetica"/>
          </w:rPr>
          <w:t>μ</w:t>
        </w:r>
      </w:ins>
      <w:r w:rsidRPr="00E60294">
        <w:rPr>
          <w:rFonts w:ascii="Helvetica" w:hAnsi="Helvetica"/>
        </w:rPr>
        <w:t>m</w:t>
      </w:r>
      <w:proofErr w:type="spellEnd"/>
      <w:r w:rsidRPr="00E60294">
        <w:rPr>
          <w:rFonts w:ascii="Helvetica" w:hAnsi="Helvetica"/>
        </w:rPr>
        <w:t xml:space="preserve"> filters</w:t>
      </w:r>
      <w:r w:rsidR="00655788" w:rsidRPr="00E60294">
        <w:rPr>
          <w:rFonts w:ascii="Helvetica" w:hAnsi="Helvetica"/>
        </w:rPr>
        <w:t xml:space="preserve"> (</w:t>
      </w:r>
      <w:ins w:id="373" w:author="Katya Frois-Moniz" w:date="2016-06-02T10:35:00Z">
        <w:r w:rsidR="00AF6A88" w:rsidRPr="00E60294">
          <w:rPr>
            <w:rFonts w:ascii="Helvetica" w:hAnsi="Helvetica"/>
          </w:rPr>
          <w:t>Millipore SLGS033SB)</w:t>
        </w:r>
        <w:r w:rsidR="00AF6A88" w:rsidRPr="00E60294" w:rsidDel="00AF6A88">
          <w:rPr>
            <w:rFonts w:ascii="Helvetica" w:hAnsi="Helvetica"/>
          </w:rPr>
          <w:t xml:space="preserve"> </w:t>
        </w:r>
      </w:ins>
      <w:r w:rsidRPr="00E60294">
        <w:rPr>
          <w:rFonts w:ascii="Helvetica" w:hAnsi="Helvetica"/>
        </w:rPr>
        <w:t xml:space="preserve">filter-sterilize supernatant from each culture and divide sterilized culture volume in half into sterile 1.5 mL </w:t>
      </w:r>
      <w:proofErr w:type="spellStart"/>
      <w:r w:rsidRPr="00E60294">
        <w:rPr>
          <w:rFonts w:ascii="Helvetica" w:hAnsi="Helvetica"/>
        </w:rPr>
        <w:t>microcentrifuge</w:t>
      </w:r>
      <w:proofErr w:type="spellEnd"/>
      <w:r w:rsidRPr="00E60294">
        <w:rPr>
          <w:rFonts w:ascii="Helvetica" w:hAnsi="Helvetica"/>
        </w:rPr>
        <w:t xml:space="preserve"> tubes (750 </w:t>
      </w:r>
      <w:proofErr w:type="spellStart"/>
      <w:ins w:id="374" w:author="Katya Frois-Moniz" w:date="2016-06-02T10:10:00Z">
        <w:r w:rsidR="00607A69" w:rsidRPr="00E60294">
          <w:rPr>
            <w:rFonts w:ascii="Helvetica" w:hAnsi="Helvetica"/>
          </w:rPr>
          <w:t>μ</w:t>
        </w:r>
      </w:ins>
      <w:r w:rsidRPr="00E60294">
        <w:rPr>
          <w:rFonts w:ascii="Helvetica" w:hAnsi="Helvetica"/>
        </w:rPr>
        <w:t>L</w:t>
      </w:r>
      <w:proofErr w:type="spellEnd"/>
      <w:r w:rsidRPr="00E60294">
        <w:rPr>
          <w:rFonts w:ascii="Helvetica" w:hAnsi="Helvetica"/>
        </w:rPr>
        <w:t xml:space="preserve"> per tube)</w:t>
      </w:r>
      <w:ins w:id="375" w:author="Katya Frois-Moniz" w:date="2016-06-02T10:35:00Z">
        <w:r w:rsidR="00AF6A88" w:rsidRPr="00E60294">
          <w:rPr>
            <w:rFonts w:ascii="Helvetica" w:hAnsi="Helvetica"/>
          </w:rPr>
          <w:t>.</w:t>
        </w:r>
      </w:ins>
    </w:p>
    <w:p w14:paraId="19CD6695" w14:textId="56D0D506" w:rsidR="003709B0" w:rsidRPr="00E60294" w:rsidRDefault="003709B0" w:rsidP="003709B0">
      <w:pPr>
        <w:pStyle w:val="Normal1"/>
        <w:numPr>
          <w:ilvl w:val="0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>To one half of tubes, measure pH</w:t>
      </w:r>
      <w:r w:rsidR="00655788" w:rsidRPr="00E60294">
        <w:rPr>
          <w:rFonts w:ascii="Helvetica" w:hAnsi="Helvetica"/>
        </w:rPr>
        <w:t xml:space="preserve"> by dropping 50 </w:t>
      </w:r>
      <w:proofErr w:type="spellStart"/>
      <w:ins w:id="376" w:author="Katya Frois-Moniz" w:date="2016-06-02T10:10:00Z">
        <w:r w:rsidR="00607A69" w:rsidRPr="00E60294">
          <w:rPr>
            <w:rFonts w:ascii="Helvetica" w:hAnsi="Helvetica"/>
          </w:rPr>
          <w:t>μ</w:t>
        </w:r>
      </w:ins>
      <w:r w:rsidR="00655788" w:rsidRPr="00E60294">
        <w:rPr>
          <w:rFonts w:ascii="Helvetica" w:hAnsi="Helvetica"/>
        </w:rPr>
        <w:t>L</w:t>
      </w:r>
      <w:proofErr w:type="spellEnd"/>
      <w:r w:rsidR="00655788" w:rsidRPr="00E60294">
        <w:rPr>
          <w:rFonts w:ascii="Helvetica" w:hAnsi="Helvetica"/>
        </w:rPr>
        <w:t xml:space="preserve"> supernatant onto pH strips</w:t>
      </w:r>
      <w:r w:rsidRPr="00E60294">
        <w:rPr>
          <w:rFonts w:ascii="Helvetica" w:hAnsi="Helvetica"/>
        </w:rPr>
        <w:t xml:space="preserve"> and add </w:t>
      </w:r>
      <w:proofErr w:type="spellStart"/>
      <w:r w:rsidRPr="00E60294">
        <w:rPr>
          <w:rFonts w:ascii="Helvetica" w:hAnsi="Helvetica"/>
        </w:rPr>
        <w:t>dropwise</w:t>
      </w:r>
      <w:proofErr w:type="spellEnd"/>
      <w:r w:rsidRPr="00E60294">
        <w:rPr>
          <w:rFonts w:ascii="Helvetica" w:hAnsi="Helvetica"/>
        </w:rPr>
        <w:t xml:space="preserve"> 1 M KOH to each culture supernatant until pH reaches 7.0</w:t>
      </w:r>
      <w:ins w:id="377" w:author="Katya Frois-Moniz" w:date="2016-06-02T10:35:00Z">
        <w:r w:rsidR="00AF6A88" w:rsidRPr="00E60294">
          <w:rPr>
            <w:rFonts w:ascii="Helvetica" w:hAnsi="Helvetica"/>
          </w:rPr>
          <w:t>.</w:t>
        </w:r>
      </w:ins>
      <w:r w:rsidRPr="00E60294">
        <w:rPr>
          <w:rFonts w:ascii="Helvetica" w:hAnsi="Helvetica"/>
        </w:rPr>
        <w:t xml:space="preserve"> </w:t>
      </w:r>
    </w:p>
    <w:p w14:paraId="77E51082" w14:textId="248931A8" w:rsidR="003709B0" w:rsidRPr="00E60294" w:rsidRDefault="003709B0" w:rsidP="003709B0">
      <w:pPr>
        <w:pStyle w:val="Normal1"/>
        <w:numPr>
          <w:ilvl w:val="0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 xml:space="preserve">Transfer culture supernatant aliquots back into anaerobic chamber and prepare three replicates each in a 96 well plate with 200 </w:t>
      </w:r>
      <w:proofErr w:type="spellStart"/>
      <w:ins w:id="378" w:author="Katya Frois-Moniz" w:date="2016-06-02T10:10:00Z">
        <w:r w:rsidR="00607A69" w:rsidRPr="00E60294">
          <w:rPr>
            <w:rFonts w:ascii="Helvetica" w:hAnsi="Helvetica"/>
          </w:rPr>
          <w:t>μ</w:t>
        </w:r>
      </w:ins>
      <w:r w:rsidRPr="00E60294">
        <w:rPr>
          <w:rFonts w:ascii="Helvetica" w:hAnsi="Helvetica"/>
        </w:rPr>
        <w:t>L</w:t>
      </w:r>
      <w:proofErr w:type="spellEnd"/>
      <w:r w:rsidRPr="00E60294">
        <w:rPr>
          <w:rFonts w:ascii="Helvetica" w:hAnsi="Helvetica"/>
        </w:rPr>
        <w:t xml:space="preserve"> culture volume (BG == background): </w:t>
      </w:r>
    </w:p>
    <w:p w14:paraId="29B735C7" w14:textId="77777777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>BHIS broth only blank (BG)</w:t>
      </w:r>
    </w:p>
    <w:p w14:paraId="7496D228" w14:textId="0D63B835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>BHIS broth + 1:100</w:t>
      </w:r>
      <w:r w:rsidR="00655788" w:rsidRPr="00E60294">
        <w:rPr>
          <w:rFonts w:ascii="Helvetica" w:hAnsi="Helvetica"/>
        </w:rPr>
        <w:t xml:space="preserve"> (v/v)</w:t>
      </w:r>
      <w:r w:rsidRPr="00E60294">
        <w:rPr>
          <w:rFonts w:ascii="Helvetica" w:hAnsi="Helvetica"/>
        </w:rPr>
        <w:t xml:space="preserve"> overnight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</w:rPr>
        <w:t xml:space="preserve"> culture</w:t>
      </w:r>
    </w:p>
    <w:p w14:paraId="59093194" w14:textId="77777777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  <w:i/>
        </w:rPr>
        <w:lastRenderedPageBreak/>
        <w:t xml:space="preserve">C. </w:t>
      </w:r>
      <w:proofErr w:type="spellStart"/>
      <w:proofErr w:type="gramStart"/>
      <w:r w:rsidRPr="00E60294">
        <w:rPr>
          <w:rFonts w:ascii="Helvetica" w:hAnsi="Helvetica"/>
          <w:i/>
        </w:rPr>
        <w:t>difficile</w:t>
      </w:r>
      <w:proofErr w:type="spellEnd"/>
      <w:proofErr w:type="gramEnd"/>
      <w:r w:rsidRPr="00E60294">
        <w:rPr>
          <w:rFonts w:ascii="Helvetica" w:hAnsi="Helvetica"/>
        </w:rPr>
        <w:t xml:space="preserve"> supernatant only blank (BG)</w:t>
      </w:r>
    </w:p>
    <w:p w14:paraId="50BFEE14" w14:textId="459E8FC3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  <w:i/>
        </w:rPr>
        <w:t xml:space="preserve">C. </w:t>
      </w:r>
      <w:proofErr w:type="spellStart"/>
      <w:proofErr w:type="gramStart"/>
      <w:r w:rsidRPr="00E60294">
        <w:rPr>
          <w:rFonts w:ascii="Helvetica" w:hAnsi="Helvetica"/>
          <w:i/>
        </w:rPr>
        <w:t>difficile</w:t>
      </w:r>
      <w:proofErr w:type="spellEnd"/>
      <w:proofErr w:type="gramEnd"/>
      <w:r w:rsidRPr="00E60294">
        <w:rPr>
          <w:rFonts w:ascii="Helvetica" w:hAnsi="Helvetica"/>
        </w:rPr>
        <w:t xml:space="preserve"> supernatant + 1:100</w:t>
      </w:r>
      <w:r w:rsidR="00655788" w:rsidRPr="00E60294">
        <w:rPr>
          <w:rFonts w:ascii="Helvetica" w:hAnsi="Helvetica"/>
        </w:rPr>
        <w:t xml:space="preserve"> (v/v)</w:t>
      </w:r>
      <w:r w:rsidRPr="00E60294">
        <w:rPr>
          <w:rFonts w:ascii="Helvetica" w:hAnsi="Helvetica"/>
        </w:rPr>
        <w:t xml:space="preserve"> overnight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</w:rPr>
        <w:t xml:space="preserve"> culture</w:t>
      </w:r>
    </w:p>
    <w:p w14:paraId="6E1D6402" w14:textId="77777777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  <w:i/>
        </w:rPr>
        <w:t xml:space="preserve">C. </w:t>
      </w:r>
      <w:proofErr w:type="spellStart"/>
      <w:proofErr w:type="gramStart"/>
      <w:r w:rsidRPr="00E60294">
        <w:rPr>
          <w:rFonts w:ascii="Helvetica" w:hAnsi="Helvetica"/>
          <w:i/>
        </w:rPr>
        <w:t>difficile</w:t>
      </w:r>
      <w:proofErr w:type="spellEnd"/>
      <w:proofErr w:type="gramEnd"/>
      <w:r w:rsidRPr="00E60294">
        <w:rPr>
          <w:rFonts w:ascii="Helvetica" w:hAnsi="Helvetica"/>
        </w:rPr>
        <w:t xml:space="preserve"> supernatant (pH 7) only blank (BG)</w:t>
      </w:r>
    </w:p>
    <w:p w14:paraId="78928C65" w14:textId="5210284A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  <w:i/>
        </w:rPr>
        <w:t xml:space="preserve">C. </w:t>
      </w:r>
      <w:proofErr w:type="spellStart"/>
      <w:proofErr w:type="gramStart"/>
      <w:r w:rsidRPr="00E60294">
        <w:rPr>
          <w:rFonts w:ascii="Helvetica" w:hAnsi="Helvetica"/>
          <w:i/>
        </w:rPr>
        <w:t>diffiicle</w:t>
      </w:r>
      <w:proofErr w:type="spellEnd"/>
      <w:proofErr w:type="gramEnd"/>
      <w:r w:rsidRPr="00E60294">
        <w:rPr>
          <w:rFonts w:ascii="Helvetica" w:hAnsi="Helvetica"/>
          <w:i/>
        </w:rPr>
        <w:t xml:space="preserve"> </w:t>
      </w:r>
      <w:r w:rsidRPr="00E60294">
        <w:rPr>
          <w:rFonts w:ascii="Helvetica" w:hAnsi="Helvetica"/>
        </w:rPr>
        <w:t>supernatant (pH 7) + 1:100</w:t>
      </w:r>
      <w:r w:rsidR="00655788" w:rsidRPr="00E60294">
        <w:rPr>
          <w:rFonts w:ascii="Helvetica" w:hAnsi="Helvetica"/>
        </w:rPr>
        <w:t xml:space="preserve"> (v/v)</w:t>
      </w:r>
      <w:r w:rsidRPr="00E60294">
        <w:rPr>
          <w:rFonts w:ascii="Helvetica" w:hAnsi="Helvetica"/>
        </w:rPr>
        <w:t xml:space="preserve"> overnight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</w:rPr>
        <w:t xml:space="preserve"> culture</w:t>
      </w:r>
    </w:p>
    <w:p w14:paraId="2920FFA5" w14:textId="77777777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>Isolate supernatant only blanks (BG)</w:t>
      </w:r>
    </w:p>
    <w:p w14:paraId="71FC27A4" w14:textId="50E66FBB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>Isolate supernatant + 1:100</w:t>
      </w:r>
      <w:r w:rsidR="00655788" w:rsidRPr="00E60294">
        <w:rPr>
          <w:rFonts w:ascii="Helvetica" w:hAnsi="Helvetica"/>
        </w:rPr>
        <w:t xml:space="preserve"> (v/v)</w:t>
      </w:r>
      <w:r w:rsidRPr="00E60294">
        <w:rPr>
          <w:rFonts w:ascii="Helvetica" w:hAnsi="Helvetica"/>
        </w:rPr>
        <w:t xml:space="preserve"> overnight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  <w:i/>
        </w:rPr>
        <w:t xml:space="preserve"> </w:t>
      </w:r>
      <w:r w:rsidRPr="00E60294">
        <w:rPr>
          <w:rFonts w:ascii="Helvetica" w:hAnsi="Helvetica"/>
        </w:rPr>
        <w:t>culture</w:t>
      </w:r>
    </w:p>
    <w:p w14:paraId="7189C273" w14:textId="77777777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>Isolate supernatant (pH 7) only blanks (BG)</w:t>
      </w:r>
    </w:p>
    <w:p w14:paraId="4CF5A9FE" w14:textId="33593266" w:rsidR="003709B0" w:rsidRPr="00E60294" w:rsidRDefault="003709B0" w:rsidP="003709B0">
      <w:pPr>
        <w:pStyle w:val="Normal1"/>
        <w:numPr>
          <w:ilvl w:val="1"/>
          <w:numId w:val="2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>Isolate supernatant (pH 7) + 1:100</w:t>
      </w:r>
      <w:r w:rsidR="00655788" w:rsidRPr="00E60294">
        <w:rPr>
          <w:rFonts w:ascii="Helvetica" w:hAnsi="Helvetica"/>
        </w:rPr>
        <w:t xml:space="preserve"> (v/v)</w:t>
      </w:r>
      <w:r w:rsidRPr="00E60294">
        <w:rPr>
          <w:rFonts w:ascii="Helvetica" w:hAnsi="Helvetica"/>
        </w:rPr>
        <w:t xml:space="preserve"> overnight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</w:rPr>
        <w:t xml:space="preserve"> culture</w:t>
      </w:r>
    </w:p>
    <w:p w14:paraId="078744A0" w14:textId="77777777" w:rsidR="003709B0" w:rsidRPr="00E60294" w:rsidRDefault="003709B0" w:rsidP="003709B0">
      <w:pPr>
        <w:pStyle w:val="Normal1"/>
        <w:rPr>
          <w:rFonts w:ascii="Helvetica" w:hAnsi="Helvetica"/>
        </w:rPr>
      </w:pPr>
      <w:r w:rsidRPr="00E60294">
        <w:rPr>
          <w:rFonts w:ascii="Helvetica" w:hAnsi="Helvetica"/>
        </w:rPr>
        <w:t>Day 3:</w:t>
      </w:r>
    </w:p>
    <w:p w14:paraId="6B606F4F" w14:textId="086A5F3F" w:rsidR="003709B0" w:rsidRPr="00E60294" w:rsidRDefault="003709B0" w:rsidP="003709B0">
      <w:pPr>
        <w:pStyle w:val="Normal1"/>
        <w:numPr>
          <w:ilvl w:val="0"/>
          <w:numId w:val="3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>At 24 hours, remove 96-well tissue culture plate from anaerobic chamber and measure OD</w:t>
      </w:r>
      <w:r w:rsidRPr="00E60294">
        <w:rPr>
          <w:rFonts w:ascii="Helvetica" w:hAnsi="Helvetica"/>
          <w:vertAlign w:val="subscript"/>
        </w:rPr>
        <w:t>600</w:t>
      </w:r>
      <w:r w:rsidRPr="00E60294">
        <w:rPr>
          <w:rFonts w:ascii="Helvetica" w:hAnsi="Helvetica"/>
        </w:rPr>
        <w:t xml:space="preserve"> for each culture </w:t>
      </w:r>
      <w:r w:rsidR="00EE19B3" w:rsidRPr="00E60294">
        <w:rPr>
          <w:rFonts w:ascii="Helvetica" w:hAnsi="Helvetica"/>
        </w:rPr>
        <w:t>by removing plate from anaerobic chamber and reading in BSL2 rated fluorescent plate reader (</w:t>
      </w:r>
      <w:ins w:id="379" w:author="Katya Frois-Moniz" w:date="2016-06-03T12:10:00Z">
        <w:r w:rsidR="00E44BA4" w:rsidRPr="00E60294">
          <w:rPr>
            <w:rFonts w:ascii="Helvetica" w:hAnsi="Helvetica"/>
          </w:rPr>
          <w:t xml:space="preserve">e.g. </w:t>
        </w:r>
        <w:proofErr w:type="spellStart"/>
        <w:r w:rsidR="00E44BA4" w:rsidRPr="00E60294">
          <w:rPr>
            <w:rFonts w:ascii="Helvetica" w:hAnsi="Helvetica"/>
          </w:rPr>
          <w:t>BioTek</w:t>
        </w:r>
        <w:proofErr w:type="spellEnd"/>
        <w:r w:rsidR="00E44BA4" w:rsidRPr="00E60294">
          <w:rPr>
            <w:rFonts w:ascii="Helvetica" w:hAnsi="Helvetica"/>
          </w:rPr>
          <w:t xml:space="preserve"> Synergy 2 Multi-Mode Reader or </w:t>
        </w:r>
      </w:ins>
      <w:ins w:id="380" w:author="Katya Frois-Moniz" w:date="2016-06-03T12:15:00Z">
        <w:r w:rsidR="00203608" w:rsidRPr="00E60294">
          <w:rPr>
            <w:rFonts w:ascii="Helvetica" w:hAnsi="Helvetica"/>
          </w:rPr>
          <w:t>similar 96-well plate reader that can measure OD</w:t>
        </w:r>
        <w:r w:rsidR="00203608" w:rsidRPr="00E60294">
          <w:rPr>
            <w:rFonts w:ascii="Helvetica" w:hAnsi="Helvetica"/>
            <w:vertAlign w:val="subscript"/>
          </w:rPr>
          <w:t>600</w:t>
        </w:r>
        <w:proofErr w:type="gramStart"/>
        <w:r w:rsidR="00203608" w:rsidRPr="00E60294">
          <w:rPr>
            <w:rFonts w:ascii="Helvetica" w:hAnsi="Helvetica"/>
          </w:rPr>
          <w:t>.</w:t>
        </w:r>
      </w:ins>
      <w:ins w:id="381" w:author="Katya Frois-Moniz" w:date="2016-06-03T12:11:00Z">
        <w:r w:rsidR="00203608" w:rsidRPr="00E60294">
          <w:rPr>
            <w:rFonts w:ascii="Helvetica" w:hAnsi="Helvetica"/>
          </w:rPr>
          <w:t xml:space="preserve"> </w:t>
        </w:r>
      </w:ins>
      <w:r w:rsidR="00EE19B3" w:rsidRPr="00E60294">
        <w:rPr>
          <w:rFonts w:ascii="Helvetica" w:hAnsi="Helvetica"/>
        </w:rPr>
        <w:t>)</w:t>
      </w:r>
      <w:proofErr w:type="gramEnd"/>
    </w:p>
    <w:p w14:paraId="6D9B2AF3" w14:textId="77777777" w:rsidR="003709B0" w:rsidRPr="00E60294" w:rsidRDefault="003709B0" w:rsidP="003709B0">
      <w:pPr>
        <w:pStyle w:val="Normal1"/>
        <w:numPr>
          <w:ilvl w:val="0"/>
          <w:numId w:val="3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 xml:space="preserve">To determine which isolates show inhibition against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</w:rPr>
        <w:t xml:space="preserve">, compare background subtracted culture densities to the density of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  <w:i/>
        </w:rPr>
        <w:t xml:space="preserve"> </w:t>
      </w:r>
      <w:r w:rsidRPr="00E60294">
        <w:rPr>
          <w:rFonts w:ascii="Helvetica" w:hAnsi="Helvetica"/>
        </w:rPr>
        <w:t>grown on (a) its own filter-sterilized culture supernatant and (b) regular BHIS broth medium as a positive control.</w:t>
      </w:r>
    </w:p>
    <w:p w14:paraId="74CB92DA" w14:textId="0A543F62" w:rsidR="003709B0" w:rsidRPr="00E60294" w:rsidRDefault="003709B0" w:rsidP="003709B0">
      <w:pPr>
        <w:pStyle w:val="Normal1"/>
        <w:numPr>
          <w:ilvl w:val="1"/>
          <w:numId w:val="3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 xml:space="preserve">Isolates said to inhibit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</w:rPr>
        <w:t xml:space="preserve"> have an OD</w:t>
      </w:r>
      <w:r w:rsidRPr="00E60294">
        <w:rPr>
          <w:rFonts w:ascii="Helvetica" w:hAnsi="Helvetica"/>
          <w:vertAlign w:val="subscript"/>
        </w:rPr>
        <w:t>600</w:t>
      </w:r>
      <w:r w:rsidRPr="00E60294">
        <w:rPr>
          <w:rFonts w:ascii="Helvetica" w:hAnsi="Helvetica"/>
        </w:rPr>
        <w:t xml:space="preserve"> within the 95% confidence interval of the OD</w:t>
      </w:r>
      <w:r w:rsidRPr="00E60294">
        <w:rPr>
          <w:rFonts w:ascii="Helvetica" w:hAnsi="Helvetica"/>
          <w:vertAlign w:val="subscript"/>
        </w:rPr>
        <w:t>600</w:t>
      </w:r>
      <w:r w:rsidRPr="00E60294">
        <w:rPr>
          <w:rFonts w:ascii="Helvetica" w:hAnsi="Helvetica"/>
        </w:rPr>
        <w:t xml:space="preserve"> of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</w:rPr>
        <w:t xml:space="preserve"> grown on its own filtered cultured supernatant (i</w:t>
      </w:r>
      <w:ins w:id="382" w:author="Katya Frois-Moniz" w:date="2016-06-02T10:38:00Z">
        <w:r w:rsidR="00AF6A88" w:rsidRPr="00E60294">
          <w:rPr>
            <w:rFonts w:ascii="Helvetica" w:hAnsi="Helvetica"/>
          </w:rPr>
          <w:t>.</w:t>
        </w:r>
      </w:ins>
      <w:r w:rsidRPr="00E60294">
        <w:rPr>
          <w:rFonts w:ascii="Helvetica" w:hAnsi="Helvetica"/>
        </w:rPr>
        <w:t>e</w:t>
      </w:r>
      <w:ins w:id="383" w:author="Katya Frois-Moniz" w:date="2016-06-02T10:38:00Z">
        <w:r w:rsidR="00AF6A88" w:rsidRPr="00E60294">
          <w:rPr>
            <w:rFonts w:ascii="Helvetica" w:hAnsi="Helvetica"/>
          </w:rPr>
          <w:t>.</w:t>
        </w:r>
      </w:ins>
      <w:r w:rsidRPr="00E60294">
        <w:rPr>
          <w:rFonts w:ascii="Helvetica" w:hAnsi="Helvetica"/>
        </w:rPr>
        <w:t xml:space="preserve"> fail to reject the null hypothesis that mean OD</w:t>
      </w:r>
      <w:r w:rsidRPr="00E60294">
        <w:rPr>
          <w:rFonts w:ascii="Helvetica" w:hAnsi="Helvetica"/>
          <w:vertAlign w:val="subscript"/>
        </w:rPr>
        <w:t>600</w:t>
      </w:r>
      <w:r w:rsidR="00800108" w:rsidRPr="00E60294">
        <w:rPr>
          <w:rFonts w:ascii="Helvetica" w:hAnsi="Helvetica"/>
        </w:rPr>
        <w:t xml:space="preserve"> is the same using unpaired t</w:t>
      </w:r>
      <w:r w:rsidRPr="00E60294">
        <w:rPr>
          <w:rFonts w:ascii="Helvetica" w:hAnsi="Helvetica"/>
        </w:rPr>
        <w:t xml:space="preserve"> test, with multiple hypothesis correction using</w:t>
      </w:r>
      <w:r w:rsidR="00EE19B3" w:rsidRPr="00E60294">
        <w:rPr>
          <w:rFonts w:ascii="Helvetica" w:hAnsi="Helvetica"/>
        </w:rPr>
        <w:t xml:space="preserve"> </w:t>
      </w:r>
      <w:proofErr w:type="spellStart"/>
      <w:r w:rsidR="00EE19B3" w:rsidRPr="00E60294">
        <w:rPr>
          <w:rFonts w:ascii="Helvetica" w:hAnsi="Helvetica"/>
        </w:rPr>
        <w:t>Benjamini</w:t>
      </w:r>
      <w:proofErr w:type="spellEnd"/>
      <w:r w:rsidR="00EE19B3" w:rsidRPr="00E60294">
        <w:rPr>
          <w:rFonts w:ascii="Helvetica" w:hAnsi="Helvetica"/>
        </w:rPr>
        <w:t>-Hochberg</w:t>
      </w:r>
      <w:r w:rsidRPr="00E60294">
        <w:rPr>
          <w:rFonts w:ascii="Helvetica" w:hAnsi="Helvetica"/>
        </w:rPr>
        <w:t xml:space="preserve"> FDR q = 0.05)</w:t>
      </w:r>
    </w:p>
    <w:p w14:paraId="40CDA8A9" w14:textId="7454B5EE" w:rsidR="003709B0" w:rsidRPr="00E60294" w:rsidRDefault="003709B0" w:rsidP="003709B0">
      <w:pPr>
        <w:pStyle w:val="Normal1"/>
        <w:numPr>
          <w:ilvl w:val="1"/>
          <w:numId w:val="3"/>
        </w:numPr>
        <w:ind w:hanging="360"/>
        <w:contextualSpacing/>
        <w:rPr>
          <w:rFonts w:ascii="Helvetica" w:hAnsi="Helvetica"/>
        </w:rPr>
      </w:pPr>
      <w:r w:rsidRPr="00E60294">
        <w:rPr>
          <w:rFonts w:ascii="Helvetica" w:hAnsi="Helvetica"/>
        </w:rPr>
        <w:t xml:space="preserve">Isolates with slight inhibition of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</w:rPr>
        <w:t xml:space="preserve"> have an OD</w:t>
      </w:r>
      <w:r w:rsidRPr="00E60294">
        <w:rPr>
          <w:rFonts w:ascii="Helvetica" w:hAnsi="Helvetica"/>
          <w:vertAlign w:val="subscript"/>
        </w:rPr>
        <w:t>600</w:t>
      </w:r>
      <w:r w:rsidRPr="00E60294">
        <w:rPr>
          <w:rFonts w:ascii="Helvetica" w:hAnsi="Helvetica"/>
        </w:rPr>
        <w:t xml:space="preserve"> below the 95% confidence interval of the OD</w:t>
      </w:r>
      <w:r w:rsidRPr="00E60294">
        <w:rPr>
          <w:rFonts w:ascii="Helvetica" w:hAnsi="Helvetica"/>
          <w:vertAlign w:val="subscript"/>
        </w:rPr>
        <w:t>600</w:t>
      </w:r>
      <w:r w:rsidRPr="00E60294">
        <w:rPr>
          <w:rFonts w:ascii="Helvetica" w:hAnsi="Helvetica"/>
        </w:rPr>
        <w:t xml:space="preserve"> of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="000F0E90" w:rsidRPr="00E60294">
        <w:rPr>
          <w:rFonts w:ascii="Helvetica" w:hAnsi="Helvetica"/>
        </w:rPr>
        <w:t xml:space="preserve"> grown in fresh BHIS broth (i</w:t>
      </w:r>
      <w:ins w:id="384" w:author="Katya Frois-Moniz" w:date="2016-06-02T10:38:00Z">
        <w:r w:rsidR="00AF6A88" w:rsidRPr="00E60294">
          <w:rPr>
            <w:rFonts w:ascii="Helvetica" w:hAnsi="Helvetica"/>
          </w:rPr>
          <w:t>.</w:t>
        </w:r>
      </w:ins>
      <w:r w:rsidR="000F0E90" w:rsidRPr="00E60294">
        <w:rPr>
          <w:rFonts w:ascii="Helvetica" w:hAnsi="Helvetica"/>
        </w:rPr>
        <w:t>e</w:t>
      </w:r>
      <w:ins w:id="385" w:author="Katya Frois-Moniz" w:date="2016-06-02T10:38:00Z">
        <w:r w:rsidR="00AF6A88" w:rsidRPr="00E60294">
          <w:rPr>
            <w:rFonts w:ascii="Helvetica" w:hAnsi="Helvetica"/>
          </w:rPr>
          <w:t>.</w:t>
        </w:r>
      </w:ins>
      <w:r w:rsidR="000F0E90" w:rsidRPr="00E60294">
        <w:rPr>
          <w:rFonts w:ascii="Helvetica" w:hAnsi="Helvetica"/>
        </w:rPr>
        <w:t xml:space="preserve"> </w:t>
      </w:r>
      <w:r w:rsidRPr="00E60294">
        <w:rPr>
          <w:rFonts w:ascii="Helvetica" w:hAnsi="Helvetica"/>
        </w:rPr>
        <w:t>reject the null hypothesis that mean OD</w:t>
      </w:r>
      <w:r w:rsidRPr="00E60294">
        <w:rPr>
          <w:rFonts w:ascii="Helvetica" w:hAnsi="Helvetica"/>
          <w:vertAlign w:val="subscript"/>
        </w:rPr>
        <w:t>600</w:t>
      </w:r>
      <w:r w:rsidRPr="00E60294">
        <w:rPr>
          <w:rFonts w:ascii="Helvetica" w:hAnsi="Helvetica"/>
        </w:rPr>
        <w:t xml:space="preserve"> is the same</w:t>
      </w:r>
      <w:ins w:id="386" w:author="Katya Frois-Moniz" w:date="2016-06-02T10:38:00Z">
        <w:r w:rsidR="00AF6A88" w:rsidRPr="00E60294">
          <w:rPr>
            <w:rFonts w:ascii="Helvetica" w:hAnsi="Helvetica"/>
          </w:rPr>
          <w:t>,</w:t>
        </w:r>
      </w:ins>
      <w:r w:rsidRPr="00E60294">
        <w:rPr>
          <w:rFonts w:ascii="Helvetica" w:hAnsi="Helvetica"/>
        </w:rPr>
        <w:t xml:space="preserve"> with alternative that mean OD</w:t>
      </w:r>
      <w:r w:rsidRPr="00E60294">
        <w:rPr>
          <w:rFonts w:ascii="Helvetica" w:hAnsi="Helvetica"/>
          <w:vertAlign w:val="subscript"/>
        </w:rPr>
        <w:t>600</w:t>
      </w:r>
      <w:r w:rsidRPr="00E60294">
        <w:rPr>
          <w:rFonts w:ascii="Helvetica" w:hAnsi="Helvetica"/>
        </w:rPr>
        <w:t xml:space="preserve"> for </w:t>
      </w:r>
      <w:r w:rsidRPr="00E60294">
        <w:rPr>
          <w:rFonts w:ascii="Helvetica" w:hAnsi="Helvetica"/>
          <w:i/>
        </w:rPr>
        <w:t xml:space="preserve">C. </w:t>
      </w:r>
      <w:proofErr w:type="spellStart"/>
      <w:r w:rsidRPr="00E60294">
        <w:rPr>
          <w:rFonts w:ascii="Helvetica" w:hAnsi="Helvetica"/>
          <w:i/>
        </w:rPr>
        <w:t>difficile</w:t>
      </w:r>
      <w:proofErr w:type="spellEnd"/>
      <w:r w:rsidRPr="00E60294">
        <w:rPr>
          <w:rFonts w:ascii="Helvetica" w:hAnsi="Helvetica"/>
          <w:i/>
        </w:rPr>
        <w:t xml:space="preserve"> </w:t>
      </w:r>
      <w:r w:rsidRPr="00E60294">
        <w:rPr>
          <w:rFonts w:ascii="Helvetica" w:hAnsi="Helvetica"/>
        </w:rPr>
        <w:t>in fresh broth is greater, with multiple hypothesis correction using</w:t>
      </w:r>
      <w:r w:rsidR="000F0E90" w:rsidRPr="00E60294">
        <w:rPr>
          <w:rFonts w:ascii="Helvetica" w:hAnsi="Helvetica"/>
        </w:rPr>
        <w:t xml:space="preserve"> </w:t>
      </w:r>
      <w:proofErr w:type="spellStart"/>
      <w:r w:rsidR="000F0E90" w:rsidRPr="00E60294">
        <w:rPr>
          <w:rFonts w:ascii="Helvetica" w:hAnsi="Helvetica"/>
        </w:rPr>
        <w:t>Benjamini</w:t>
      </w:r>
      <w:proofErr w:type="spellEnd"/>
      <w:r w:rsidR="000F0E90" w:rsidRPr="00E60294">
        <w:rPr>
          <w:rFonts w:ascii="Helvetica" w:hAnsi="Helvetica"/>
        </w:rPr>
        <w:t>-Hochberg</w:t>
      </w:r>
      <w:r w:rsidRPr="00E60294">
        <w:rPr>
          <w:rFonts w:ascii="Helvetica" w:hAnsi="Helvetica"/>
        </w:rPr>
        <w:t xml:space="preserve"> FDR q = 0.05)</w:t>
      </w:r>
    </w:p>
    <w:p w14:paraId="2CCC31CA" w14:textId="7188E33C" w:rsidR="003709B0" w:rsidRPr="00E60294" w:rsidRDefault="003709B0" w:rsidP="003709B0">
      <w:pPr>
        <w:pStyle w:val="Normal1"/>
        <w:numPr>
          <w:ilvl w:val="1"/>
          <w:numId w:val="3"/>
        </w:numPr>
        <w:ind w:hanging="360"/>
        <w:contextualSpacing/>
        <w:rPr>
          <w:rFonts w:ascii="Helvetica" w:hAnsi="Helvetica"/>
        </w:rPr>
      </w:pPr>
      <w:proofErr w:type="gramStart"/>
      <w:r w:rsidRPr="00E60294">
        <w:rPr>
          <w:rFonts w:ascii="Helvetica" w:hAnsi="Helvetica"/>
        </w:rPr>
        <w:t>pH</w:t>
      </w:r>
      <w:proofErr w:type="gramEnd"/>
      <w:r w:rsidRPr="00E60294">
        <w:rPr>
          <w:rFonts w:ascii="Helvetica" w:hAnsi="Helvetica"/>
        </w:rPr>
        <w:t>-dependent inhibition is said to occur when either (a) or (b) occurs only in the un</w:t>
      </w:r>
      <w:ins w:id="387" w:author="Katya Frois-Moniz" w:date="2016-06-02T10:39:00Z">
        <w:r w:rsidR="00E83FD1" w:rsidRPr="00E60294">
          <w:rPr>
            <w:rFonts w:ascii="Helvetica" w:hAnsi="Helvetica"/>
          </w:rPr>
          <w:t>-</w:t>
        </w:r>
      </w:ins>
      <w:r w:rsidRPr="00E60294">
        <w:rPr>
          <w:rFonts w:ascii="Helvetica" w:hAnsi="Helvetica"/>
        </w:rPr>
        <w:t>neutralized filtered culture supernatant</w:t>
      </w:r>
    </w:p>
    <w:p w14:paraId="309ED66B" w14:textId="2B8267F7" w:rsidR="003709B0" w:rsidRPr="00E60294" w:rsidRDefault="003709B0" w:rsidP="003709B0">
      <w:pPr>
        <w:pStyle w:val="Normal1"/>
        <w:numPr>
          <w:ilvl w:val="1"/>
          <w:numId w:val="3"/>
        </w:numPr>
        <w:ind w:hanging="360"/>
        <w:contextualSpacing/>
        <w:rPr>
          <w:rFonts w:ascii="Helvetica" w:hAnsi="Helvetica"/>
        </w:rPr>
      </w:pPr>
      <w:proofErr w:type="gramStart"/>
      <w:r w:rsidRPr="00E60294">
        <w:rPr>
          <w:rFonts w:ascii="Helvetica" w:hAnsi="Helvetica"/>
        </w:rPr>
        <w:t>pH</w:t>
      </w:r>
      <w:proofErr w:type="gramEnd"/>
      <w:r w:rsidRPr="00E60294">
        <w:rPr>
          <w:rFonts w:ascii="Helvetica" w:hAnsi="Helvetica"/>
        </w:rPr>
        <w:t>-independent inhibition is said to occur when either (a) or (b) occurs both in the neutralized and un</w:t>
      </w:r>
      <w:ins w:id="388" w:author="Katya Frois-Moniz" w:date="2016-06-02T10:40:00Z">
        <w:r w:rsidR="00E83FD1" w:rsidRPr="00E60294">
          <w:rPr>
            <w:rFonts w:ascii="Helvetica" w:hAnsi="Helvetica"/>
          </w:rPr>
          <w:t>-</w:t>
        </w:r>
      </w:ins>
      <w:r w:rsidRPr="00E60294">
        <w:rPr>
          <w:rFonts w:ascii="Helvetica" w:hAnsi="Helvetica"/>
        </w:rPr>
        <w:t>neutralized filtered culture supernatant</w:t>
      </w:r>
    </w:p>
    <w:p w14:paraId="4A2DA3A7" w14:textId="77777777" w:rsidR="00E83FD1" w:rsidRPr="00E60294" w:rsidRDefault="00E83FD1" w:rsidP="00AC11DA">
      <w:pPr>
        <w:rPr>
          <w:ins w:id="389" w:author="Katya Frois-Moniz" w:date="2016-06-02T10:40:00Z"/>
          <w:rFonts w:ascii="Helvetica" w:hAnsi="Helvetica"/>
          <w:b/>
        </w:rPr>
      </w:pPr>
    </w:p>
    <w:p w14:paraId="62AC8C07" w14:textId="77777777" w:rsidR="006C2847" w:rsidRPr="00E60294" w:rsidRDefault="006C2847" w:rsidP="00AC11DA">
      <w:pPr>
        <w:rPr>
          <w:rFonts w:ascii="Helvetica" w:hAnsi="Helvetica"/>
          <w:b/>
        </w:rPr>
      </w:pPr>
      <w:r w:rsidRPr="00E60294">
        <w:rPr>
          <w:rFonts w:ascii="Helvetica" w:hAnsi="Helvetica"/>
          <w:b/>
        </w:rPr>
        <w:t>Version History</w:t>
      </w:r>
    </w:p>
    <w:p w14:paraId="1084CE13" w14:textId="7BD2B7ED" w:rsidR="006C2847" w:rsidRPr="00E60294" w:rsidRDefault="007D6F53" w:rsidP="00A31AF0">
      <w:pPr>
        <w:rPr>
          <w:rFonts w:ascii="Helvetica" w:hAnsi="Helvetica"/>
        </w:rPr>
      </w:pPr>
      <w:r w:rsidRPr="00E60294">
        <w:rPr>
          <w:rFonts w:ascii="Helvetica" w:hAnsi="Helvetica"/>
        </w:rPr>
        <w:t>This is version 1 of 1</w:t>
      </w:r>
    </w:p>
    <w:p w14:paraId="5218BBEB" w14:textId="77777777" w:rsidR="00A31AF0" w:rsidRDefault="00A31AF0" w:rsidP="00AC11DA">
      <w:pPr>
        <w:rPr>
          <w:ins w:id="390" w:author="Katya Frois-Moniz" w:date="2016-10-06T16:23:00Z"/>
          <w:rFonts w:ascii="Helvetica" w:hAnsi="Helvetica"/>
          <w:b/>
        </w:rPr>
      </w:pPr>
    </w:p>
    <w:p w14:paraId="51E26719" w14:textId="77777777" w:rsidR="006C2847" w:rsidRPr="00A31AF0" w:rsidRDefault="006C2847" w:rsidP="00AC11DA">
      <w:pPr>
        <w:rPr>
          <w:rFonts w:ascii="Helvetica" w:hAnsi="Helvetica"/>
          <w:b/>
        </w:rPr>
      </w:pPr>
      <w:r w:rsidRPr="00A31AF0">
        <w:rPr>
          <w:rFonts w:ascii="Helvetica" w:hAnsi="Helvetica"/>
          <w:b/>
        </w:rPr>
        <w:t>Worksheets</w:t>
      </w:r>
    </w:p>
    <w:p w14:paraId="31E87726" w14:textId="3C50846F" w:rsidR="006C2847" w:rsidRPr="00A31AF0" w:rsidRDefault="006C2847" w:rsidP="007D6F53">
      <w:pPr>
        <w:rPr>
          <w:rFonts w:ascii="Helvetica" w:hAnsi="Helvetica"/>
        </w:rPr>
      </w:pPr>
      <w:del w:id="391" w:author="Katya Frois-Moniz" w:date="2016-10-06T16:23:00Z">
        <w:r w:rsidRPr="00A31AF0" w:rsidDel="00A31AF0">
          <w:rPr>
            <w:rFonts w:ascii="Helvetica" w:hAnsi="Helvetica"/>
          </w:rPr>
          <w:tab/>
        </w:r>
        <w:r w:rsidR="007D6F53" w:rsidRPr="00A31AF0" w:rsidDel="00A31AF0">
          <w:rPr>
            <w:rFonts w:ascii="Helvetica" w:hAnsi="Helvetica"/>
          </w:rPr>
          <w:delText>-- Lab Notebook pages: Sean Kearney</w:delText>
        </w:r>
      </w:del>
      <w:ins w:id="392" w:author="Katya Frois-Moniz" w:date="2016-10-06T16:23:00Z">
        <w:r w:rsidR="00A31AF0">
          <w:rPr>
            <w:rFonts w:ascii="Helvetica" w:hAnsi="Helvetica"/>
          </w:rPr>
          <w:t>NA</w:t>
        </w:r>
      </w:ins>
    </w:p>
    <w:p w14:paraId="3E2FAC45" w14:textId="77777777" w:rsidR="006C2847" w:rsidRPr="00A31AF0" w:rsidRDefault="006C2847" w:rsidP="00AC11DA">
      <w:pPr>
        <w:rPr>
          <w:rFonts w:ascii="Helvetica" w:hAnsi="Helvetica"/>
        </w:rPr>
      </w:pPr>
    </w:p>
    <w:p w14:paraId="45F0A723" w14:textId="77777777" w:rsidR="006C2847" w:rsidRPr="00A31AF0" w:rsidRDefault="006C2847" w:rsidP="00AC11DA">
      <w:pPr>
        <w:rPr>
          <w:rFonts w:ascii="Helvetica" w:hAnsi="Helvetica"/>
          <w:b/>
        </w:rPr>
      </w:pPr>
      <w:r w:rsidRPr="00A31AF0">
        <w:rPr>
          <w:rFonts w:ascii="Helvetica" w:hAnsi="Helvetica"/>
          <w:b/>
        </w:rPr>
        <w:t>Appendix</w:t>
      </w:r>
    </w:p>
    <w:p w14:paraId="6452F15C" w14:textId="4F968CFD" w:rsidR="00AC11DA" w:rsidRPr="00E83FD1" w:rsidRDefault="00A31AF0" w:rsidP="00E83FD1">
      <w:ins w:id="393" w:author="Katya Frois-Moniz" w:date="2016-10-06T16:23:00Z">
        <w:r>
          <w:rPr>
            <w:rFonts w:ascii="Helvetica" w:hAnsi="Helvetica"/>
          </w:rPr>
          <w:t>NA</w:t>
        </w:r>
      </w:ins>
      <w:bookmarkStart w:id="394" w:name="_GoBack"/>
      <w:bookmarkEnd w:id="394"/>
    </w:p>
    <w:sectPr w:rsidR="00AC11DA" w:rsidRPr="00E8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39" w:author="Katya Frois-Moniz" w:date="2016-10-06T16:09:00Z" w:initials="KF">
    <w:p w14:paraId="40F3DF0D" w14:textId="0E60538E" w:rsidR="00A31AF0" w:rsidRDefault="00A31AF0">
      <w:pPr>
        <w:pStyle w:val="CommentText"/>
      </w:pPr>
      <w:r>
        <w:rPr>
          <w:rStyle w:val="CommentReference"/>
        </w:rPr>
        <w:annotationRef/>
      </w:r>
      <w:r>
        <w:t>Sean, can you describe these or refer to a document that does?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7F30"/>
    <w:multiLevelType w:val="hybridMultilevel"/>
    <w:tmpl w:val="EC4A5622"/>
    <w:lvl w:ilvl="0" w:tplc="9F447070">
      <w:start w:val="2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E3F58"/>
    <w:multiLevelType w:val="hybridMultilevel"/>
    <w:tmpl w:val="95AA0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E7A25F5"/>
    <w:multiLevelType w:val="multilevel"/>
    <w:tmpl w:val="C1AA1E84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9F53A9A"/>
    <w:multiLevelType w:val="multilevel"/>
    <w:tmpl w:val="CC765950"/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F0E90"/>
    <w:rsid w:val="00203608"/>
    <w:rsid w:val="00251B2A"/>
    <w:rsid w:val="00360DB5"/>
    <w:rsid w:val="003709B0"/>
    <w:rsid w:val="003737A9"/>
    <w:rsid w:val="003D0162"/>
    <w:rsid w:val="00465D56"/>
    <w:rsid w:val="005217C5"/>
    <w:rsid w:val="00573DD3"/>
    <w:rsid w:val="00607A69"/>
    <w:rsid w:val="0063778B"/>
    <w:rsid w:val="00655788"/>
    <w:rsid w:val="006C2847"/>
    <w:rsid w:val="007421B1"/>
    <w:rsid w:val="007D6F53"/>
    <w:rsid w:val="00800108"/>
    <w:rsid w:val="008254D4"/>
    <w:rsid w:val="0088099D"/>
    <w:rsid w:val="008B407D"/>
    <w:rsid w:val="0093587E"/>
    <w:rsid w:val="009D0CF9"/>
    <w:rsid w:val="00A00D1C"/>
    <w:rsid w:val="00A31AF0"/>
    <w:rsid w:val="00A63F85"/>
    <w:rsid w:val="00A9759F"/>
    <w:rsid w:val="00AC11DA"/>
    <w:rsid w:val="00AF6A88"/>
    <w:rsid w:val="00D7771C"/>
    <w:rsid w:val="00E44BA4"/>
    <w:rsid w:val="00E60294"/>
    <w:rsid w:val="00E83FD1"/>
    <w:rsid w:val="00EE19B3"/>
    <w:rsid w:val="69469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9A7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customStyle="1" w:styleId="Normal1">
    <w:name w:val="Normal1"/>
    <w:rsid w:val="003709B0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800108"/>
  </w:style>
  <w:style w:type="paragraph" w:styleId="BalloonText">
    <w:name w:val="Balloon Text"/>
    <w:basedOn w:val="Normal"/>
    <w:link w:val="BalloonTextChar"/>
    <w:uiPriority w:val="99"/>
    <w:semiHidden/>
    <w:unhideWhenUsed/>
    <w:rsid w:val="00251B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2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D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DB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DB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D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DB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customStyle="1" w:styleId="Normal1">
    <w:name w:val="Normal1"/>
    <w:rsid w:val="003709B0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800108"/>
  </w:style>
  <w:style w:type="paragraph" w:styleId="BalloonText">
    <w:name w:val="Balloon Text"/>
    <w:basedOn w:val="Normal"/>
    <w:link w:val="BalloonTextChar"/>
    <w:uiPriority w:val="99"/>
    <w:semiHidden/>
    <w:unhideWhenUsed/>
    <w:rsid w:val="00251B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2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D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DB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DB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D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D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1064</Words>
  <Characters>6067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Katya Frois-Moniz</cp:lastModifiedBy>
  <cp:revision>7</cp:revision>
  <dcterms:created xsi:type="dcterms:W3CDTF">2016-06-02T13:53:00Z</dcterms:created>
  <dcterms:modified xsi:type="dcterms:W3CDTF">2016-10-06T20:27:00Z</dcterms:modified>
</cp:coreProperties>
</file>