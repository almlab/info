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DFAB" w14:textId="7EDE3226" w:rsidR="00BD7DE7" w:rsidRPr="0082469D" w:rsidRDefault="0082469D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SOP# 02.040.01</w:t>
      </w:r>
    </w:p>
    <w:p w14:paraId="4709ABE6" w14:textId="77777777" w:rsidR="0082469D" w:rsidRPr="0082469D" w:rsidRDefault="00071D43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Glycerol Buffer</w:t>
      </w:r>
      <w:r w:rsidR="008A622E" w:rsidRPr="0082469D">
        <w:rPr>
          <w:rFonts w:ascii="Helvetica" w:hAnsi="Helvetica"/>
          <w:b/>
        </w:rPr>
        <w:t xml:space="preserve"> </w:t>
      </w:r>
      <w:r w:rsidR="0082469D" w:rsidRPr="0082469D">
        <w:rPr>
          <w:rFonts w:ascii="Helvetica" w:hAnsi="Helvetica"/>
          <w:b/>
        </w:rPr>
        <w:t>Preparation</w:t>
      </w:r>
    </w:p>
    <w:p w14:paraId="2111E36C" w14:textId="77777777" w:rsidR="0082469D" w:rsidRDefault="0082469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Author: Allison </w:t>
      </w:r>
      <w:proofErr w:type="spellStart"/>
      <w:r>
        <w:rPr>
          <w:rFonts w:ascii="Helvetica" w:hAnsi="Helvetica"/>
          <w:b/>
        </w:rPr>
        <w:t>Perrotta</w:t>
      </w:r>
      <w:proofErr w:type="spellEnd"/>
    </w:p>
    <w:p w14:paraId="068461FD" w14:textId="464E6F37" w:rsidR="00AC11DA" w:rsidRPr="0082469D" w:rsidRDefault="0082469D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Date</w:t>
      </w:r>
      <w:r>
        <w:rPr>
          <w:rFonts w:ascii="Helvetica" w:hAnsi="Helvetica"/>
          <w:b/>
        </w:rPr>
        <w:t xml:space="preserve"> of Rev.</w:t>
      </w:r>
      <w:r w:rsidRPr="0082469D">
        <w:rPr>
          <w:rFonts w:ascii="Helvetica" w:hAnsi="Helvetica"/>
          <w:b/>
        </w:rPr>
        <w:t xml:space="preserve">: </w:t>
      </w:r>
      <w:r w:rsidR="00BD7DE7" w:rsidRPr="0082469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September 8, 2016</w:t>
      </w:r>
      <w:r w:rsidR="00AC11DA" w:rsidRPr="0082469D">
        <w:rPr>
          <w:rFonts w:ascii="Helvetica" w:hAnsi="Helvetica"/>
          <w:b/>
        </w:rPr>
        <w:tab/>
      </w:r>
    </w:p>
    <w:p w14:paraId="3AA15F62" w14:textId="7F4F1164" w:rsidR="00AC11DA" w:rsidRPr="0082469D" w:rsidRDefault="0082469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Page 1 of 3</w:t>
      </w:r>
    </w:p>
    <w:p w14:paraId="04C39FF3" w14:textId="77777777" w:rsidR="0082469D" w:rsidRDefault="0082469D">
      <w:pPr>
        <w:rPr>
          <w:rFonts w:ascii="Helvetica" w:hAnsi="Helvetica"/>
          <w:b/>
        </w:rPr>
      </w:pPr>
    </w:p>
    <w:p w14:paraId="5BD51368" w14:textId="77777777" w:rsidR="00AC11DA" w:rsidRPr="0082469D" w:rsidRDefault="00AC11DA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Purpose</w:t>
      </w:r>
    </w:p>
    <w:p w14:paraId="185670B3" w14:textId="329FA409" w:rsidR="00AC11DA" w:rsidRPr="0082469D" w:rsidRDefault="00BD7DE7" w:rsidP="0082469D">
      <w:pPr>
        <w:rPr>
          <w:rFonts w:ascii="Helvetica" w:hAnsi="Helvetica"/>
        </w:rPr>
      </w:pPr>
      <w:r w:rsidRPr="0082469D">
        <w:rPr>
          <w:rFonts w:ascii="Helvetica" w:hAnsi="Helvetica"/>
        </w:rPr>
        <w:t xml:space="preserve">This </w:t>
      </w:r>
      <w:r w:rsidR="00AC11DA" w:rsidRPr="0082469D">
        <w:rPr>
          <w:rFonts w:ascii="Helvetica" w:hAnsi="Helvetica"/>
        </w:rPr>
        <w:t>SOP describes the procedure used to</w:t>
      </w:r>
      <w:r w:rsidR="00AB5CBA" w:rsidRPr="0082469D">
        <w:rPr>
          <w:rFonts w:ascii="Helvetica" w:hAnsi="Helvetica"/>
        </w:rPr>
        <w:t xml:space="preserve"> </w:t>
      </w:r>
      <w:r w:rsidR="00071D43" w:rsidRPr="0082469D">
        <w:rPr>
          <w:rFonts w:ascii="Helvetica" w:hAnsi="Helvetica"/>
        </w:rPr>
        <w:t xml:space="preserve">prepare </w:t>
      </w:r>
      <w:r w:rsidR="00AB5CBA" w:rsidRPr="0082469D">
        <w:rPr>
          <w:rFonts w:ascii="Helvetica" w:hAnsi="Helvetica"/>
        </w:rPr>
        <w:t xml:space="preserve">1 L of </w:t>
      </w:r>
      <w:r w:rsidR="00071D43" w:rsidRPr="0082469D">
        <w:rPr>
          <w:rFonts w:ascii="Helvetica" w:hAnsi="Helvetica"/>
        </w:rPr>
        <w:t>a 50% glycerol solution used in making freezer stocks</w:t>
      </w:r>
      <w:r w:rsidR="0082469D" w:rsidRPr="0082469D">
        <w:rPr>
          <w:rFonts w:ascii="Helvetica" w:hAnsi="Helvetica"/>
        </w:rPr>
        <w:t xml:space="preserve"> of bacterial isolates</w:t>
      </w:r>
      <w:r w:rsidR="006C2847" w:rsidRPr="0082469D">
        <w:rPr>
          <w:rFonts w:ascii="Helvetica" w:hAnsi="Helvetica"/>
        </w:rPr>
        <w:t>.</w:t>
      </w:r>
    </w:p>
    <w:p w14:paraId="6D616150" w14:textId="77777777" w:rsidR="0082469D" w:rsidRDefault="0082469D" w:rsidP="0082469D">
      <w:pPr>
        <w:rPr>
          <w:rFonts w:ascii="Helvetica" w:hAnsi="Helvetica"/>
          <w:b/>
        </w:rPr>
      </w:pPr>
    </w:p>
    <w:p w14:paraId="472E366E" w14:textId="77777777" w:rsidR="00AC11DA" w:rsidRPr="0082469D" w:rsidRDefault="00AC11DA" w:rsidP="0082469D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Scope</w:t>
      </w:r>
    </w:p>
    <w:p w14:paraId="52EAE4AA" w14:textId="06802EEA" w:rsidR="00AC11DA" w:rsidRPr="0082469D" w:rsidRDefault="00051186" w:rsidP="0082469D">
      <w:pPr>
        <w:rPr>
          <w:rFonts w:ascii="Helvetica" w:hAnsi="Helvetica"/>
        </w:rPr>
      </w:pPr>
      <w:proofErr w:type="gramStart"/>
      <w:ins w:id="0" w:author="Katya Frois-Moniz" w:date="2016-09-20T13:39:00Z">
        <w:r>
          <w:rPr>
            <w:rFonts w:ascii="Helvetica" w:hAnsi="Helvetica"/>
          </w:rPr>
          <w:t>F</w:t>
        </w:r>
      </w:ins>
      <w:bookmarkStart w:id="1" w:name="_GoBack"/>
      <w:bookmarkEnd w:id="1"/>
      <w:r w:rsidR="00AC11DA" w:rsidRPr="0082469D">
        <w:rPr>
          <w:rFonts w:ascii="Helvetica" w:hAnsi="Helvetica"/>
        </w:rPr>
        <w:t xml:space="preserve">or exploratory </w:t>
      </w:r>
      <w:r w:rsidR="00BF1070" w:rsidRPr="0082469D">
        <w:rPr>
          <w:rFonts w:ascii="Helvetica" w:hAnsi="Helvetica"/>
        </w:rPr>
        <w:t xml:space="preserve">and </w:t>
      </w:r>
      <w:r w:rsidR="0082469D" w:rsidRPr="0082469D">
        <w:rPr>
          <w:rFonts w:ascii="Helvetica" w:hAnsi="Helvetica"/>
        </w:rPr>
        <w:t xml:space="preserve">isolate </w:t>
      </w:r>
      <w:r w:rsidR="00BF1070" w:rsidRPr="0082469D">
        <w:rPr>
          <w:rFonts w:ascii="Helvetica" w:hAnsi="Helvetica"/>
        </w:rPr>
        <w:t xml:space="preserve">maintenance </w:t>
      </w:r>
      <w:r w:rsidR="00AC11DA" w:rsidRPr="0082469D">
        <w:rPr>
          <w:rFonts w:ascii="Helvetica" w:hAnsi="Helvetica"/>
        </w:rPr>
        <w:t>purposes</w:t>
      </w:r>
      <w:r w:rsidR="0082469D" w:rsidRPr="0082469D">
        <w:rPr>
          <w:rFonts w:ascii="Helvetica" w:hAnsi="Helvetica"/>
        </w:rPr>
        <w:t>.</w:t>
      </w:r>
      <w:proofErr w:type="gramEnd"/>
    </w:p>
    <w:p w14:paraId="4BDF2A01" w14:textId="77777777" w:rsidR="0082469D" w:rsidRDefault="0082469D" w:rsidP="00BD7DE7">
      <w:pPr>
        <w:rPr>
          <w:rFonts w:ascii="Helvetica" w:hAnsi="Helvetica"/>
          <w:b/>
        </w:rPr>
      </w:pPr>
    </w:p>
    <w:p w14:paraId="18532B45" w14:textId="77777777" w:rsidR="00BD7DE7" w:rsidRPr="0082469D" w:rsidRDefault="00AC11DA" w:rsidP="00BD7DE7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Regulatory References</w:t>
      </w:r>
    </w:p>
    <w:p w14:paraId="49AFC3EB" w14:textId="77777777" w:rsidR="00AC11DA" w:rsidRPr="0082469D" w:rsidRDefault="00AC11DA">
      <w:pPr>
        <w:rPr>
          <w:rFonts w:ascii="Helvetica" w:hAnsi="Helvetica"/>
        </w:rPr>
      </w:pPr>
      <w:r w:rsidRPr="0082469D">
        <w:rPr>
          <w:rFonts w:ascii="Helvetica" w:hAnsi="Helvetica"/>
        </w:rPr>
        <w:t>NA</w:t>
      </w:r>
    </w:p>
    <w:p w14:paraId="4B5B5097" w14:textId="77777777" w:rsidR="0082469D" w:rsidRDefault="0082469D">
      <w:pPr>
        <w:rPr>
          <w:rFonts w:ascii="Helvetica" w:hAnsi="Helvetica"/>
          <w:b/>
        </w:rPr>
      </w:pPr>
    </w:p>
    <w:p w14:paraId="76FBDDA4" w14:textId="77777777" w:rsidR="00AC11DA" w:rsidRPr="0082469D" w:rsidRDefault="00AC11DA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Responsibility</w:t>
      </w:r>
    </w:p>
    <w:p w14:paraId="6A5D7267" w14:textId="323BA88E" w:rsidR="002D7570" w:rsidRPr="0082469D" w:rsidRDefault="002D7570" w:rsidP="0082469D">
      <w:pPr>
        <w:pStyle w:val="ListParagraph"/>
        <w:numPr>
          <w:ilvl w:val="0"/>
          <w:numId w:val="1"/>
        </w:numPr>
        <w:ind w:left="540"/>
        <w:rPr>
          <w:rFonts w:ascii="Helvetica" w:hAnsi="Helvetica"/>
        </w:rPr>
      </w:pPr>
      <w:r w:rsidRPr="0082469D">
        <w:rPr>
          <w:rFonts w:ascii="Helvetica" w:hAnsi="Helvetica"/>
        </w:rPr>
        <w:t xml:space="preserve">Responsibility of experimentalist – understanding and performing this procedure as described; reporting any </w:t>
      </w:r>
      <w:r w:rsidR="00D73B16" w:rsidRPr="0082469D">
        <w:rPr>
          <w:rFonts w:ascii="Helvetica" w:hAnsi="Helvetica"/>
        </w:rPr>
        <w:t>deviations or</w:t>
      </w:r>
      <w:r w:rsidRPr="0082469D">
        <w:rPr>
          <w:rFonts w:ascii="Helvetica" w:hAnsi="Helvetica"/>
        </w:rPr>
        <w:t xml:space="preserve"> problems to area supervisor; adequately documenting the procedures and results</w:t>
      </w:r>
    </w:p>
    <w:p w14:paraId="1DFAD1C1" w14:textId="7A5C13D2" w:rsidR="002D7570" w:rsidRPr="0082469D" w:rsidRDefault="002D7570" w:rsidP="0082469D">
      <w:pPr>
        <w:pStyle w:val="ListParagraph"/>
        <w:numPr>
          <w:ilvl w:val="0"/>
          <w:numId w:val="1"/>
        </w:numPr>
        <w:ind w:left="540"/>
        <w:rPr>
          <w:rFonts w:ascii="Helvetica" w:hAnsi="Helvetica"/>
        </w:rPr>
      </w:pPr>
      <w:r w:rsidRPr="0082469D">
        <w:rPr>
          <w:rFonts w:ascii="Helvetica" w:hAnsi="Helvetica"/>
        </w:rPr>
        <w:t xml:space="preserve">Area manager or supervisor – ensuring that the analyst performing this procedure is qualified; ensuring that the </w:t>
      </w:r>
      <w:r w:rsidR="0082469D" w:rsidRPr="0082469D">
        <w:rPr>
          <w:rFonts w:ascii="Helvetica" w:hAnsi="Helvetica"/>
        </w:rPr>
        <w:t>procedure is followed and updating</w:t>
      </w:r>
      <w:r w:rsidRPr="0082469D">
        <w:rPr>
          <w:rFonts w:ascii="Helvetica" w:hAnsi="Helvetica"/>
        </w:rPr>
        <w:t xml:space="preserve"> the procedure as necessary</w:t>
      </w:r>
    </w:p>
    <w:p w14:paraId="092F7DBC" w14:textId="77777777" w:rsidR="0082469D" w:rsidRDefault="0082469D" w:rsidP="00AC11DA">
      <w:pPr>
        <w:rPr>
          <w:rFonts w:ascii="Helvetica" w:hAnsi="Helvetica"/>
          <w:b/>
        </w:rPr>
      </w:pPr>
    </w:p>
    <w:p w14:paraId="4D8F6AC3" w14:textId="77777777" w:rsidR="00AC11DA" w:rsidRPr="0082469D" w:rsidRDefault="00AC11DA" w:rsidP="00AC11DA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Definitions/Abbreviations</w:t>
      </w:r>
    </w:p>
    <w:p w14:paraId="4C72A29D" w14:textId="175B165A" w:rsidR="00071D43" w:rsidRPr="0082469D" w:rsidRDefault="00071D43" w:rsidP="0082469D">
      <w:pPr>
        <w:ind w:left="540"/>
        <w:rPr>
          <w:rFonts w:ascii="Helvetica" w:hAnsi="Helvetica"/>
        </w:rPr>
      </w:pPr>
      <w:proofErr w:type="spellStart"/>
      <w:proofErr w:type="gramStart"/>
      <w:r w:rsidRPr="0082469D">
        <w:rPr>
          <w:rFonts w:ascii="Helvetica" w:hAnsi="Helvetica"/>
        </w:rPr>
        <w:t>uLs</w:t>
      </w:r>
      <w:proofErr w:type="spellEnd"/>
      <w:proofErr w:type="gramEnd"/>
      <w:r w:rsidRPr="0082469D">
        <w:rPr>
          <w:rFonts w:ascii="Helvetica" w:hAnsi="Helvetica"/>
        </w:rPr>
        <w:t xml:space="preserve"> – microliters</w:t>
      </w:r>
    </w:p>
    <w:p w14:paraId="26C904DF" w14:textId="1C753943" w:rsidR="00071D43" w:rsidRPr="0082469D" w:rsidRDefault="00071D43" w:rsidP="0082469D">
      <w:pPr>
        <w:ind w:left="540"/>
        <w:rPr>
          <w:rFonts w:ascii="Helvetica" w:hAnsi="Helvetica"/>
        </w:rPr>
      </w:pPr>
      <w:proofErr w:type="spellStart"/>
      <w:proofErr w:type="gramStart"/>
      <w:r w:rsidRPr="0082469D">
        <w:rPr>
          <w:rFonts w:ascii="Helvetica" w:hAnsi="Helvetica"/>
        </w:rPr>
        <w:t>mLs</w:t>
      </w:r>
      <w:proofErr w:type="spellEnd"/>
      <w:proofErr w:type="gramEnd"/>
      <w:r w:rsidRPr="0082469D">
        <w:rPr>
          <w:rFonts w:ascii="Helvetica" w:hAnsi="Helvetica"/>
        </w:rPr>
        <w:t xml:space="preserve"> – milliliters</w:t>
      </w:r>
    </w:p>
    <w:p w14:paraId="325431AB" w14:textId="58228C84" w:rsidR="00494B27" w:rsidRPr="0082469D" w:rsidRDefault="00071D43" w:rsidP="0082469D">
      <w:pPr>
        <w:ind w:left="540"/>
        <w:rPr>
          <w:rFonts w:ascii="Helvetica" w:hAnsi="Helvetica"/>
        </w:rPr>
      </w:pPr>
      <w:proofErr w:type="gramStart"/>
      <w:r w:rsidRPr="0082469D">
        <w:rPr>
          <w:rFonts w:ascii="Helvetica" w:hAnsi="Helvetica"/>
        </w:rPr>
        <w:t>g</w:t>
      </w:r>
      <w:proofErr w:type="gramEnd"/>
      <w:r w:rsidRPr="0082469D">
        <w:rPr>
          <w:rFonts w:ascii="Helvetica" w:hAnsi="Helvetica"/>
        </w:rPr>
        <w:t xml:space="preserve"> - grams</w:t>
      </w:r>
      <w:r w:rsidR="001F2B6C" w:rsidRPr="0082469D">
        <w:rPr>
          <w:rFonts w:ascii="Helvetica" w:hAnsi="Helvetica"/>
        </w:rPr>
        <w:t xml:space="preserve"> </w:t>
      </w:r>
    </w:p>
    <w:p w14:paraId="7DF756B5" w14:textId="77777777" w:rsidR="0082469D" w:rsidRDefault="0082469D" w:rsidP="00071D43">
      <w:pPr>
        <w:rPr>
          <w:rFonts w:ascii="Helvetica" w:hAnsi="Helvetica"/>
          <w:b/>
        </w:rPr>
      </w:pPr>
    </w:p>
    <w:p w14:paraId="3B821D1E" w14:textId="604217C2" w:rsidR="00C63CA7" w:rsidRPr="0082469D" w:rsidDel="00763788" w:rsidRDefault="00AC11DA" w:rsidP="00071D43">
      <w:pPr>
        <w:rPr>
          <w:del w:id="2" w:author="Katya Frois-Moniz" w:date="2016-09-08T10:16:00Z"/>
          <w:rFonts w:ascii="Helvetica" w:hAnsi="Helvetica"/>
          <w:b/>
        </w:rPr>
      </w:pPr>
      <w:r w:rsidRPr="0082469D">
        <w:rPr>
          <w:rFonts w:ascii="Helvetica" w:hAnsi="Helvetica"/>
          <w:b/>
        </w:rPr>
        <w:t>Related Documents</w:t>
      </w:r>
    </w:p>
    <w:p w14:paraId="2C6A0CE6" w14:textId="404F9AE5" w:rsidR="00C63CA7" w:rsidRPr="0082469D" w:rsidDel="00763788" w:rsidRDefault="00C63CA7" w:rsidP="0082469D">
      <w:pPr>
        <w:ind w:left="540"/>
        <w:rPr>
          <w:del w:id="3" w:author="Katya Frois-Moniz" w:date="2016-09-08T10:16:00Z"/>
          <w:rFonts w:ascii="Helvetica" w:hAnsi="Helvetica"/>
        </w:rPr>
      </w:pPr>
      <w:del w:id="4" w:author="Katya Frois-Moniz" w:date="2016-09-08T10:16:00Z">
        <w:r w:rsidRPr="0082469D" w:rsidDel="00763788">
          <w:rPr>
            <w:rFonts w:ascii="Helvetica" w:hAnsi="Helvetica"/>
          </w:rPr>
          <w:delText>SOP</w:delText>
        </w:r>
        <w:r w:rsidR="00763788" w:rsidDel="00763788">
          <w:rPr>
            <w:rFonts w:ascii="Helvetica" w:hAnsi="Helvetica"/>
          </w:rPr>
          <w:delText>#</w:delText>
        </w:r>
        <w:r w:rsidRPr="0082469D" w:rsidDel="00763788">
          <w:rPr>
            <w:rFonts w:ascii="Helvetica" w:hAnsi="Helvetica"/>
          </w:rPr>
          <w:delText xml:space="preserve"> </w:delText>
        </w:r>
        <w:r w:rsidR="0082469D" w:rsidRPr="0082469D" w:rsidDel="00763788">
          <w:rPr>
            <w:rFonts w:ascii="Helvetica" w:hAnsi="Helvetica"/>
          </w:rPr>
          <w:delText>02.291.01</w:delText>
        </w:r>
        <w:r w:rsidRPr="0082469D" w:rsidDel="00763788">
          <w:rPr>
            <w:rFonts w:ascii="Helvetica" w:hAnsi="Helvetica"/>
          </w:rPr>
          <w:delText xml:space="preserve"> –</w:delText>
        </w:r>
        <w:r w:rsidR="00071D43" w:rsidRPr="0082469D" w:rsidDel="00763788">
          <w:rPr>
            <w:rFonts w:ascii="Helvetica" w:hAnsi="Helvetica"/>
          </w:rPr>
          <w:delText xml:space="preserve"> </w:delText>
        </w:r>
        <w:r w:rsidR="0082469D" w:rsidRPr="0082469D" w:rsidDel="00763788">
          <w:rPr>
            <w:rFonts w:ascii="Helvetica" w:hAnsi="Helvetica"/>
          </w:rPr>
          <w:delText>Bacterial frozen s</w:delText>
        </w:r>
        <w:r w:rsidR="00071D43" w:rsidRPr="0082469D" w:rsidDel="00763788">
          <w:rPr>
            <w:rFonts w:ascii="Helvetica" w:hAnsi="Helvetica"/>
          </w:rPr>
          <w:delText xml:space="preserve">tock </w:delText>
        </w:r>
        <w:r w:rsidRPr="0082469D" w:rsidDel="00763788">
          <w:rPr>
            <w:rFonts w:ascii="Helvetica" w:hAnsi="Helvetica"/>
          </w:rPr>
          <w:delText xml:space="preserve">maintenance </w:delText>
        </w:r>
      </w:del>
    </w:p>
    <w:p w14:paraId="55F11D9A" w14:textId="51AB316E" w:rsidR="004E174F" w:rsidRPr="0082469D" w:rsidRDefault="004E174F">
      <w:pPr>
        <w:rPr>
          <w:rFonts w:ascii="Helvetica" w:hAnsi="Helvetica"/>
        </w:rPr>
        <w:pPrChange w:id="5" w:author="Katya Frois-Moniz" w:date="2016-09-08T10:16:00Z">
          <w:pPr>
            <w:ind w:left="540"/>
          </w:pPr>
        </w:pPrChange>
      </w:pPr>
      <w:del w:id="6" w:author="Katya Frois-Moniz" w:date="2016-09-08T10:16:00Z">
        <w:r w:rsidRPr="0082469D" w:rsidDel="00763788">
          <w:rPr>
            <w:rFonts w:ascii="Helvetica" w:hAnsi="Helvetica"/>
          </w:rPr>
          <w:delText>SOP</w:delText>
        </w:r>
        <w:r w:rsidR="00763788" w:rsidDel="00763788">
          <w:rPr>
            <w:rFonts w:ascii="Helvetica" w:hAnsi="Helvetica"/>
          </w:rPr>
          <w:delText>#</w:delText>
        </w:r>
        <w:r w:rsidRPr="0082469D" w:rsidDel="00763788">
          <w:rPr>
            <w:rFonts w:ascii="Helvetica" w:hAnsi="Helvetica"/>
          </w:rPr>
          <w:delText xml:space="preserve"> </w:delText>
        </w:r>
        <w:r w:rsidR="0082469D" w:rsidRPr="0082469D" w:rsidDel="00763788">
          <w:rPr>
            <w:rFonts w:ascii="Helvetica" w:hAnsi="Helvetica"/>
          </w:rPr>
          <w:delText>02.281.01 – Bacterial i</w:delText>
        </w:r>
        <w:r w:rsidRPr="0082469D" w:rsidDel="00763788">
          <w:rPr>
            <w:rFonts w:ascii="Helvetica" w:hAnsi="Helvetica"/>
          </w:rPr>
          <w:delText>solate revival</w:delText>
        </w:r>
      </w:del>
      <w:r w:rsidRPr="0082469D">
        <w:rPr>
          <w:rFonts w:ascii="Helvetica" w:hAnsi="Helvetica"/>
        </w:rPr>
        <w:t xml:space="preserve"> </w:t>
      </w:r>
    </w:p>
    <w:p w14:paraId="28496200" w14:textId="7121A7A8" w:rsidR="00AB5CBA" w:rsidRPr="0082469D" w:rsidRDefault="00AB5CBA" w:rsidP="0082469D">
      <w:pPr>
        <w:ind w:left="540"/>
        <w:rPr>
          <w:rFonts w:ascii="Helvetica" w:hAnsi="Helvetica"/>
        </w:rPr>
      </w:pPr>
      <w:r w:rsidRPr="0082469D">
        <w:rPr>
          <w:rFonts w:ascii="Helvetica" w:hAnsi="Helvetica"/>
        </w:rPr>
        <w:t>SOP</w:t>
      </w:r>
      <w:r w:rsidR="00763788">
        <w:rPr>
          <w:rFonts w:ascii="Helvetica" w:hAnsi="Helvetica"/>
        </w:rPr>
        <w:t>#</w:t>
      </w:r>
      <w:r w:rsidRPr="0082469D">
        <w:rPr>
          <w:rFonts w:ascii="Helvetica" w:hAnsi="Helvetica"/>
        </w:rPr>
        <w:t xml:space="preserve"> </w:t>
      </w:r>
      <w:r w:rsidR="0082469D" w:rsidRPr="0082469D">
        <w:rPr>
          <w:rFonts w:ascii="Helvetica" w:hAnsi="Helvetica"/>
        </w:rPr>
        <w:t>02.080.01</w:t>
      </w:r>
      <w:r w:rsidRPr="0082469D">
        <w:rPr>
          <w:rFonts w:ascii="Helvetica" w:hAnsi="Helvetica"/>
        </w:rPr>
        <w:t xml:space="preserve"> – </w:t>
      </w:r>
      <w:r w:rsidR="0082469D" w:rsidRPr="0082469D">
        <w:rPr>
          <w:rFonts w:ascii="Helvetica" w:hAnsi="Helvetica"/>
        </w:rPr>
        <w:t xml:space="preserve">Pre-reduced media and buffers - </w:t>
      </w:r>
      <w:r w:rsidRPr="0082469D">
        <w:rPr>
          <w:rFonts w:ascii="Helvetica" w:hAnsi="Helvetica"/>
        </w:rPr>
        <w:t xml:space="preserve">liquid </w:t>
      </w:r>
      <w:proofErr w:type="spellStart"/>
      <w:r w:rsidRPr="0082469D">
        <w:rPr>
          <w:rFonts w:ascii="Helvetica" w:hAnsi="Helvetica"/>
        </w:rPr>
        <w:t>sparging</w:t>
      </w:r>
      <w:proofErr w:type="spellEnd"/>
      <w:r w:rsidRPr="0082469D">
        <w:rPr>
          <w:rFonts w:ascii="Helvetica" w:hAnsi="Helvetica"/>
        </w:rPr>
        <w:t xml:space="preserve"> </w:t>
      </w:r>
    </w:p>
    <w:p w14:paraId="14C64D8D" w14:textId="77777777" w:rsidR="0082469D" w:rsidRDefault="0082469D" w:rsidP="00AB5CBA">
      <w:pPr>
        <w:rPr>
          <w:rFonts w:ascii="Helvetica" w:hAnsi="Helvetica"/>
          <w:b/>
        </w:rPr>
      </w:pPr>
    </w:p>
    <w:p w14:paraId="7D8ED9C9" w14:textId="77777777" w:rsidR="00AB5CBA" w:rsidRPr="0082469D" w:rsidRDefault="00AC11DA" w:rsidP="00AB5CBA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lastRenderedPageBreak/>
        <w:t>Required Equipment and Materials / Reagents</w:t>
      </w:r>
    </w:p>
    <w:p w14:paraId="5F93B72B" w14:textId="47865D66" w:rsidR="00AB5CBA" w:rsidRPr="0082469D" w:rsidRDefault="00AB5CBA" w:rsidP="0082469D">
      <w:pPr>
        <w:ind w:left="540"/>
        <w:rPr>
          <w:rFonts w:ascii="Helvetica" w:hAnsi="Helvetica"/>
          <w:b/>
        </w:rPr>
      </w:pPr>
      <w:r w:rsidRPr="0082469D">
        <w:rPr>
          <w:rFonts w:ascii="Helvetica" w:eastAsia="Times New Roman" w:hAnsi="Helvetica" w:cs="Times New Roman"/>
          <w:sz w:val="21"/>
          <w:szCs w:val="21"/>
        </w:rPr>
        <w:t xml:space="preserve">L-cysteine (Sigma Aldrich, C7532) </w:t>
      </w:r>
    </w:p>
    <w:p w14:paraId="629C3DB6" w14:textId="42B4824F" w:rsidR="00AB5CBA" w:rsidRPr="0082469D" w:rsidRDefault="00AB5CBA" w:rsidP="0082469D">
      <w:pPr>
        <w:shd w:val="clear" w:color="auto" w:fill="FFFFFF"/>
        <w:spacing w:after="0" w:line="240" w:lineRule="auto"/>
        <w:ind w:left="540"/>
        <w:rPr>
          <w:rFonts w:ascii="Helvetica" w:eastAsia="Times New Roman" w:hAnsi="Helvetica" w:cs="Times New Roman"/>
          <w:sz w:val="21"/>
          <w:szCs w:val="21"/>
        </w:rPr>
      </w:pPr>
      <w:r w:rsidRPr="0082469D">
        <w:rPr>
          <w:rFonts w:ascii="Helvetica" w:eastAsia="Times New Roman" w:hAnsi="Helvetica" w:cs="Times New Roman"/>
          <w:sz w:val="21"/>
          <w:szCs w:val="21"/>
        </w:rPr>
        <w:t xml:space="preserve">Bottle-top vacuum filter system pore size 0.2 </w:t>
      </w:r>
      <w:proofErr w:type="spellStart"/>
      <w:r w:rsidRPr="0082469D">
        <w:rPr>
          <w:rFonts w:ascii="Helvetica" w:eastAsia="Times New Roman" w:hAnsi="Helvetica" w:cs="Times New Roman"/>
          <w:sz w:val="21"/>
          <w:szCs w:val="21"/>
        </w:rPr>
        <w:t>μm</w:t>
      </w:r>
      <w:proofErr w:type="spellEnd"/>
      <w:r w:rsidRPr="0082469D">
        <w:rPr>
          <w:rFonts w:ascii="Helvetica" w:eastAsia="Times New Roman" w:hAnsi="Helvetica" w:cs="Times New Roman"/>
          <w:sz w:val="21"/>
          <w:szCs w:val="21"/>
        </w:rPr>
        <w:t xml:space="preserve">- 1L (Sigma, Cat# CLS430515) </w:t>
      </w:r>
    </w:p>
    <w:p w14:paraId="38BFE8E6" w14:textId="77777777" w:rsidR="00AB5CBA" w:rsidRPr="0082469D" w:rsidRDefault="00AB5CBA" w:rsidP="0082469D">
      <w:pPr>
        <w:shd w:val="clear" w:color="auto" w:fill="FFFFFF"/>
        <w:spacing w:after="0" w:line="240" w:lineRule="auto"/>
        <w:ind w:left="540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82469D">
        <w:rPr>
          <w:rFonts w:ascii="Helvetica" w:eastAsia="Times New Roman" w:hAnsi="Helvetica" w:cs="Times New Roman"/>
          <w:sz w:val="21"/>
          <w:szCs w:val="21"/>
        </w:rPr>
        <w:t>MilliQ</w:t>
      </w:r>
      <w:proofErr w:type="spellEnd"/>
      <w:r w:rsidRPr="0082469D">
        <w:rPr>
          <w:rFonts w:ascii="Helvetica" w:eastAsia="Times New Roman" w:hAnsi="Helvetica" w:cs="Times New Roman"/>
          <w:sz w:val="21"/>
          <w:szCs w:val="21"/>
        </w:rPr>
        <w:t xml:space="preserve"> Water </w:t>
      </w:r>
    </w:p>
    <w:p w14:paraId="21F7F33B" w14:textId="77777777" w:rsidR="00AB5CBA" w:rsidRPr="0082469D" w:rsidRDefault="00AB5CBA" w:rsidP="0082469D">
      <w:pPr>
        <w:shd w:val="clear" w:color="auto" w:fill="FFFFFF"/>
        <w:spacing w:after="0" w:line="240" w:lineRule="auto"/>
        <w:ind w:left="540"/>
        <w:rPr>
          <w:rFonts w:ascii="Helvetica" w:eastAsia="Times New Roman" w:hAnsi="Helvetica" w:cs="Times New Roman"/>
          <w:sz w:val="21"/>
          <w:szCs w:val="21"/>
        </w:rPr>
      </w:pPr>
    </w:p>
    <w:p w14:paraId="73E14058" w14:textId="713BF6CA" w:rsidR="00A05F74" w:rsidRPr="0082469D" w:rsidRDefault="002D7570" w:rsidP="0082469D">
      <w:pPr>
        <w:shd w:val="clear" w:color="auto" w:fill="FFFFFF"/>
        <w:ind w:left="540"/>
        <w:rPr>
          <w:rFonts w:ascii="Helvetica" w:hAnsi="Helvetica"/>
        </w:rPr>
      </w:pPr>
      <w:r w:rsidRPr="0082469D">
        <w:rPr>
          <w:rFonts w:ascii="Helvetica" w:hAnsi="Helvetica"/>
        </w:rPr>
        <w:t>Glycerol, any glycerol of 99+% purity may be used for example CAS# 56-81-5</w:t>
      </w:r>
    </w:p>
    <w:p w14:paraId="454D026C" w14:textId="3662D5CE" w:rsidR="00AB5CBA" w:rsidRPr="0082469D" w:rsidRDefault="00AB5CBA" w:rsidP="0082469D">
      <w:pPr>
        <w:shd w:val="clear" w:color="auto" w:fill="FFFFFF"/>
        <w:ind w:left="540"/>
        <w:rPr>
          <w:rFonts w:ascii="Helvetica" w:hAnsi="Helvetica"/>
        </w:rPr>
      </w:pPr>
      <w:r w:rsidRPr="0082469D">
        <w:rPr>
          <w:rFonts w:ascii="Helvetica" w:hAnsi="Helvetica"/>
        </w:rPr>
        <w:t>1L clean, glass bottle and lid</w:t>
      </w:r>
    </w:p>
    <w:p w14:paraId="08B1213F" w14:textId="73B135A9" w:rsidR="00AB5CBA" w:rsidRPr="0082469D" w:rsidRDefault="00AB5CBA" w:rsidP="0082469D">
      <w:pPr>
        <w:shd w:val="clear" w:color="auto" w:fill="FFFFFF"/>
        <w:ind w:left="540"/>
        <w:rPr>
          <w:rFonts w:ascii="Helvetica" w:hAnsi="Helvetica"/>
        </w:rPr>
      </w:pPr>
      <w:r w:rsidRPr="0082469D">
        <w:rPr>
          <w:rFonts w:ascii="Helvetica" w:hAnsi="Helvetica"/>
        </w:rPr>
        <w:t>500mL clean graduated cylinder</w:t>
      </w:r>
    </w:p>
    <w:p w14:paraId="70648875" w14:textId="5976EEB4" w:rsidR="00AB5CBA" w:rsidRPr="0082469D" w:rsidRDefault="00AB5CBA" w:rsidP="0082469D">
      <w:pPr>
        <w:shd w:val="clear" w:color="auto" w:fill="FFFFFF"/>
        <w:ind w:left="540"/>
        <w:rPr>
          <w:rFonts w:ascii="Helvetica" w:hAnsi="Helvetica"/>
        </w:rPr>
      </w:pPr>
      <w:proofErr w:type="spellStart"/>
      <w:r w:rsidRPr="0082469D">
        <w:rPr>
          <w:rFonts w:ascii="Helvetica" w:hAnsi="Helvetica"/>
        </w:rPr>
        <w:t>Benchtop</w:t>
      </w:r>
      <w:proofErr w:type="spellEnd"/>
      <w:r w:rsidRPr="0082469D">
        <w:rPr>
          <w:rFonts w:ascii="Helvetica" w:hAnsi="Helvetica"/>
        </w:rPr>
        <w:t xml:space="preserve"> scale</w:t>
      </w:r>
      <w:r w:rsidR="002D7570" w:rsidRPr="0082469D">
        <w:rPr>
          <w:rFonts w:ascii="Helvetica" w:hAnsi="Helvetica"/>
        </w:rPr>
        <w:t xml:space="preserve">, any </w:t>
      </w:r>
      <w:proofErr w:type="spellStart"/>
      <w:r w:rsidR="002D7570" w:rsidRPr="0082469D">
        <w:rPr>
          <w:rFonts w:ascii="Helvetica" w:hAnsi="Helvetica"/>
        </w:rPr>
        <w:t>benchtop</w:t>
      </w:r>
      <w:proofErr w:type="spellEnd"/>
      <w:r w:rsidR="002D7570" w:rsidRPr="0082469D">
        <w:rPr>
          <w:rFonts w:ascii="Helvetica" w:hAnsi="Helvetica"/>
        </w:rPr>
        <w:t xml:space="preserve"> scale capable of weighing 1g of material may be used for example </w:t>
      </w:r>
      <w:proofErr w:type="spellStart"/>
      <w:r w:rsidR="002D7570" w:rsidRPr="0082469D">
        <w:rPr>
          <w:rFonts w:ascii="Helvetica" w:hAnsi="Helvetica"/>
        </w:rPr>
        <w:t>Met</w:t>
      </w:r>
      <w:ins w:id="7" w:author="Katya Frois-Moniz" w:date="2016-09-08T10:57:00Z">
        <w:r w:rsidR="0055045B">
          <w:rPr>
            <w:rFonts w:ascii="Helvetica" w:hAnsi="Helvetica"/>
          </w:rPr>
          <w:t>t</w:t>
        </w:r>
      </w:ins>
      <w:r w:rsidR="002D7570" w:rsidRPr="0082469D">
        <w:rPr>
          <w:rFonts w:ascii="Helvetica" w:hAnsi="Helvetica"/>
        </w:rPr>
        <w:t>ler</w:t>
      </w:r>
      <w:proofErr w:type="spellEnd"/>
      <w:r w:rsidR="002D7570" w:rsidRPr="0082469D">
        <w:rPr>
          <w:rFonts w:ascii="Helvetica" w:hAnsi="Helvetica"/>
        </w:rPr>
        <w:t xml:space="preserve"> Toledo AB54-5</w:t>
      </w:r>
    </w:p>
    <w:p w14:paraId="69C45C70" w14:textId="4CBC9282" w:rsidR="00AB5CBA" w:rsidRPr="0082469D" w:rsidRDefault="00AB5CBA" w:rsidP="0082469D">
      <w:pPr>
        <w:shd w:val="clear" w:color="auto" w:fill="FFFFFF"/>
        <w:ind w:left="540"/>
        <w:rPr>
          <w:rFonts w:ascii="Helvetica" w:hAnsi="Helvetica"/>
        </w:rPr>
      </w:pPr>
      <w:proofErr w:type="spellStart"/>
      <w:r w:rsidRPr="0082469D">
        <w:rPr>
          <w:rFonts w:ascii="Helvetica" w:hAnsi="Helvetica"/>
        </w:rPr>
        <w:t>Benchtop</w:t>
      </w:r>
      <w:proofErr w:type="spellEnd"/>
      <w:r w:rsidRPr="0082469D">
        <w:rPr>
          <w:rFonts w:ascii="Helvetica" w:hAnsi="Helvetica"/>
        </w:rPr>
        <w:t xml:space="preserve"> stir plate</w:t>
      </w:r>
      <w:r w:rsidR="002D7570" w:rsidRPr="0082469D">
        <w:rPr>
          <w:rFonts w:ascii="Helvetica" w:hAnsi="Helvetica"/>
        </w:rPr>
        <w:t>, any magnetic stir plate may be used, for example VWR Catalog# 10153-308</w:t>
      </w:r>
    </w:p>
    <w:p w14:paraId="7683D7DE" w14:textId="2A4D2971" w:rsidR="00AB5CBA" w:rsidRPr="0082469D" w:rsidRDefault="00AB5CBA" w:rsidP="0082469D">
      <w:pPr>
        <w:shd w:val="clear" w:color="auto" w:fill="FFFFFF"/>
        <w:ind w:left="540"/>
        <w:rPr>
          <w:rFonts w:ascii="Helvetica" w:hAnsi="Helvetica"/>
        </w:rPr>
      </w:pPr>
      <w:r w:rsidRPr="0082469D">
        <w:rPr>
          <w:rFonts w:ascii="Helvetica" w:hAnsi="Helvetica"/>
        </w:rPr>
        <w:t>Clean stir bars</w:t>
      </w:r>
      <w:r w:rsidR="002D7570" w:rsidRPr="0082469D">
        <w:rPr>
          <w:rFonts w:ascii="Helvetica" w:hAnsi="Helvetica"/>
        </w:rPr>
        <w:t>, any magnetic stir bar my be used, for example VWR Catalog# 85948-116</w:t>
      </w:r>
    </w:p>
    <w:p w14:paraId="1699CE00" w14:textId="77777777" w:rsidR="0082469D" w:rsidRDefault="0082469D" w:rsidP="00AC11DA">
      <w:pPr>
        <w:rPr>
          <w:rFonts w:ascii="Helvetica" w:hAnsi="Helvetica"/>
          <w:b/>
        </w:rPr>
      </w:pPr>
    </w:p>
    <w:p w14:paraId="750FAF1F" w14:textId="77777777" w:rsidR="00AC11DA" w:rsidRPr="0082469D" w:rsidRDefault="00AC11DA" w:rsidP="00AC11DA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Precautions</w:t>
      </w:r>
    </w:p>
    <w:p w14:paraId="79BB9DE8" w14:textId="151F95E6" w:rsidR="00AC11DA" w:rsidRPr="0082469D" w:rsidRDefault="00BD7DE7" w:rsidP="00AB5CBA">
      <w:pPr>
        <w:shd w:val="clear" w:color="auto" w:fill="FFFFFF"/>
        <w:rPr>
          <w:rFonts w:ascii="Helvetica" w:eastAsia="Times New Roman" w:hAnsi="Helvetica" w:cs="Times New Roman"/>
        </w:rPr>
      </w:pPr>
      <w:r w:rsidRPr="0082469D">
        <w:rPr>
          <w:rFonts w:ascii="Helvetica" w:eastAsia="Times New Roman" w:hAnsi="Helvetica" w:cs="Times New Roman"/>
        </w:rPr>
        <w:t xml:space="preserve">Personal protection equipment including gloves, lab glasses, and lab coat must be worn when executing this procedure </w:t>
      </w:r>
    </w:p>
    <w:p w14:paraId="25809D2F" w14:textId="77777777" w:rsidR="0082469D" w:rsidRDefault="0082469D" w:rsidP="00AC11DA">
      <w:pPr>
        <w:rPr>
          <w:rFonts w:ascii="Helvetica" w:hAnsi="Helvetica"/>
          <w:b/>
        </w:rPr>
      </w:pPr>
    </w:p>
    <w:p w14:paraId="2DA5B85B" w14:textId="77777777" w:rsidR="00AC11DA" w:rsidRPr="0082469D" w:rsidRDefault="00AC11DA" w:rsidP="00AC11DA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Procedure</w:t>
      </w:r>
    </w:p>
    <w:p w14:paraId="4C3C68C9" w14:textId="088B7792" w:rsidR="00A05F74" w:rsidRPr="0082469D" w:rsidRDefault="00AB5CBA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>Use the graduated cylinder to measur</w:t>
      </w:r>
      <w:r w:rsidR="00763788">
        <w:rPr>
          <w:rFonts w:ascii="Helvetica" w:hAnsi="Helvetica"/>
        </w:rPr>
        <w:t>e out 500mLs of glycerol and pou</w:t>
      </w:r>
      <w:r w:rsidRPr="0082469D">
        <w:rPr>
          <w:rFonts w:ascii="Helvetica" w:hAnsi="Helvetica"/>
        </w:rPr>
        <w:t>r this into the 1L glass bottle</w:t>
      </w:r>
    </w:p>
    <w:p w14:paraId="309A686B" w14:textId="483C1A8F" w:rsidR="00AB5CBA" w:rsidRPr="0082469D" w:rsidRDefault="00AB5CBA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>Without previously rinsing, use the same graduated cylinder to portion out</w:t>
      </w:r>
      <w:r w:rsidR="00763788">
        <w:rPr>
          <w:rFonts w:ascii="Helvetica" w:hAnsi="Helvetica"/>
        </w:rPr>
        <w:t xml:space="preserve"> 500mLs of </w:t>
      </w:r>
      <w:proofErr w:type="spellStart"/>
      <w:r w:rsidR="00763788">
        <w:rPr>
          <w:rFonts w:ascii="Helvetica" w:hAnsi="Helvetica"/>
        </w:rPr>
        <w:t>milliQ</w:t>
      </w:r>
      <w:proofErr w:type="spellEnd"/>
      <w:r w:rsidR="00763788">
        <w:rPr>
          <w:rFonts w:ascii="Helvetica" w:hAnsi="Helvetica"/>
        </w:rPr>
        <w:t xml:space="preserve"> water and pour</w:t>
      </w:r>
      <w:r w:rsidRPr="0082469D">
        <w:rPr>
          <w:rFonts w:ascii="Helvetica" w:hAnsi="Helvetica"/>
        </w:rPr>
        <w:t xml:space="preserve"> into the same 1L glass bottle</w:t>
      </w:r>
    </w:p>
    <w:p w14:paraId="327E1EE3" w14:textId="614AAE76" w:rsidR="00AB5CBA" w:rsidRPr="0082469D" w:rsidRDefault="00AB5CBA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>Weigh out 1g of L-cysteine and add to the 1L glass bottle</w:t>
      </w:r>
    </w:p>
    <w:p w14:paraId="08B9F723" w14:textId="6148B7F9" w:rsidR="00AB5CBA" w:rsidRPr="0082469D" w:rsidRDefault="00AB5CBA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>Add a stir bar to the 1L glass bottle and allow to stir on the stir plate until all of the l-cysteine is dissolved</w:t>
      </w:r>
    </w:p>
    <w:p w14:paraId="57653901" w14:textId="0BAB84A9" w:rsidR="00AB5CBA" w:rsidRPr="0082469D" w:rsidRDefault="00AB5CBA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 xml:space="preserve">Connect the vacuum filtration system up to the in-house vacuum line </w:t>
      </w:r>
    </w:p>
    <w:p w14:paraId="0C1614D4" w14:textId="27844B7D" w:rsidR="00AB5CBA" w:rsidRPr="00763788" w:rsidRDefault="00AB5CBA" w:rsidP="00763788">
      <w:pPr>
        <w:ind w:left="1440"/>
        <w:rPr>
          <w:rFonts w:ascii="Helvetica" w:hAnsi="Helvetica"/>
        </w:rPr>
      </w:pPr>
      <w:r w:rsidRPr="00763788">
        <w:rPr>
          <w:rFonts w:ascii="Helvetica" w:hAnsi="Helvetica"/>
        </w:rPr>
        <w:t xml:space="preserve">Note: A </w:t>
      </w:r>
      <w:proofErr w:type="gramStart"/>
      <w:r w:rsidRPr="00763788">
        <w:rPr>
          <w:rFonts w:ascii="Helvetica" w:hAnsi="Helvetica"/>
        </w:rPr>
        <w:t>stand alone</w:t>
      </w:r>
      <w:proofErr w:type="gramEnd"/>
      <w:r w:rsidRPr="00763788">
        <w:rPr>
          <w:rFonts w:ascii="Helvetica" w:hAnsi="Helvetica"/>
        </w:rPr>
        <w:t xml:space="preserve"> vacuum pump may be used if no in-house vacuum line is available</w:t>
      </w:r>
    </w:p>
    <w:p w14:paraId="6F71BB2A" w14:textId="3263F384" w:rsidR="00AB5CBA" w:rsidRPr="0082469D" w:rsidRDefault="00AB5CBA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>Label the bottom bottle of the filtration system with “50% glycerol, 0.1% cysteine</w:t>
      </w:r>
      <w:r w:rsidR="008854FD" w:rsidRPr="0082469D">
        <w:rPr>
          <w:rFonts w:ascii="Helvetica" w:hAnsi="Helvetica"/>
        </w:rPr>
        <w:t>” and the date and experimentalist</w:t>
      </w:r>
      <w:r w:rsidR="00763788">
        <w:rPr>
          <w:rFonts w:ascii="Helvetica" w:hAnsi="Helvetica"/>
        </w:rPr>
        <w:t>’</w:t>
      </w:r>
      <w:r w:rsidR="008854FD" w:rsidRPr="0082469D">
        <w:rPr>
          <w:rFonts w:ascii="Helvetica" w:hAnsi="Helvetica"/>
        </w:rPr>
        <w:t>s name</w:t>
      </w:r>
    </w:p>
    <w:p w14:paraId="3DC6B8C7" w14:textId="49003A0E" w:rsidR="00AB5CBA" w:rsidRPr="0082469D" w:rsidRDefault="00AB5CBA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>Pour the mixed glycerol solution into the top of the filtration system</w:t>
      </w:r>
    </w:p>
    <w:p w14:paraId="1950BA1A" w14:textId="6C4A0A15" w:rsidR="00AB5CBA" w:rsidRPr="0082469D" w:rsidRDefault="00AB5CBA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>Turn on the vacuum</w:t>
      </w:r>
    </w:p>
    <w:p w14:paraId="28C01749" w14:textId="1B528EF4" w:rsidR="00AB5CBA" w:rsidRPr="0082469D" w:rsidRDefault="008854FD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>When all of the buffer has moved from the top to the bottom of the filtration system turn off the vacuum</w:t>
      </w:r>
    </w:p>
    <w:p w14:paraId="00F7DDD8" w14:textId="77777777" w:rsidR="008854FD" w:rsidRPr="0082469D" w:rsidRDefault="008854FD" w:rsidP="00AB5CB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t>Carefully unscrew the top of the filter system and cap the bottom bottle (now containing the buffer) with the sterile lid provided with the filtration system.</w:t>
      </w:r>
    </w:p>
    <w:p w14:paraId="48C30DD5" w14:textId="3FFFC432" w:rsidR="009A736C" w:rsidRPr="0082469D" w:rsidRDefault="008854FD" w:rsidP="009A736C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2469D">
        <w:rPr>
          <w:rFonts w:ascii="Helvetica" w:hAnsi="Helvetica"/>
        </w:rPr>
        <w:lastRenderedPageBreak/>
        <w:t xml:space="preserve">Buffer can now be kept at the bench and </w:t>
      </w:r>
      <w:proofErr w:type="spellStart"/>
      <w:r w:rsidR="00E10FA5" w:rsidRPr="0082469D">
        <w:rPr>
          <w:rFonts w:ascii="Helvetica" w:hAnsi="Helvetica"/>
        </w:rPr>
        <w:t>sparged</w:t>
      </w:r>
      <w:proofErr w:type="spellEnd"/>
      <w:r w:rsidR="00E10FA5" w:rsidRPr="0082469D">
        <w:rPr>
          <w:rFonts w:ascii="Helvetica" w:hAnsi="Helvetica"/>
        </w:rPr>
        <w:t xml:space="preserve"> for</w:t>
      </w:r>
      <w:r w:rsidRPr="0082469D">
        <w:rPr>
          <w:rFonts w:ascii="Helvetica" w:hAnsi="Helvetica"/>
        </w:rPr>
        <w:t xml:space="preserve"> use as needed (</w:t>
      </w:r>
      <w:r w:rsidR="00763788">
        <w:rPr>
          <w:rFonts w:ascii="Helvetica" w:hAnsi="Helvetica"/>
        </w:rPr>
        <w:t xml:space="preserve">SOP# </w:t>
      </w:r>
      <w:r w:rsidR="00763788" w:rsidRPr="0082469D">
        <w:rPr>
          <w:rFonts w:ascii="Helvetica" w:hAnsi="Helvetica"/>
        </w:rPr>
        <w:t xml:space="preserve">02.080.01 – Pre-reduced media and buffers - liquid </w:t>
      </w:r>
      <w:proofErr w:type="spellStart"/>
      <w:r w:rsidR="00763788" w:rsidRPr="0082469D">
        <w:rPr>
          <w:rFonts w:ascii="Helvetica" w:hAnsi="Helvetica"/>
        </w:rPr>
        <w:t>sparging</w:t>
      </w:r>
      <w:proofErr w:type="spellEnd"/>
      <w:r w:rsidRPr="0082469D">
        <w:rPr>
          <w:rFonts w:ascii="Helvetica" w:hAnsi="Helvetica"/>
        </w:rPr>
        <w:t xml:space="preserve">), or can be brought into the anaerobic chamber and allowed to reduce over night.  </w:t>
      </w:r>
    </w:p>
    <w:p w14:paraId="521ADCFB" w14:textId="77777777" w:rsidR="0082469D" w:rsidRDefault="0082469D" w:rsidP="00014A89">
      <w:pPr>
        <w:rPr>
          <w:rFonts w:ascii="Helvetica" w:hAnsi="Helvetica"/>
          <w:b/>
        </w:rPr>
      </w:pPr>
    </w:p>
    <w:p w14:paraId="00A77BE1" w14:textId="30531A95" w:rsidR="006C2847" w:rsidRPr="0082469D" w:rsidRDefault="006C2847" w:rsidP="00014A89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Version History</w:t>
      </w:r>
    </w:p>
    <w:p w14:paraId="34481498" w14:textId="0E6254F1" w:rsidR="006C2847" w:rsidRPr="0082469D" w:rsidRDefault="0082469D" w:rsidP="00AC11DA">
      <w:pPr>
        <w:rPr>
          <w:rFonts w:ascii="Helvetica" w:hAnsi="Helvetica"/>
        </w:rPr>
      </w:pPr>
      <w:r>
        <w:rPr>
          <w:rFonts w:ascii="Helvetica" w:hAnsi="Helvetica"/>
        </w:rPr>
        <w:t>Version 1 of 1</w:t>
      </w:r>
    </w:p>
    <w:p w14:paraId="6B9C58E8" w14:textId="77777777" w:rsidR="0082469D" w:rsidRDefault="0082469D" w:rsidP="00AC11DA">
      <w:pPr>
        <w:rPr>
          <w:rFonts w:ascii="Helvetica" w:hAnsi="Helvetica"/>
          <w:b/>
        </w:rPr>
      </w:pPr>
    </w:p>
    <w:p w14:paraId="4C4AEB5A" w14:textId="77777777" w:rsidR="006C2847" w:rsidRPr="0082469D" w:rsidRDefault="006C2847" w:rsidP="00AC11DA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Worksheets</w:t>
      </w:r>
    </w:p>
    <w:p w14:paraId="0A35CC36" w14:textId="66904C70" w:rsidR="006C2847" w:rsidRPr="0082469D" w:rsidRDefault="006C2847" w:rsidP="00AC11DA">
      <w:pPr>
        <w:rPr>
          <w:rFonts w:ascii="Helvetica" w:hAnsi="Helvetica"/>
        </w:rPr>
      </w:pPr>
      <w:r w:rsidRPr="0082469D">
        <w:rPr>
          <w:rFonts w:ascii="Helvetica" w:hAnsi="Helvetica"/>
        </w:rPr>
        <w:tab/>
      </w:r>
      <w:r w:rsidR="0031509B" w:rsidRPr="0082469D">
        <w:rPr>
          <w:rFonts w:ascii="Helvetica" w:hAnsi="Helvetica"/>
        </w:rPr>
        <w:t>NA</w:t>
      </w:r>
    </w:p>
    <w:p w14:paraId="680BA04F" w14:textId="77777777" w:rsidR="0082469D" w:rsidRDefault="0082469D" w:rsidP="00AC11DA">
      <w:pPr>
        <w:rPr>
          <w:rFonts w:ascii="Helvetica" w:hAnsi="Helvetica"/>
          <w:b/>
        </w:rPr>
      </w:pPr>
    </w:p>
    <w:p w14:paraId="4CE7E61E" w14:textId="77777777" w:rsidR="006C2847" w:rsidRPr="0082469D" w:rsidRDefault="006C2847" w:rsidP="00AC11DA">
      <w:pPr>
        <w:rPr>
          <w:rFonts w:ascii="Helvetica" w:hAnsi="Helvetica"/>
          <w:b/>
        </w:rPr>
      </w:pPr>
      <w:r w:rsidRPr="0082469D">
        <w:rPr>
          <w:rFonts w:ascii="Helvetica" w:hAnsi="Helvetica"/>
          <w:b/>
        </w:rPr>
        <w:t>Appendix</w:t>
      </w:r>
    </w:p>
    <w:p w14:paraId="2A079628" w14:textId="75BF32D6" w:rsidR="00AC11DA" w:rsidRPr="0082469D" w:rsidRDefault="006C2847">
      <w:pPr>
        <w:rPr>
          <w:rFonts w:ascii="Helvetica" w:hAnsi="Helvetica"/>
        </w:rPr>
      </w:pPr>
      <w:r w:rsidRPr="0082469D">
        <w:rPr>
          <w:rFonts w:ascii="Helvetica" w:hAnsi="Helvetica"/>
        </w:rPr>
        <w:tab/>
      </w:r>
      <w:r w:rsidR="0082469D">
        <w:rPr>
          <w:rFonts w:ascii="Helvetica" w:hAnsi="Helvetica"/>
        </w:rPr>
        <w:t>NA</w:t>
      </w:r>
    </w:p>
    <w:sectPr w:rsidR="00AC11DA" w:rsidRPr="0082469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E48FE" w14:textId="77777777" w:rsidR="0082469D" w:rsidRDefault="0082469D" w:rsidP="0082469D">
      <w:pPr>
        <w:spacing w:after="0" w:line="240" w:lineRule="auto"/>
      </w:pPr>
      <w:r>
        <w:separator/>
      </w:r>
    </w:p>
  </w:endnote>
  <w:endnote w:type="continuationSeparator" w:id="0">
    <w:p w14:paraId="469EAC53" w14:textId="77777777" w:rsidR="0082469D" w:rsidRDefault="0082469D" w:rsidP="00824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42B8E" w14:textId="77777777" w:rsidR="0082469D" w:rsidRDefault="0082469D" w:rsidP="007B19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964F7C" w14:textId="77777777" w:rsidR="0082469D" w:rsidRDefault="0082469D" w:rsidP="0082469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8A757" w14:textId="77777777" w:rsidR="0082469D" w:rsidRDefault="0082469D" w:rsidP="007B19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118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E01B01" w14:textId="77777777" w:rsidR="0082469D" w:rsidRDefault="0082469D" w:rsidP="008246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B6F5E" w14:textId="77777777" w:rsidR="0082469D" w:rsidRDefault="0082469D" w:rsidP="0082469D">
      <w:pPr>
        <w:spacing w:after="0" w:line="240" w:lineRule="auto"/>
      </w:pPr>
      <w:r>
        <w:separator/>
      </w:r>
    </w:p>
  </w:footnote>
  <w:footnote w:type="continuationSeparator" w:id="0">
    <w:p w14:paraId="209CC43D" w14:textId="77777777" w:rsidR="0082469D" w:rsidRDefault="0082469D" w:rsidP="00824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D234E3"/>
    <w:multiLevelType w:val="hybridMultilevel"/>
    <w:tmpl w:val="962E112A"/>
    <w:lvl w:ilvl="0" w:tplc="C61EE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14A89"/>
    <w:rsid w:val="00051186"/>
    <w:rsid w:val="00071D43"/>
    <w:rsid w:val="00082A56"/>
    <w:rsid w:val="00101E0F"/>
    <w:rsid w:val="001F2B6C"/>
    <w:rsid w:val="002D7570"/>
    <w:rsid w:val="0031509B"/>
    <w:rsid w:val="00483E93"/>
    <w:rsid w:val="00485043"/>
    <w:rsid w:val="00494B27"/>
    <w:rsid w:val="004E174F"/>
    <w:rsid w:val="004E34D8"/>
    <w:rsid w:val="0055045B"/>
    <w:rsid w:val="006C2847"/>
    <w:rsid w:val="00763788"/>
    <w:rsid w:val="00783EEB"/>
    <w:rsid w:val="007C7845"/>
    <w:rsid w:val="0082469D"/>
    <w:rsid w:val="0088099D"/>
    <w:rsid w:val="008854FD"/>
    <w:rsid w:val="008A622E"/>
    <w:rsid w:val="009A57F1"/>
    <w:rsid w:val="009A736C"/>
    <w:rsid w:val="00A05217"/>
    <w:rsid w:val="00A05F74"/>
    <w:rsid w:val="00A45402"/>
    <w:rsid w:val="00A56581"/>
    <w:rsid w:val="00AB5CBA"/>
    <w:rsid w:val="00AC11DA"/>
    <w:rsid w:val="00BD7DE7"/>
    <w:rsid w:val="00BF1070"/>
    <w:rsid w:val="00C63CA7"/>
    <w:rsid w:val="00CC358C"/>
    <w:rsid w:val="00D73B16"/>
    <w:rsid w:val="00E1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0B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24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69D"/>
  </w:style>
  <w:style w:type="character" w:styleId="PageNumber">
    <w:name w:val="page number"/>
    <w:basedOn w:val="DefaultParagraphFont"/>
    <w:uiPriority w:val="99"/>
    <w:semiHidden/>
    <w:unhideWhenUsed/>
    <w:rsid w:val="0082469D"/>
  </w:style>
  <w:style w:type="paragraph" w:styleId="BalloonText">
    <w:name w:val="Balloon Text"/>
    <w:basedOn w:val="Normal"/>
    <w:link w:val="BalloonTextChar"/>
    <w:uiPriority w:val="99"/>
    <w:semiHidden/>
    <w:unhideWhenUsed/>
    <w:rsid w:val="007637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24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69D"/>
  </w:style>
  <w:style w:type="character" w:styleId="PageNumber">
    <w:name w:val="page number"/>
    <w:basedOn w:val="DefaultParagraphFont"/>
    <w:uiPriority w:val="99"/>
    <w:semiHidden/>
    <w:unhideWhenUsed/>
    <w:rsid w:val="0082469D"/>
  </w:style>
  <w:style w:type="paragraph" w:styleId="BalloonText">
    <w:name w:val="Balloon Text"/>
    <w:basedOn w:val="Normal"/>
    <w:link w:val="BalloonTextChar"/>
    <w:uiPriority w:val="99"/>
    <w:semiHidden/>
    <w:unhideWhenUsed/>
    <w:rsid w:val="007637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455</Words>
  <Characters>2597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Katya Frois-Moniz</cp:lastModifiedBy>
  <cp:revision>13</cp:revision>
  <dcterms:created xsi:type="dcterms:W3CDTF">2016-05-02T18:32:00Z</dcterms:created>
  <dcterms:modified xsi:type="dcterms:W3CDTF">2016-09-20T17:41:00Z</dcterms:modified>
</cp:coreProperties>
</file>